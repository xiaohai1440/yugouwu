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21A" w:rsidRPr="0043008B" w:rsidRDefault="00E6121A" w:rsidP="00E6121A">
      <w:pPr>
        <w:pStyle w:val="2"/>
        <w:rPr>
          <w:rFonts w:hint="eastAsia"/>
        </w:rPr>
      </w:pPr>
      <w:r w:rsidRPr="0043008B">
        <w:rPr>
          <w:rFonts w:ascii="Helvetica" w:hAnsi="Helvetica" w:cs="Helvetica"/>
          <w:color w:val="333344"/>
          <w:sz w:val="23"/>
          <w:szCs w:val="23"/>
        </w:rPr>
        <w:t xml:space="preserve">Mybatis </w:t>
      </w:r>
      <w:r w:rsidRPr="0043008B">
        <w:rPr>
          <w:rFonts w:ascii="Helvetica" w:hAnsi="Helvetica" w:cs="Helvetica"/>
          <w:color w:val="333344"/>
          <w:sz w:val="23"/>
          <w:szCs w:val="23"/>
        </w:rPr>
        <w:t>开发环境搭建，</w:t>
      </w:r>
    </w:p>
    <w:p w:rsidR="00E6121A" w:rsidRPr="0043008B" w:rsidRDefault="00E6121A" w:rsidP="00494329">
      <w:pPr>
        <w:pStyle w:val="a3"/>
        <w:shd w:val="clear" w:color="auto" w:fill="FFFFFF"/>
        <w:spacing w:before="0" w:beforeAutospacing="0" w:after="120" w:afterAutospacing="0"/>
        <w:rPr>
          <w:rFonts w:ascii="Helvetica" w:hAnsi="Helvetica" w:cs="Helvetica" w:hint="eastAsia"/>
          <w:color w:val="333344"/>
          <w:sz w:val="23"/>
          <w:szCs w:val="23"/>
        </w:rPr>
      </w:pP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 xml:space="preserve">Mybatis </w:t>
      </w:r>
      <w:r w:rsidRPr="0043008B">
        <w:rPr>
          <w:rFonts w:ascii="Helvetica" w:hAnsi="Helvetica" w:cs="Helvetica"/>
          <w:color w:val="333344"/>
          <w:sz w:val="23"/>
          <w:szCs w:val="23"/>
        </w:rPr>
        <w:t>开发环境搭建，选择</w:t>
      </w:r>
      <w:r w:rsidRPr="0043008B">
        <w:rPr>
          <w:rFonts w:ascii="Helvetica" w:hAnsi="Helvetica" w:cs="Helvetica"/>
          <w:color w:val="333344"/>
          <w:sz w:val="23"/>
          <w:szCs w:val="23"/>
        </w:rPr>
        <w:t xml:space="preserve">: MyEclipse8.5 </w:t>
      </w:r>
      <w:r w:rsidRPr="0043008B">
        <w:rPr>
          <w:rFonts w:ascii="Helvetica" w:hAnsi="Helvetica" w:cs="Helvetica"/>
          <w:color w:val="333344"/>
          <w:sz w:val="23"/>
          <w:szCs w:val="23"/>
        </w:rPr>
        <w:t>版本，</w:t>
      </w:r>
      <w:r w:rsidRPr="0043008B">
        <w:rPr>
          <w:rFonts w:ascii="Helvetica" w:hAnsi="Helvetica" w:cs="Helvetica"/>
          <w:color w:val="333344"/>
          <w:sz w:val="23"/>
          <w:szCs w:val="23"/>
        </w:rPr>
        <w:t xml:space="preserve">mysql 5.5, jdk 1.8, mybatis3.2.3.jar </w:t>
      </w:r>
      <w:r w:rsidRPr="0043008B">
        <w:rPr>
          <w:rFonts w:ascii="Helvetica" w:hAnsi="Helvetica" w:cs="Helvetica"/>
          <w:color w:val="333344"/>
          <w:sz w:val="23"/>
          <w:szCs w:val="23"/>
        </w:rPr>
        <w:t>包。这些软件工具均可以到各自的官方网站上下载。</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整个过程在概如下，</w:t>
      </w:r>
    </w:p>
    <w:p w:rsidR="00494329" w:rsidRPr="0043008B" w:rsidRDefault="00494329" w:rsidP="00494329">
      <w:pPr>
        <w:rPr>
          <w:rFonts w:ascii="宋体" w:hAnsi="宋体" w:cs="宋体"/>
          <w:sz w:val="24"/>
          <w:szCs w:val="24"/>
        </w:rPr>
      </w:pPr>
      <w:r w:rsidRPr="0043008B">
        <w:rPr>
          <w:rFonts w:ascii="Helvetica" w:hAnsi="Helvetica" w:cs="Helvetica"/>
          <w:color w:val="333344"/>
          <w:sz w:val="23"/>
          <w:szCs w:val="23"/>
        </w:rPr>
        <w:t xml:space="preserve">1. </w:t>
      </w:r>
      <w:r w:rsidRPr="0043008B">
        <w:rPr>
          <w:rFonts w:ascii="Helvetica" w:hAnsi="Helvetica" w:cs="Helvetica"/>
          <w:color w:val="333344"/>
          <w:sz w:val="23"/>
          <w:szCs w:val="23"/>
        </w:rPr>
        <w:t>在本教程中，建立</w:t>
      </w:r>
      <w:r w:rsidRPr="0043008B">
        <w:rPr>
          <w:rFonts w:ascii="Helvetica" w:hAnsi="Helvetica" w:cs="Helvetica"/>
          <w:color w:val="333344"/>
          <w:sz w:val="23"/>
          <w:szCs w:val="23"/>
        </w:rPr>
        <w:t> </w:t>
      </w:r>
      <w:hyperlink r:id="rId8" w:tgtFrame="_blank" w:history="1">
        <w:r w:rsidRPr="0043008B">
          <w:rPr>
            <w:rStyle w:val="a6"/>
            <w:rFonts w:ascii="Helvetica" w:hAnsi="Helvetica" w:cs="Helvetica"/>
            <w:color w:val="3298D6"/>
            <w:sz w:val="23"/>
            <w:szCs w:val="23"/>
          </w:rPr>
          <w:t>java</w:t>
        </w:r>
      </w:hyperlink>
      <w:r w:rsidRPr="0043008B">
        <w:rPr>
          <w:rFonts w:ascii="Helvetica" w:hAnsi="Helvetica" w:cs="Helvetica"/>
          <w:color w:val="333344"/>
          <w:sz w:val="23"/>
          <w:szCs w:val="23"/>
        </w:rPr>
        <w:t> </w:t>
      </w:r>
      <w:r w:rsidRPr="0043008B">
        <w:rPr>
          <w:rFonts w:ascii="Helvetica" w:hAnsi="Helvetica" w:cs="Helvetica"/>
          <w:color w:val="333344"/>
          <w:sz w:val="23"/>
          <w:szCs w:val="23"/>
        </w:rPr>
        <w:t>工程，但一般都是开发</w:t>
      </w:r>
      <w:r w:rsidRPr="0043008B">
        <w:rPr>
          <w:rFonts w:ascii="Helvetica" w:hAnsi="Helvetica" w:cs="Helvetica"/>
          <w:color w:val="333344"/>
          <w:sz w:val="23"/>
          <w:szCs w:val="23"/>
        </w:rPr>
        <w:t xml:space="preserve"> web </w:t>
      </w:r>
      <w:r w:rsidRPr="0043008B">
        <w:rPr>
          <w:rFonts w:ascii="Helvetica" w:hAnsi="Helvetica" w:cs="Helvetica"/>
          <w:color w:val="333344"/>
          <w:sz w:val="23"/>
          <w:szCs w:val="23"/>
        </w:rPr>
        <w:t>项目，这个系列教程最后是</w:t>
      </w:r>
      <w:r w:rsidRPr="0043008B">
        <w:rPr>
          <w:rFonts w:ascii="Helvetica" w:hAnsi="Helvetica" w:cs="Helvetica"/>
          <w:color w:val="333344"/>
          <w:sz w:val="23"/>
          <w:szCs w:val="23"/>
        </w:rPr>
        <w:t xml:space="preserve"> web</w:t>
      </w:r>
      <w:r w:rsidRPr="0043008B">
        <w:rPr>
          <w:rFonts w:ascii="Helvetica" w:hAnsi="Helvetica" w:cs="Helvetica"/>
          <w:color w:val="333344"/>
          <w:sz w:val="23"/>
          <w:szCs w:val="23"/>
        </w:rPr>
        <w:t>，但这里为了方便学习，本教程前面建立的都是</w:t>
      </w:r>
      <w:r w:rsidRPr="0043008B">
        <w:rPr>
          <w:rFonts w:ascii="Helvetica" w:hAnsi="Helvetica" w:cs="Helvetica"/>
          <w:color w:val="333344"/>
          <w:sz w:val="23"/>
          <w:szCs w:val="23"/>
        </w:rPr>
        <w:t xml:space="preserve"> java </w:t>
      </w:r>
      <w:r w:rsidRPr="0043008B">
        <w:rPr>
          <w:rFonts w:ascii="Helvetica" w:hAnsi="Helvetica" w:cs="Helvetica"/>
          <w:color w:val="333344"/>
          <w:sz w:val="23"/>
          <w:szCs w:val="23"/>
        </w:rPr>
        <w:t>工程。</w:t>
      </w:r>
      <w:r w:rsidRPr="0043008B">
        <w:rPr>
          <w:rFonts w:ascii="Helvetica" w:hAnsi="Helvetica" w:cs="Helvetica"/>
          <w:color w:val="333344"/>
          <w:sz w:val="23"/>
          <w:szCs w:val="23"/>
        </w:rPr>
        <w:br/>
        <w:t xml:space="preserve">2. </w:t>
      </w:r>
      <w:r w:rsidRPr="0043008B">
        <w:rPr>
          <w:rFonts w:ascii="Helvetica" w:hAnsi="Helvetica" w:cs="Helvetica"/>
          <w:color w:val="333344"/>
          <w:sz w:val="23"/>
          <w:szCs w:val="23"/>
        </w:rPr>
        <w:t>将</w:t>
      </w:r>
      <w:r w:rsidRPr="0043008B">
        <w:rPr>
          <w:rFonts w:ascii="Helvetica" w:hAnsi="Helvetica" w:cs="Helvetica"/>
          <w:color w:val="333344"/>
          <w:sz w:val="23"/>
          <w:szCs w:val="23"/>
        </w:rPr>
        <w:t xml:space="preserve"> mybatis-3.2.3.jar</w:t>
      </w:r>
      <w:r w:rsidRPr="0043008B">
        <w:rPr>
          <w:rFonts w:ascii="Helvetica" w:hAnsi="Helvetica" w:cs="Helvetica"/>
          <w:color w:val="333344"/>
          <w:sz w:val="23"/>
          <w:szCs w:val="23"/>
        </w:rPr>
        <w:t>，</w:t>
      </w:r>
      <w:r w:rsidRPr="0043008B">
        <w:rPr>
          <w:rFonts w:ascii="Helvetica" w:hAnsi="Helvetica" w:cs="Helvetica"/>
          <w:color w:val="333344"/>
          <w:sz w:val="23"/>
          <w:szCs w:val="23"/>
        </w:rPr>
        <w:t xml:space="preserve">mysql-connector-java-5.1.25-bin.jar </w:t>
      </w:r>
      <w:r w:rsidRPr="0043008B">
        <w:rPr>
          <w:rFonts w:ascii="Helvetica" w:hAnsi="Helvetica" w:cs="Helvetica"/>
          <w:color w:val="333344"/>
          <w:sz w:val="23"/>
          <w:szCs w:val="23"/>
        </w:rPr>
        <w:t>创建两个用户自定库（</w:t>
      </w:r>
      <w:r w:rsidRPr="0043008B">
        <w:rPr>
          <w:rFonts w:ascii="Helvetica" w:hAnsi="Helvetica" w:cs="Helvetica"/>
          <w:color w:val="333344"/>
          <w:sz w:val="23"/>
          <w:szCs w:val="23"/>
        </w:rPr>
        <w:t>User Libary</w:t>
      </w:r>
      <w:r w:rsidRPr="0043008B">
        <w:rPr>
          <w:rFonts w:ascii="Helvetica" w:hAnsi="Helvetica" w:cs="Helvetica"/>
          <w:color w:val="333344"/>
          <w:sz w:val="23"/>
          <w:szCs w:val="23"/>
        </w:rPr>
        <w:t>）：</w:t>
      </w:r>
      <w:r w:rsidRPr="0043008B">
        <w:rPr>
          <w:rFonts w:ascii="Helvetica" w:hAnsi="Helvetica" w:cs="Helvetica"/>
          <w:color w:val="333344"/>
          <w:sz w:val="23"/>
          <w:szCs w:val="23"/>
        </w:rPr>
        <w:t xml:space="preserve">mysql-connector </w:t>
      </w:r>
      <w:r w:rsidRPr="0043008B">
        <w:rPr>
          <w:rFonts w:ascii="Helvetica" w:hAnsi="Helvetica" w:cs="Helvetica"/>
          <w:color w:val="333344"/>
          <w:sz w:val="23"/>
          <w:szCs w:val="23"/>
        </w:rPr>
        <w:t>和</w:t>
      </w:r>
      <w:r w:rsidRPr="0043008B">
        <w:rPr>
          <w:rFonts w:ascii="Helvetica" w:hAnsi="Helvetica" w:cs="Helvetica"/>
          <w:color w:val="333344"/>
          <w:sz w:val="23"/>
          <w:szCs w:val="23"/>
        </w:rPr>
        <w:t xml:space="preserve"> mybatis</w:t>
      </w:r>
      <w:r w:rsidRPr="0043008B">
        <w:rPr>
          <w:rFonts w:ascii="Helvetica" w:hAnsi="Helvetica" w:cs="Helvetica"/>
          <w:color w:val="333344"/>
          <w:sz w:val="23"/>
          <w:szCs w:val="23"/>
        </w:rPr>
        <w:t>；</w:t>
      </w:r>
      <w:r w:rsidRPr="0043008B">
        <w:rPr>
          <w:rFonts w:ascii="Helvetica" w:hAnsi="Helvetica" w:cs="Helvetica"/>
          <w:color w:val="333344"/>
          <w:sz w:val="23"/>
          <w:szCs w:val="23"/>
        </w:rPr>
        <w:br/>
        <w:t xml:space="preserve">3. </w:t>
      </w:r>
      <w:r w:rsidRPr="0043008B">
        <w:rPr>
          <w:rFonts w:ascii="Helvetica" w:hAnsi="Helvetica" w:cs="Helvetica"/>
          <w:color w:val="333344"/>
          <w:sz w:val="23"/>
          <w:szCs w:val="23"/>
        </w:rPr>
        <w:t>创建</w:t>
      </w:r>
      <w:r w:rsidRPr="0043008B">
        <w:rPr>
          <w:rFonts w:ascii="Helvetica" w:hAnsi="Helvetica" w:cs="Helvetica"/>
          <w:color w:val="333344"/>
          <w:sz w:val="23"/>
          <w:szCs w:val="23"/>
        </w:rPr>
        <w:t> </w:t>
      </w:r>
      <w:hyperlink r:id="rId9" w:tgtFrame="_blank" w:history="1">
        <w:r w:rsidRPr="0043008B">
          <w:rPr>
            <w:rStyle w:val="a6"/>
            <w:rFonts w:ascii="Helvetica" w:hAnsi="Helvetica" w:cs="Helvetica"/>
            <w:color w:val="3298D6"/>
            <w:sz w:val="23"/>
            <w:szCs w:val="23"/>
          </w:rPr>
          <w:t>mysql </w:t>
        </w:r>
      </w:hyperlink>
      <w:r w:rsidRPr="0043008B">
        <w:rPr>
          <w:rFonts w:ascii="Helvetica" w:hAnsi="Helvetica" w:cs="Helvetica"/>
          <w:color w:val="333344"/>
          <w:sz w:val="23"/>
          <w:szCs w:val="23"/>
        </w:rPr>
        <w:t>测试数据库和用户表</w:t>
      </w:r>
      <w:r w:rsidRPr="0043008B">
        <w:rPr>
          <w:rFonts w:ascii="Helvetica" w:hAnsi="Helvetica" w:cs="Helvetica"/>
          <w:color w:val="333344"/>
          <w:sz w:val="23"/>
          <w:szCs w:val="23"/>
        </w:rPr>
        <w:t xml:space="preserve">, </w:t>
      </w:r>
      <w:r w:rsidRPr="0043008B">
        <w:rPr>
          <w:rFonts w:ascii="Helvetica" w:hAnsi="Helvetica" w:cs="Helvetica"/>
          <w:color w:val="333344"/>
          <w:sz w:val="23"/>
          <w:szCs w:val="23"/>
        </w:rPr>
        <w:t>注意，数据库使用的是</w:t>
      </w:r>
      <w:r w:rsidRPr="0043008B">
        <w:rPr>
          <w:rFonts w:ascii="Helvetica" w:hAnsi="Helvetica" w:cs="Helvetica"/>
          <w:color w:val="333344"/>
          <w:sz w:val="23"/>
          <w:szCs w:val="23"/>
        </w:rPr>
        <w:t xml:space="preserve"> utf-8 </w:t>
      </w:r>
      <w:r w:rsidRPr="0043008B">
        <w:rPr>
          <w:rFonts w:ascii="Helvetica" w:hAnsi="Helvetica" w:cs="Helvetica"/>
          <w:color w:val="333344"/>
          <w:sz w:val="23"/>
          <w:szCs w:val="23"/>
        </w:rPr>
        <w:t>编码。以解决不必要的中文乱码问题。</w:t>
      </w:r>
    </w:p>
    <w:p w:rsidR="00494329" w:rsidRPr="0043008B" w:rsidRDefault="00494329" w:rsidP="00494329">
      <w:pPr>
        <w:pStyle w:val="3"/>
        <w:shd w:val="clear" w:color="auto" w:fill="FFFFFF"/>
        <w:spacing w:before="375" w:after="270"/>
        <w:rPr>
          <w:rFonts w:ascii="Helvetica" w:hAnsi="Helvetica" w:cs="Helvetica"/>
          <w:color w:val="555555"/>
          <w:sz w:val="24"/>
          <w:szCs w:val="24"/>
        </w:rPr>
      </w:pPr>
      <w:r w:rsidRPr="0043008B">
        <w:rPr>
          <w:rFonts w:ascii="Helvetica" w:hAnsi="Helvetica" w:cs="Helvetica"/>
          <w:color w:val="555555"/>
          <w:sz w:val="24"/>
          <w:szCs w:val="24"/>
        </w:rPr>
        <w:t>一、创建</w:t>
      </w:r>
      <w:r w:rsidRPr="0043008B">
        <w:rPr>
          <w:rFonts w:ascii="Helvetica" w:hAnsi="Helvetica" w:cs="Helvetica"/>
          <w:color w:val="555555"/>
          <w:sz w:val="24"/>
          <w:szCs w:val="24"/>
        </w:rPr>
        <w:t xml:space="preserve"> Java </w:t>
      </w:r>
      <w:r w:rsidRPr="0043008B">
        <w:rPr>
          <w:rFonts w:ascii="Helvetica" w:hAnsi="Helvetica" w:cs="Helvetica"/>
          <w:color w:val="555555"/>
          <w:sz w:val="24"/>
          <w:szCs w:val="24"/>
        </w:rPr>
        <w:t>工程</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首先建立一个名字为</w:t>
      </w:r>
      <w:r w:rsidRPr="0043008B">
        <w:rPr>
          <w:rFonts w:ascii="Helvetica" w:hAnsi="Helvetica" w:cs="Helvetica"/>
          <w:color w:val="333344"/>
          <w:sz w:val="23"/>
          <w:szCs w:val="23"/>
        </w:rPr>
        <w:t xml:space="preserve"> Helloword </w:t>
      </w:r>
      <w:r w:rsidRPr="0043008B">
        <w:rPr>
          <w:rFonts w:ascii="Helvetica" w:hAnsi="Helvetica" w:cs="Helvetica"/>
          <w:color w:val="333344"/>
          <w:sz w:val="23"/>
          <w:szCs w:val="23"/>
        </w:rPr>
        <w:t>的</w:t>
      </w:r>
      <w:r w:rsidRPr="0043008B">
        <w:rPr>
          <w:rFonts w:ascii="Helvetica" w:hAnsi="Helvetica" w:cs="Helvetica"/>
          <w:color w:val="333344"/>
          <w:sz w:val="23"/>
          <w:szCs w:val="23"/>
        </w:rPr>
        <w:t xml:space="preserve"> java project</w:t>
      </w:r>
      <w:r w:rsidRPr="0043008B">
        <w:rPr>
          <w:rFonts w:ascii="Helvetica" w:hAnsi="Helvetica" w:cs="Helvetica"/>
          <w:color w:val="333344"/>
          <w:sz w:val="23"/>
          <w:szCs w:val="23"/>
        </w:rPr>
        <w:t>。选择</w:t>
      </w:r>
      <w:r w:rsidRPr="0043008B">
        <w:rPr>
          <w:rFonts w:ascii="Helvetica" w:hAnsi="Helvetica" w:cs="Helvetica"/>
          <w:color w:val="333344"/>
          <w:sz w:val="23"/>
          <w:szCs w:val="23"/>
        </w:rPr>
        <w:t xml:space="preserve"> "File" -&gt; "New" -&gt;"Java Project"</w:t>
      </w:r>
      <w:r w:rsidRPr="0043008B">
        <w:rPr>
          <w:rFonts w:ascii="Helvetica" w:hAnsi="Helvetica" w:cs="Helvetica"/>
          <w:color w:val="333344"/>
          <w:sz w:val="23"/>
          <w:szCs w:val="23"/>
        </w:rPr>
        <w:t>，如下图所示：</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noProof/>
          <w:color w:val="333344"/>
          <w:sz w:val="23"/>
          <w:szCs w:val="23"/>
        </w:rPr>
        <w:lastRenderedPageBreak/>
        <w:drawing>
          <wp:inline distT="0" distB="0" distL="0" distR="0" wp14:anchorId="2648FC0A" wp14:editId="58F9E3E6">
            <wp:extent cx="6802755" cy="5475605"/>
            <wp:effectExtent l="0" t="0" r="0" b="0"/>
            <wp:docPr id="10" name="图片 10" descr="https://www.yiibai.com/uploads/tutorial/201509/1-15092120322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yiibai.com/uploads/tutorial/201509/1-1509212032224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2755" cy="5475605"/>
                    </a:xfrm>
                    <a:prstGeom prst="rect">
                      <a:avLst/>
                    </a:prstGeom>
                    <a:noFill/>
                    <a:ln>
                      <a:noFill/>
                    </a:ln>
                  </pic:spPr>
                </pic:pic>
              </a:graphicData>
            </a:graphic>
          </wp:inline>
        </w:drawing>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这样就创建了一个</w:t>
      </w:r>
      <w:r w:rsidRPr="0043008B">
        <w:rPr>
          <w:rFonts w:ascii="Helvetica" w:hAnsi="Helvetica" w:cs="Helvetica"/>
          <w:color w:val="333344"/>
          <w:sz w:val="23"/>
          <w:szCs w:val="23"/>
        </w:rPr>
        <w:t xml:space="preserve"> Java </w:t>
      </w:r>
      <w:r w:rsidRPr="0043008B">
        <w:rPr>
          <w:rFonts w:ascii="Helvetica" w:hAnsi="Helvetica" w:cs="Helvetica"/>
          <w:color w:val="333344"/>
          <w:sz w:val="23"/>
          <w:szCs w:val="23"/>
        </w:rPr>
        <w:t>工程了，我们继续下一步。接下来我们在</w:t>
      </w:r>
      <w:r w:rsidRPr="0043008B">
        <w:rPr>
          <w:rFonts w:ascii="Helvetica" w:hAnsi="Helvetica" w:cs="Helvetica"/>
          <w:color w:val="333344"/>
          <w:sz w:val="23"/>
          <w:szCs w:val="23"/>
        </w:rPr>
        <w:t xml:space="preserve"> mybatis-start </w:t>
      </w:r>
      <w:r w:rsidRPr="0043008B">
        <w:rPr>
          <w:rFonts w:ascii="Helvetica" w:hAnsi="Helvetica" w:cs="Helvetica"/>
          <w:color w:val="333344"/>
          <w:sz w:val="23"/>
          <w:szCs w:val="23"/>
        </w:rPr>
        <w:t>项目中加入两个所需的程序库：</w:t>
      </w:r>
      <w:r w:rsidRPr="0043008B">
        <w:rPr>
          <w:rFonts w:ascii="Helvetica" w:hAnsi="Helvetica" w:cs="Helvetica"/>
          <w:color w:val="333344"/>
          <w:sz w:val="23"/>
          <w:szCs w:val="23"/>
        </w:rPr>
        <w:t xml:space="preserve">mysql-connector </w:t>
      </w:r>
      <w:r w:rsidRPr="0043008B">
        <w:rPr>
          <w:rFonts w:ascii="Helvetica" w:hAnsi="Helvetica" w:cs="Helvetica"/>
          <w:color w:val="333344"/>
          <w:sz w:val="23"/>
          <w:szCs w:val="23"/>
        </w:rPr>
        <w:t>和</w:t>
      </w:r>
      <w:r w:rsidRPr="0043008B">
        <w:rPr>
          <w:rFonts w:ascii="Helvetica" w:hAnsi="Helvetica" w:cs="Helvetica"/>
          <w:color w:val="333344"/>
          <w:sz w:val="23"/>
          <w:szCs w:val="23"/>
        </w:rPr>
        <w:t xml:space="preserve"> mybatis</w:t>
      </w:r>
      <w:r w:rsidRPr="0043008B">
        <w:rPr>
          <w:rFonts w:ascii="Helvetica" w:hAnsi="Helvetica" w:cs="Helvetica"/>
          <w:color w:val="333344"/>
          <w:sz w:val="23"/>
          <w:szCs w:val="23"/>
        </w:rPr>
        <w:t>，右键点击</w:t>
      </w:r>
      <w:r w:rsidRPr="0043008B">
        <w:rPr>
          <w:rFonts w:ascii="Helvetica" w:hAnsi="Helvetica" w:cs="Helvetica"/>
          <w:color w:val="333344"/>
          <w:sz w:val="23"/>
          <w:szCs w:val="23"/>
        </w:rPr>
        <w:t xml:space="preserve"> "mybatis-start" </w:t>
      </w:r>
      <w:r w:rsidRPr="0043008B">
        <w:rPr>
          <w:rFonts w:ascii="Helvetica" w:hAnsi="Helvetica" w:cs="Helvetica"/>
          <w:color w:val="333344"/>
          <w:sz w:val="23"/>
          <w:szCs w:val="23"/>
        </w:rPr>
        <w:t>项目，从弹出的菜单中选择：</w:t>
      </w:r>
      <w:r w:rsidRPr="0043008B">
        <w:rPr>
          <w:rFonts w:ascii="Helvetica" w:hAnsi="Helvetica" w:cs="Helvetica"/>
          <w:color w:val="333344"/>
          <w:sz w:val="23"/>
          <w:szCs w:val="23"/>
        </w:rPr>
        <w:t xml:space="preserve"> "Build Path" -&gt; "Add Libaries..." </w:t>
      </w:r>
      <w:r w:rsidRPr="0043008B">
        <w:rPr>
          <w:rFonts w:ascii="Helvetica" w:hAnsi="Helvetica" w:cs="Helvetica"/>
          <w:color w:val="333344"/>
          <w:sz w:val="23"/>
          <w:szCs w:val="23"/>
        </w:rPr>
        <w:t>，如下图所示：</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noProof/>
          <w:color w:val="333344"/>
          <w:sz w:val="23"/>
          <w:szCs w:val="23"/>
        </w:rPr>
        <w:lastRenderedPageBreak/>
        <w:drawing>
          <wp:inline distT="0" distB="0" distL="0" distR="0" wp14:anchorId="05A8C759" wp14:editId="36F45E2D">
            <wp:extent cx="4999990" cy="5295900"/>
            <wp:effectExtent l="0" t="0" r="0" b="0"/>
            <wp:docPr id="9" name="图片 9" descr="https://www.yiibai.com/uploads/tutorial/201509/1-15092120495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yiibai.com/uploads/tutorial/201509/1-15092120495S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990" cy="5295900"/>
                    </a:xfrm>
                    <a:prstGeom prst="rect">
                      <a:avLst/>
                    </a:prstGeom>
                    <a:noFill/>
                    <a:ln>
                      <a:noFill/>
                    </a:ln>
                  </pic:spPr>
                </pic:pic>
              </a:graphicData>
            </a:graphic>
          </wp:inline>
        </w:drawing>
      </w:r>
      <w:r w:rsidRPr="0043008B">
        <w:rPr>
          <w:rFonts w:ascii="Helvetica" w:hAnsi="Helvetica" w:cs="Helvetica"/>
          <w:color w:val="333344"/>
          <w:sz w:val="23"/>
          <w:szCs w:val="23"/>
        </w:rPr>
        <w:br/>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从中选择</w:t>
      </w:r>
      <w:r w:rsidRPr="0043008B">
        <w:rPr>
          <w:rFonts w:ascii="Helvetica" w:hAnsi="Helvetica" w:cs="Helvetica"/>
          <w:color w:val="333344"/>
          <w:sz w:val="23"/>
          <w:szCs w:val="23"/>
        </w:rPr>
        <w:t>“User Library"</w:t>
      </w:r>
      <w:r w:rsidRPr="0043008B">
        <w:rPr>
          <w:rFonts w:ascii="Helvetica" w:hAnsi="Helvetica" w:cs="Helvetica"/>
          <w:color w:val="333344"/>
          <w:sz w:val="23"/>
          <w:szCs w:val="23"/>
        </w:rPr>
        <w:t>，点击</w:t>
      </w:r>
      <w:r w:rsidRPr="0043008B">
        <w:rPr>
          <w:rFonts w:ascii="Helvetica" w:hAnsi="Helvetica" w:cs="Helvetica"/>
          <w:color w:val="333344"/>
          <w:sz w:val="23"/>
          <w:szCs w:val="23"/>
        </w:rPr>
        <w:t>“Next&gt;"</w:t>
      </w:r>
      <w:r w:rsidRPr="0043008B">
        <w:rPr>
          <w:rFonts w:ascii="Helvetica" w:hAnsi="Helvetica" w:cs="Helvetica"/>
          <w:color w:val="333344"/>
          <w:sz w:val="23"/>
          <w:szCs w:val="23"/>
        </w:rPr>
        <w:t>，创建两个类库为：</w:t>
      </w:r>
      <w:r w:rsidRPr="0043008B">
        <w:rPr>
          <w:rFonts w:ascii="Helvetica" w:hAnsi="Helvetica" w:cs="Helvetica"/>
          <w:color w:val="333344"/>
          <w:sz w:val="23"/>
          <w:szCs w:val="23"/>
        </w:rPr>
        <w:t xml:space="preserve">mysql-connector </w:t>
      </w:r>
      <w:r w:rsidRPr="0043008B">
        <w:rPr>
          <w:rFonts w:ascii="Helvetica" w:hAnsi="Helvetica" w:cs="Helvetica"/>
          <w:color w:val="333344"/>
          <w:sz w:val="23"/>
          <w:szCs w:val="23"/>
        </w:rPr>
        <w:t>和</w:t>
      </w:r>
      <w:r w:rsidRPr="0043008B">
        <w:rPr>
          <w:rFonts w:ascii="Helvetica" w:hAnsi="Helvetica" w:cs="Helvetica"/>
          <w:color w:val="333344"/>
          <w:sz w:val="23"/>
          <w:szCs w:val="23"/>
        </w:rPr>
        <w:t xml:space="preserve"> mybatis</w:t>
      </w:r>
      <w:r w:rsidRPr="0043008B">
        <w:rPr>
          <w:rFonts w:ascii="Helvetica" w:hAnsi="Helvetica" w:cs="Helvetica"/>
          <w:color w:val="333344"/>
          <w:sz w:val="23"/>
          <w:szCs w:val="23"/>
        </w:rPr>
        <w:t>，如下所示：</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noProof/>
          <w:color w:val="333344"/>
          <w:sz w:val="23"/>
          <w:szCs w:val="23"/>
        </w:rPr>
        <w:lastRenderedPageBreak/>
        <w:drawing>
          <wp:inline distT="0" distB="0" distL="0" distR="0" wp14:anchorId="57CDAAB4" wp14:editId="081AAABD">
            <wp:extent cx="4999990" cy="5295900"/>
            <wp:effectExtent l="0" t="0" r="0" b="0"/>
            <wp:docPr id="8" name="图片 8" descr="https://www.yiibai.com/uploads/tutorial/201509/1-150921205422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yiibai.com/uploads/tutorial/201509/1-1509212054223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990" cy="5295900"/>
                    </a:xfrm>
                    <a:prstGeom prst="rect">
                      <a:avLst/>
                    </a:prstGeom>
                    <a:noFill/>
                    <a:ln>
                      <a:noFill/>
                    </a:ln>
                  </pic:spPr>
                </pic:pic>
              </a:graphicData>
            </a:graphic>
          </wp:inline>
        </w:drawing>
      </w:r>
      <w:r w:rsidRPr="0043008B">
        <w:rPr>
          <w:rFonts w:ascii="Helvetica" w:hAnsi="Helvetica" w:cs="Helvetica"/>
          <w:color w:val="333344"/>
          <w:sz w:val="23"/>
          <w:szCs w:val="23"/>
        </w:rPr>
        <w:br/>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点击</w:t>
      </w:r>
      <w:r w:rsidRPr="0043008B">
        <w:rPr>
          <w:rFonts w:ascii="Helvetica" w:hAnsi="Helvetica" w:cs="Helvetica"/>
          <w:color w:val="333344"/>
          <w:sz w:val="23"/>
          <w:szCs w:val="23"/>
        </w:rPr>
        <w:t>“User Libararies..."</w:t>
      </w:r>
      <w:r w:rsidRPr="0043008B">
        <w:rPr>
          <w:rFonts w:ascii="Helvetica" w:hAnsi="Helvetica" w:cs="Helvetica"/>
          <w:color w:val="333344"/>
          <w:sz w:val="23"/>
          <w:szCs w:val="23"/>
        </w:rPr>
        <w:t>，继续下一步，创建一个新的类库，如下图所示：</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noProof/>
          <w:color w:val="333344"/>
          <w:sz w:val="23"/>
          <w:szCs w:val="23"/>
        </w:rPr>
        <w:lastRenderedPageBreak/>
        <w:drawing>
          <wp:inline distT="0" distB="0" distL="0" distR="0" wp14:anchorId="0214C4FE" wp14:editId="71D5FDD1">
            <wp:extent cx="6221095" cy="5333365"/>
            <wp:effectExtent l="0" t="0" r="8255" b="635"/>
            <wp:docPr id="7" name="图片 7" descr="https://www.yiibai.com/uploads/tutorial/201509/1-150921205F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yiibai.com/uploads/tutorial/201509/1-150921205Fc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1095" cy="5333365"/>
                    </a:xfrm>
                    <a:prstGeom prst="rect">
                      <a:avLst/>
                    </a:prstGeom>
                    <a:noFill/>
                    <a:ln>
                      <a:noFill/>
                    </a:ln>
                  </pic:spPr>
                </pic:pic>
              </a:graphicData>
            </a:graphic>
          </wp:inline>
        </w:drawing>
      </w:r>
      <w:r w:rsidRPr="0043008B">
        <w:rPr>
          <w:rFonts w:ascii="Helvetica" w:hAnsi="Helvetica" w:cs="Helvetica"/>
          <w:color w:val="333344"/>
          <w:sz w:val="23"/>
          <w:szCs w:val="23"/>
        </w:rPr>
        <w:br/>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到此用户的一个类库创建完成，以相同的方式来创建另一个类库：</w:t>
      </w:r>
    </w:p>
    <w:p w:rsidR="00494329" w:rsidRPr="0043008B" w:rsidRDefault="00494329" w:rsidP="00494329">
      <w:pPr>
        <w:pStyle w:val="3"/>
        <w:shd w:val="clear" w:color="auto" w:fill="FFFFFF"/>
        <w:spacing w:before="375" w:after="270"/>
        <w:rPr>
          <w:rFonts w:ascii="Helvetica" w:hAnsi="Helvetica" w:cs="Helvetica"/>
          <w:color w:val="555555"/>
          <w:sz w:val="24"/>
          <w:szCs w:val="24"/>
        </w:rPr>
      </w:pPr>
      <w:r w:rsidRPr="0043008B">
        <w:rPr>
          <w:rFonts w:ascii="Helvetica" w:hAnsi="Helvetica" w:cs="Helvetica"/>
          <w:color w:val="555555"/>
          <w:sz w:val="24"/>
          <w:szCs w:val="24"/>
        </w:rPr>
        <w:t>二、创建数据库和</w:t>
      </w:r>
      <w:r w:rsidRPr="0043008B">
        <w:rPr>
          <w:rFonts w:ascii="Helvetica" w:hAnsi="Helvetica" w:cs="Helvetica"/>
          <w:color w:val="555555"/>
          <w:sz w:val="24"/>
          <w:szCs w:val="24"/>
        </w:rPr>
        <w:t xml:space="preserve"> User </w:t>
      </w:r>
      <w:r w:rsidRPr="0043008B">
        <w:rPr>
          <w:rFonts w:ascii="Helvetica" w:hAnsi="Helvetica" w:cs="Helvetica"/>
          <w:color w:val="555555"/>
          <w:sz w:val="24"/>
          <w:szCs w:val="24"/>
        </w:rPr>
        <w:t>表</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创建所需的数据库和表，要创建的数据库是：</w:t>
      </w:r>
      <w:r w:rsidRPr="0043008B">
        <w:rPr>
          <w:rFonts w:ascii="Helvetica" w:hAnsi="Helvetica" w:cs="Helvetica"/>
          <w:color w:val="333344"/>
          <w:sz w:val="23"/>
          <w:szCs w:val="23"/>
        </w:rPr>
        <w:t>yiibai</w:t>
      </w:r>
      <w:r w:rsidRPr="0043008B">
        <w:rPr>
          <w:rFonts w:ascii="Helvetica" w:hAnsi="Helvetica" w:cs="Helvetica"/>
          <w:color w:val="333344"/>
          <w:sz w:val="23"/>
          <w:szCs w:val="23"/>
        </w:rPr>
        <w:t>，并在</w:t>
      </w:r>
      <w:r w:rsidRPr="0043008B">
        <w:rPr>
          <w:rFonts w:ascii="Helvetica" w:hAnsi="Helvetica" w:cs="Helvetica"/>
          <w:color w:val="333344"/>
          <w:sz w:val="23"/>
          <w:szCs w:val="23"/>
        </w:rPr>
        <w:t xml:space="preserve"> yiibai </w:t>
      </w:r>
      <w:r w:rsidRPr="0043008B">
        <w:rPr>
          <w:rFonts w:ascii="Helvetica" w:hAnsi="Helvetica" w:cs="Helvetica"/>
          <w:color w:val="333344"/>
          <w:sz w:val="23"/>
          <w:szCs w:val="23"/>
        </w:rPr>
        <w:t>数据库创建一个表：</w:t>
      </w:r>
      <w:r w:rsidRPr="0043008B">
        <w:rPr>
          <w:rFonts w:ascii="Helvetica" w:hAnsi="Helvetica" w:cs="Helvetica"/>
          <w:color w:val="333344"/>
          <w:sz w:val="23"/>
          <w:szCs w:val="23"/>
        </w:rPr>
        <w:t>user</w:t>
      </w:r>
      <w:r w:rsidRPr="0043008B">
        <w:rPr>
          <w:rFonts w:ascii="Helvetica" w:hAnsi="Helvetica" w:cs="Helvetica"/>
          <w:color w:val="333344"/>
          <w:sz w:val="23"/>
          <w:szCs w:val="23"/>
        </w:rPr>
        <w:t>，如下图所示：</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创建数据库：</w:t>
      </w:r>
      <w:r w:rsidRPr="0043008B">
        <w:rPr>
          <w:rFonts w:ascii="Helvetica" w:hAnsi="Helvetica" w:cs="Helvetica"/>
          <w:color w:val="333344"/>
          <w:sz w:val="23"/>
          <w:szCs w:val="23"/>
        </w:rPr>
        <w:t>yiibai</w:t>
      </w:r>
      <w:r w:rsidRPr="0043008B">
        <w:rPr>
          <w:rFonts w:ascii="Helvetica" w:hAnsi="Helvetica" w:cs="Helvetica"/>
          <w:color w:val="333344"/>
          <w:sz w:val="23"/>
          <w:szCs w:val="23"/>
        </w:rPr>
        <w:t>，使用</w:t>
      </w:r>
      <w:r w:rsidRPr="0043008B">
        <w:rPr>
          <w:rFonts w:ascii="Helvetica" w:hAnsi="Helvetica" w:cs="Helvetica"/>
          <w:color w:val="333344"/>
          <w:sz w:val="23"/>
          <w:szCs w:val="23"/>
        </w:rPr>
        <w:t xml:space="preserve"> utf-8 </w:t>
      </w:r>
      <w:r w:rsidRPr="0043008B">
        <w:rPr>
          <w:rFonts w:ascii="Helvetica" w:hAnsi="Helvetica" w:cs="Helvetica"/>
          <w:color w:val="333344"/>
          <w:sz w:val="23"/>
          <w:szCs w:val="23"/>
        </w:rPr>
        <w:t>编码。</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noProof/>
          <w:color w:val="333344"/>
          <w:sz w:val="23"/>
          <w:szCs w:val="23"/>
        </w:rPr>
        <w:lastRenderedPageBreak/>
        <w:drawing>
          <wp:inline distT="0" distB="0" distL="0" distR="0" wp14:anchorId="397727F3" wp14:editId="2B446AC6">
            <wp:extent cx="4344670" cy="3789680"/>
            <wp:effectExtent l="0" t="0" r="0" b="1270"/>
            <wp:docPr id="6" name="图片 6" descr="https://www.yiibai.com/uploads/tutorial/201509/1-150921203J9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yiibai.com/uploads/tutorial/201509/1-150921203J95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4670" cy="3789680"/>
                    </a:xfrm>
                    <a:prstGeom prst="rect">
                      <a:avLst/>
                    </a:prstGeom>
                    <a:noFill/>
                    <a:ln>
                      <a:noFill/>
                    </a:ln>
                  </pic:spPr>
                </pic:pic>
              </a:graphicData>
            </a:graphic>
          </wp:inline>
        </w:drawing>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接下我们创建一个表：</w:t>
      </w:r>
      <w:r w:rsidRPr="0043008B">
        <w:rPr>
          <w:rFonts w:ascii="Helvetica" w:hAnsi="Helvetica" w:cs="Helvetica"/>
          <w:color w:val="333344"/>
          <w:sz w:val="23"/>
          <w:szCs w:val="23"/>
        </w:rPr>
        <w:t>user</w:t>
      </w:r>
      <w:r w:rsidRPr="0043008B">
        <w:rPr>
          <w:rFonts w:ascii="Helvetica" w:hAnsi="Helvetica" w:cs="Helvetica"/>
          <w:color w:val="333344"/>
          <w:sz w:val="23"/>
          <w:szCs w:val="23"/>
        </w:rPr>
        <w:t>，并插入一条记录信息，其结构如下所示：</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CREATE TABLE `user`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  `id` int(10) unsigned NOT NULL AUTO_INCREMENT,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  `name` varchar(64) NOT NULL DEFAULT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  `dept` varchar(254) NOT NULL DEFAULT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  `website` varchar(254) DEFAULT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  `phone` varchar(16) NOT NULL DEFAULT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  PRIMARY KEY (`id`)</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ENGINE=InnoDB AUTO_INCREMENT=2 DEFAULT CHARSET=latin1;</w:t>
      </w:r>
    </w:p>
    <w:p w:rsidR="00494329" w:rsidRPr="0043008B" w:rsidRDefault="00494329" w:rsidP="00494329">
      <w:pPr>
        <w:pStyle w:val="HTML0"/>
        <w:shd w:val="clear" w:color="auto" w:fill="F5F5F5"/>
        <w:wordWrap w:val="0"/>
        <w:spacing w:after="150"/>
        <w:rPr>
          <w:color w:val="333333"/>
          <w:sz w:val="20"/>
          <w:szCs w:val="20"/>
        </w:rPr>
      </w:pP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Records of user</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INSERT INTO `user` VALUES ('1', 'yiibai', 'Tech', 'http://www.yiibai.com', '13800009988');</w:t>
      </w:r>
    </w:p>
    <w:p w:rsidR="00494329" w:rsidRPr="0043008B" w:rsidRDefault="00494329" w:rsidP="00494329">
      <w:pPr>
        <w:pStyle w:val="3"/>
        <w:shd w:val="clear" w:color="auto" w:fill="FFFFFF"/>
        <w:spacing w:before="375" w:after="270"/>
        <w:rPr>
          <w:rFonts w:ascii="Helvetica" w:hAnsi="Helvetica" w:cs="Helvetica"/>
          <w:color w:val="555555"/>
          <w:sz w:val="24"/>
          <w:szCs w:val="24"/>
        </w:rPr>
      </w:pPr>
      <w:r w:rsidRPr="0043008B">
        <w:rPr>
          <w:rFonts w:ascii="Helvetica" w:hAnsi="Helvetica" w:cs="Helvetica"/>
          <w:color w:val="555555"/>
          <w:sz w:val="24"/>
          <w:szCs w:val="24"/>
        </w:rPr>
        <w:lastRenderedPageBreak/>
        <w:t>三、创建</w:t>
      </w:r>
      <w:r w:rsidRPr="0043008B">
        <w:rPr>
          <w:rFonts w:ascii="Helvetica" w:hAnsi="Helvetica" w:cs="Helvetica"/>
          <w:color w:val="555555"/>
          <w:sz w:val="24"/>
          <w:szCs w:val="24"/>
        </w:rPr>
        <w:t xml:space="preserve"> Mybatis </w:t>
      </w:r>
      <w:r w:rsidRPr="0043008B">
        <w:rPr>
          <w:rFonts w:ascii="Helvetica" w:hAnsi="Helvetica" w:cs="Helvetica"/>
          <w:color w:val="555555"/>
          <w:sz w:val="24"/>
          <w:szCs w:val="24"/>
        </w:rPr>
        <w:t>配置文件</w:t>
      </w:r>
    </w:p>
    <w:p w:rsidR="00494329" w:rsidRPr="00844EE6" w:rsidRDefault="00494329" w:rsidP="00844EE6">
      <w:pPr>
        <w:rPr>
          <w:rFonts w:ascii="宋体" w:hAnsi="宋体" w:cs="宋体"/>
          <w:sz w:val="24"/>
          <w:szCs w:val="24"/>
        </w:rPr>
      </w:pPr>
    </w:p>
    <w:p w:rsidR="00494329" w:rsidRPr="0043008B" w:rsidRDefault="00494329" w:rsidP="00494329">
      <w:pPr>
        <w:rPr>
          <w:rFonts w:ascii="宋体" w:hAnsi="宋体" w:cs="宋体"/>
          <w:sz w:val="24"/>
          <w:szCs w:val="24"/>
        </w:rPr>
      </w:pPr>
      <w:r w:rsidRPr="0043008B">
        <w:rPr>
          <w:rFonts w:ascii="Helvetica" w:hAnsi="Helvetica" w:cs="Helvetica"/>
          <w:color w:val="333344"/>
          <w:sz w:val="23"/>
          <w:szCs w:val="23"/>
        </w:rPr>
        <w:t>到此为止，前期准备工作就完成了。下面开始真正配置</w:t>
      </w:r>
      <w:r w:rsidRPr="0043008B">
        <w:rPr>
          <w:rFonts w:ascii="Helvetica" w:hAnsi="Helvetica" w:cs="Helvetica"/>
          <w:color w:val="333344"/>
          <w:sz w:val="23"/>
          <w:szCs w:val="23"/>
        </w:rPr>
        <w:t xml:space="preserve"> mybatis-start </w:t>
      </w:r>
      <w:r w:rsidRPr="0043008B">
        <w:rPr>
          <w:rFonts w:ascii="Helvetica" w:hAnsi="Helvetica" w:cs="Helvetica"/>
          <w:color w:val="333344"/>
          <w:sz w:val="23"/>
          <w:szCs w:val="23"/>
        </w:rPr>
        <w:t>项目。设置</w:t>
      </w:r>
      <w:r w:rsidRPr="0043008B">
        <w:rPr>
          <w:rFonts w:ascii="Helvetica" w:hAnsi="Helvetica" w:cs="Helvetica"/>
          <w:color w:val="333344"/>
          <w:sz w:val="23"/>
          <w:szCs w:val="23"/>
        </w:rPr>
        <w:t xml:space="preserve"> mybatis </w:t>
      </w:r>
      <w:r w:rsidRPr="0043008B">
        <w:rPr>
          <w:rFonts w:ascii="Helvetica" w:hAnsi="Helvetica" w:cs="Helvetica"/>
          <w:color w:val="333344"/>
          <w:sz w:val="23"/>
          <w:szCs w:val="23"/>
        </w:rPr>
        <w:t>配置文件</w:t>
      </w:r>
      <w:r w:rsidRPr="0043008B">
        <w:rPr>
          <w:rFonts w:ascii="Helvetica" w:hAnsi="Helvetica" w:cs="Helvetica"/>
          <w:color w:val="333344"/>
          <w:sz w:val="23"/>
          <w:szCs w:val="23"/>
        </w:rPr>
        <w:t xml:space="preserve">: Configure.xml, </w:t>
      </w:r>
      <w:r w:rsidRPr="0043008B">
        <w:rPr>
          <w:rFonts w:ascii="Helvetica" w:hAnsi="Helvetica" w:cs="Helvetica"/>
          <w:color w:val="333344"/>
          <w:sz w:val="23"/>
          <w:szCs w:val="23"/>
        </w:rPr>
        <w:t>在</w:t>
      </w:r>
      <w:r w:rsidRPr="0043008B">
        <w:rPr>
          <w:rFonts w:ascii="Helvetica" w:hAnsi="Helvetica" w:cs="Helvetica"/>
          <w:color w:val="333344"/>
          <w:sz w:val="23"/>
          <w:szCs w:val="23"/>
        </w:rPr>
        <w:t xml:space="preserve"> src/config </w:t>
      </w:r>
      <w:r w:rsidRPr="0043008B">
        <w:rPr>
          <w:rFonts w:ascii="Helvetica" w:hAnsi="Helvetica" w:cs="Helvetica"/>
          <w:color w:val="333344"/>
          <w:sz w:val="23"/>
          <w:szCs w:val="23"/>
        </w:rPr>
        <w:t>目录下建立此文件，内容如下</w:t>
      </w:r>
      <w:r w:rsidRPr="0043008B">
        <w:rPr>
          <w:rFonts w:ascii="Helvetica" w:hAnsi="Helvetica" w:cs="Helvetica"/>
          <w:color w:val="333344"/>
          <w:sz w:val="23"/>
          <w:szCs w:val="23"/>
        </w:rPr>
        <w:t>:</w:t>
      </w:r>
      <w:r w:rsidRPr="0043008B">
        <w:rPr>
          <w:rFonts w:ascii="Helvetica" w:hAnsi="Helvetica" w:cs="Helvetica"/>
          <w:color w:val="333344"/>
          <w:sz w:val="23"/>
          <w:szCs w:val="23"/>
        </w:rPr>
        <w:br/>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&lt;?xml version="1.0" encoding="UTF-8"?&gt;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&lt;!DOCTYPE configuration PUBLIC "-//mybatis.org//DTD Config 3.0//EN"</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"http://mybatis.org/dtd/mybatis-3-config.dtd"&gt;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&lt;configuration&gt;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&lt;typeAliases&gt;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&lt;typeAlias alias="User" type="com.yiibai.mybatis.models.User" /&gt;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&lt;/typeAliases&gt;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&lt;environments default="development"&gt;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 xml:space="preserve">    &lt;environment id="development"&gt;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&lt;transactionManager type="JDBC" /&gt;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t xml:space="preserve">&lt;dataSource type="POOLED"&gt;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&lt;property name="driver" value="com.mysql.jdbc.Driver" /&gt;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t xml:space="preserve">    &lt;property name="url" value="jdbc:mysql://127.0.0.1:3306/yiibai" /&gt;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t xml:space="preserve">    &lt;property name="username" value="root" /&gt;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t xml:space="preserve">    &lt;property name="password" value="" /&gt;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                       &lt;/dataSource&gt;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&lt;/environment&gt;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&lt;/environments&gt;</w:t>
      </w:r>
    </w:p>
    <w:p w:rsidR="00494329" w:rsidRPr="0043008B" w:rsidRDefault="00494329" w:rsidP="00494329">
      <w:pPr>
        <w:pStyle w:val="HTML0"/>
        <w:shd w:val="clear" w:color="auto" w:fill="F5F5F5"/>
        <w:wordWrap w:val="0"/>
        <w:spacing w:after="150"/>
        <w:rPr>
          <w:color w:val="333333"/>
          <w:sz w:val="20"/>
          <w:szCs w:val="20"/>
        </w:rPr>
      </w:pP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&lt;mappers&gt;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 xml:space="preserve">     &lt;!-- // power by http://www.yiibai.com --&gt;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 xml:space="preserve">     &lt;mapper resource="com/yiibai/mybatis/models/User.xml" /&gt;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&lt;/mappers&gt;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&lt;/configuration&gt;</w:t>
      </w:r>
    </w:p>
    <w:p w:rsidR="00494329" w:rsidRPr="0043008B" w:rsidRDefault="00494329" w:rsidP="00494329">
      <w:pPr>
        <w:pStyle w:val="3"/>
        <w:shd w:val="clear" w:color="auto" w:fill="FFFFFF"/>
        <w:spacing w:before="375" w:after="270"/>
        <w:rPr>
          <w:rFonts w:ascii="Helvetica" w:hAnsi="Helvetica" w:cs="Helvetica"/>
          <w:color w:val="555555"/>
          <w:sz w:val="24"/>
          <w:szCs w:val="24"/>
        </w:rPr>
      </w:pPr>
      <w:r w:rsidRPr="0043008B">
        <w:rPr>
          <w:rFonts w:ascii="Helvetica" w:hAnsi="Helvetica" w:cs="Helvetica"/>
          <w:color w:val="555555"/>
          <w:sz w:val="24"/>
          <w:szCs w:val="24"/>
        </w:rPr>
        <w:lastRenderedPageBreak/>
        <w:t>四、创建实体类和映射文件</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首先创建一个包：</w:t>
      </w:r>
      <w:r w:rsidRPr="0043008B">
        <w:rPr>
          <w:rFonts w:ascii="Helvetica" w:hAnsi="Helvetica" w:cs="Helvetica"/>
          <w:color w:val="333344"/>
          <w:sz w:val="23"/>
          <w:szCs w:val="23"/>
        </w:rPr>
        <w:t>com.yiibai.mybatis.models</w:t>
      </w:r>
      <w:r w:rsidRPr="0043008B">
        <w:rPr>
          <w:rFonts w:ascii="Helvetica" w:hAnsi="Helvetica" w:cs="Helvetica"/>
          <w:color w:val="333344"/>
          <w:sz w:val="23"/>
          <w:szCs w:val="23"/>
        </w:rPr>
        <w:t>，并在下创建与数据库表对应的</w:t>
      </w:r>
      <w:r w:rsidRPr="0043008B">
        <w:rPr>
          <w:rFonts w:ascii="Helvetica" w:hAnsi="Helvetica" w:cs="Helvetica"/>
          <w:color w:val="333344"/>
          <w:sz w:val="23"/>
          <w:szCs w:val="23"/>
        </w:rPr>
        <w:t xml:space="preserve"> User.java </w:t>
      </w:r>
      <w:r w:rsidRPr="0043008B">
        <w:rPr>
          <w:rFonts w:ascii="Helvetica" w:hAnsi="Helvetica" w:cs="Helvetica"/>
          <w:color w:val="333344"/>
          <w:sz w:val="23"/>
          <w:szCs w:val="23"/>
        </w:rPr>
        <w:t>类及其映射文件：</w:t>
      </w:r>
      <w:r w:rsidRPr="0043008B">
        <w:rPr>
          <w:rFonts w:ascii="Helvetica" w:hAnsi="Helvetica" w:cs="Helvetica"/>
          <w:color w:val="333344"/>
          <w:sz w:val="23"/>
          <w:szCs w:val="23"/>
        </w:rPr>
        <w:t>User.xml</w:t>
      </w:r>
      <w:r w:rsidRPr="0043008B">
        <w:rPr>
          <w:rFonts w:ascii="Helvetica" w:hAnsi="Helvetica" w:cs="Helvetica"/>
          <w:color w:val="333344"/>
          <w:sz w:val="23"/>
          <w:szCs w:val="23"/>
        </w:rPr>
        <w:t>，详细如下图所示：</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package com.yiibai.mybatis.models;</w:t>
      </w:r>
    </w:p>
    <w:p w:rsidR="00494329" w:rsidRPr="0043008B" w:rsidRDefault="00494329" w:rsidP="00494329">
      <w:pPr>
        <w:pStyle w:val="HTML0"/>
        <w:shd w:val="clear" w:color="auto" w:fill="F5F5F5"/>
        <w:wordWrap w:val="0"/>
        <w:spacing w:after="150"/>
        <w:rPr>
          <w:color w:val="333333"/>
          <w:sz w:val="20"/>
          <w:szCs w:val="20"/>
        </w:rPr>
      </w:pP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public class User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private int id;</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private String name;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private String dept;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private String phone;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private String website;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String getWebsite()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website;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void setWebsite(String website)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this.website = website;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int getId()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id;</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void setId(int id)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this.id = id;</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String getName()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name;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void setName(String name)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this.name = name;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lastRenderedPageBreak/>
        <w:tab/>
        <w:t>public String getDept()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dept;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void setDept(String dept)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this.dept = dept;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String getPhone()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phone;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public void setPhone(String phone)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this.phone = phone;</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w:t>
      </w:r>
    </w:p>
    <w:p w:rsidR="00494329" w:rsidRPr="0043008B" w:rsidRDefault="00494329" w:rsidP="00494329">
      <w:pPr>
        <w:shd w:val="clear" w:color="auto" w:fill="EDEEEF"/>
        <w:rPr>
          <w:rFonts w:ascii="Verdana" w:hAnsi="Verdana"/>
          <w:color w:val="333344"/>
          <w:szCs w:val="21"/>
        </w:rPr>
      </w:pPr>
      <w:r w:rsidRPr="0043008B">
        <w:rPr>
          <w:rFonts w:ascii="Verdana" w:hAnsi="Verdana"/>
          <w:noProof/>
          <w:color w:val="333344"/>
          <w:szCs w:val="21"/>
        </w:rPr>
        <mc:AlternateContent>
          <mc:Choice Requires="wps">
            <w:drawing>
              <wp:inline distT="0" distB="0" distL="0" distR="0" wp14:anchorId="58D01D18" wp14:editId="42F9096B">
                <wp:extent cx="306705" cy="306705"/>
                <wp:effectExtent l="0" t="0" r="0" b="0"/>
                <wp:docPr id="3" name="矩形 3" descr="程序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程序代码"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UABfq9gCAADJBQAADgAAAAAAAAAAAAAAAAAuAgAAZHJzL2Uy&#10;b0RvYy54bWxQSwECLQAUAAYACAAAACEAJgsrPNoAAAADAQAADwAAAAAAAAAAAAAAAAAyBQAAZHJz&#10;L2Rvd25yZXYueG1sUEsFBgAAAAAEAAQA8wAAADkGAAAAAA==&#10;" filled="f" stroked="f">
                <o:lock v:ext="edit" aspectratio="t"/>
                <w10:anchorlock/>
              </v:rect>
            </w:pict>
          </mc:Fallback>
        </mc:AlternateConten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同时建立这个</w:t>
      </w:r>
      <w:r w:rsidRPr="0043008B">
        <w:rPr>
          <w:rFonts w:ascii="Helvetica" w:hAnsi="Helvetica" w:cs="Helvetica"/>
          <w:color w:val="333344"/>
          <w:sz w:val="23"/>
          <w:szCs w:val="23"/>
        </w:rPr>
        <w:t xml:space="preserve"> User </w:t>
      </w:r>
      <w:r w:rsidRPr="0043008B">
        <w:rPr>
          <w:rFonts w:ascii="Helvetica" w:hAnsi="Helvetica" w:cs="Helvetica"/>
          <w:color w:val="333344"/>
          <w:sz w:val="23"/>
          <w:szCs w:val="23"/>
        </w:rPr>
        <w:t>类对应的映射文件</w:t>
      </w:r>
      <w:r w:rsidRPr="0043008B">
        <w:rPr>
          <w:rFonts w:ascii="Helvetica" w:hAnsi="Helvetica" w:cs="Helvetica"/>
          <w:color w:val="333344"/>
          <w:sz w:val="23"/>
          <w:szCs w:val="23"/>
        </w:rPr>
        <w:t xml:space="preserve"> User.xml</w:t>
      </w:r>
      <w:r w:rsidRPr="0043008B">
        <w:rPr>
          <w:rFonts w:ascii="Helvetica" w:hAnsi="Helvetica" w:cs="Helvetica"/>
          <w:color w:val="333344"/>
          <w:sz w:val="23"/>
          <w:szCs w:val="23"/>
        </w:rPr>
        <w:t>，详细如下代码所示：</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&lt;?xml version="1.0" encoding="UTF-8"?&gt;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&lt;!DOCTYPE mapper PUBLIC "-//mybatis.org//DTD Mapper 3.0//EN" </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"http://mybatis.org/dtd/mybatis-3-mapper.dtd"&gt;</w:t>
      </w:r>
    </w:p>
    <w:p w:rsidR="00494329" w:rsidRPr="0043008B" w:rsidRDefault="00494329" w:rsidP="00494329">
      <w:pPr>
        <w:pStyle w:val="HTML0"/>
        <w:shd w:val="clear" w:color="auto" w:fill="F5F5F5"/>
        <w:wordWrap w:val="0"/>
        <w:spacing w:after="150"/>
        <w:rPr>
          <w:color w:val="333333"/>
          <w:sz w:val="20"/>
          <w:szCs w:val="20"/>
        </w:rPr>
      </w:pP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&lt;mapper namespace="com.yiibai.mybatis.models.UserMapper"&gt;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t>&lt;select id="GetUserByID" parameterType="int" resultType="User"&gt;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select * from `user` where id = #{id}</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 xml:space="preserve">    &lt;/select&gt;</w:t>
      </w:r>
    </w:p>
    <w:p w:rsidR="00494329" w:rsidRPr="0043008B" w:rsidRDefault="00494329" w:rsidP="00494329">
      <w:pPr>
        <w:pStyle w:val="HTML0"/>
        <w:shd w:val="clear" w:color="auto" w:fill="F5F5F5"/>
        <w:wordWrap w:val="0"/>
        <w:spacing w:after="150"/>
        <w:rPr>
          <w:color w:val="333333"/>
          <w:sz w:val="20"/>
          <w:szCs w:val="20"/>
        </w:rPr>
      </w:pPr>
      <w:r w:rsidRPr="0043008B">
        <w:rPr>
          <w:color w:val="333333"/>
          <w:sz w:val="20"/>
          <w:szCs w:val="20"/>
        </w:rPr>
        <w:t>&lt;/mapper&gt;</w:t>
      </w:r>
    </w:p>
    <w:p w:rsidR="00494329" w:rsidRPr="0043008B" w:rsidRDefault="00494329" w:rsidP="00067874">
      <w:pPr>
        <w:pStyle w:val="4"/>
        <w:rPr>
          <w:sz w:val="24"/>
          <w:szCs w:val="24"/>
        </w:rPr>
      </w:pPr>
      <w:r w:rsidRPr="0043008B">
        <w:rPr>
          <w:rFonts w:hint="eastAsia"/>
        </w:rPr>
        <w:lastRenderedPageBreak/>
        <w:t>下面是对这几个配置文件一点解释说明：</w:t>
      </w:r>
      <w:r w:rsidRPr="0043008B">
        <w:rPr>
          <w:rFonts w:ascii="Helvetica" w:hAnsi="Helvetica" w:cs="Helvetica"/>
        </w:rPr>
        <w:br/>
      </w:r>
      <w:r w:rsidRPr="00067874">
        <w:rPr>
          <w:rFonts w:hint="eastAsia"/>
          <w:color w:val="FF0000"/>
          <w:sz w:val="24"/>
          <w:szCs w:val="24"/>
        </w:rPr>
        <w:t>1</w:t>
      </w:r>
      <w:r w:rsidRPr="00067874">
        <w:rPr>
          <w:rFonts w:hint="eastAsia"/>
          <w:color w:val="FF0000"/>
          <w:sz w:val="24"/>
          <w:szCs w:val="24"/>
        </w:rPr>
        <w:t>、配置文件</w:t>
      </w:r>
      <w:r w:rsidRPr="00067874">
        <w:rPr>
          <w:rFonts w:hint="eastAsia"/>
          <w:color w:val="FF0000"/>
          <w:sz w:val="24"/>
          <w:szCs w:val="24"/>
        </w:rPr>
        <w:t xml:space="preserve"> Configure.xml </w:t>
      </w:r>
      <w:r w:rsidRPr="00067874">
        <w:rPr>
          <w:rFonts w:hint="eastAsia"/>
          <w:color w:val="FF0000"/>
          <w:sz w:val="24"/>
          <w:szCs w:val="24"/>
        </w:rPr>
        <w:t>是</w:t>
      </w:r>
      <w:r w:rsidRPr="00067874">
        <w:rPr>
          <w:rFonts w:hint="eastAsia"/>
          <w:color w:val="FF0000"/>
          <w:sz w:val="24"/>
          <w:szCs w:val="24"/>
        </w:rPr>
        <w:t xml:space="preserve"> mybatis </w:t>
      </w:r>
      <w:r w:rsidRPr="00067874">
        <w:rPr>
          <w:rFonts w:hint="eastAsia"/>
          <w:color w:val="FF0000"/>
          <w:sz w:val="24"/>
          <w:szCs w:val="24"/>
        </w:rPr>
        <w:t>用来建立</w:t>
      </w:r>
      <w:r w:rsidRPr="00067874">
        <w:rPr>
          <w:rFonts w:hint="eastAsia"/>
          <w:color w:val="FF0000"/>
          <w:sz w:val="24"/>
          <w:szCs w:val="24"/>
        </w:rPr>
        <w:t xml:space="preserve"> sessionFactory</w:t>
      </w:r>
      <w:r w:rsidRPr="00067874">
        <w:rPr>
          <w:rFonts w:hint="eastAsia"/>
          <w:color w:val="FF0000"/>
          <w:sz w:val="24"/>
          <w:szCs w:val="24"/>
        </w:rPr>
        <w:t>，</w:t>
      </w:r>
      <w:r w:rsidRPr="00067874">
        <w:rPr>
          <w:rFonts w:hint="eastAsia"/>
          <w:sz w:val="24"/>
          <w:szCs w:val="24"/>
        </w:rPr>
        <w:t>里面主要包含了数据库连接相关内容，还有</w:t>
      </w:r>
      <w:r w:rsidRPr="00067874">
        <w:rPr>
          <w:rFonts w:hint="eastAsia"/>
          <w:sz w:val="24"/>
          <w:szCs w:val="24"/>
        </w:rPr>
        <w:t xml:space="preserve"> java </w:t>
      </w:r>
      <w:r w:rsidRPr="00067874">
        <w:rPr>
          <w:rFonts w:hint="eastAsia"/>
          <w:sz w:val="24"/>
          <w:szCs w:val="24"/>
        </w:rPr>
        <w:t>类所对应的别名，比如：</w:t>
      </w:r>
      <w:r w:rsidRPr="00067874">
        <w:rPr>
          <w:rFonts w:hint="eastAsia"/>
          <w:sz w:val="24"/>
          <w:szCs w:val="24"/>
        </w:rPr>
        <w:t xml:space="preserve">&lt;typeAlias alias="User" type="com.yiibai.mybatis.models.User"/&gt; </w:t>
      </w:r>
      <w:r w:rsidRPr="00067874">
        <w:rPr>
          <w:rFonts w:hint="eastAsia"/>
          <w:sz w:val="24"/>
          <w:szCs w:val="24"/>
        </w:rPr>
        <w:t>这个别名非常重要，在具体的类的映射中，比如：</w:t>
      </w:r>
      <w:r w:rsidRPr="00067874">
        <w:rPr>
          <w:rFonts w:hint="eastAsia"/>
          <w:sz w:val="24"/>
          <w:szCs w:val="24"/>
        </w:rPr>
        <w:t xml:space="preserve">User.xml </w:t>
      </w:r>
      <w:r w:rsidRPr="00067874">
        <w:rPr>
          <w:rFonts w:hint="eastAsia"/>
          <w:sz w:val="24"/>
          <w:szCs w:val="24"/>
        </w:rPr>
        <w:t>中</w:t>
      </w:r>
      <w:r w:rsidRPr="00067874">
        <w:rPr>
          <w:rFonts w:hint="eastAsia"/>
          <w:sz w:val="24"/>
          <w:szCs w:val="24"/>
        </w:rPr>
        <w:t xml:space="preserve"> resultType </w:t>
      </w:r>
      <w:r w:rsidRPr="00067874">
        <w:rPr>
          <w:rFonts w:hint="eastAsia"/>
          <w:sz w:val="24"/>
          <w:szCs w:val="24"/>
        </w:rPr>
        <w:t>就是对应这个。要保持一致，这里的</w:t>
      </w:r>
      <w:r w:rsidRPr="00067874">
        <w:rPr>
          <w:rFonts w:hint="eastAsia"/>
          <w:sz w:val="24"/>
          <w:szCs w:val="24"/>
        </w:rPr>
        <w:t xml:space="preserve"> resultType </w:t>
      </w:r>
      <w:r w:rsidRPr="00067874">
        <w:rPr>
          <w:rFonts w:hint="eastAsia"/>
          <w:sz w:val="24"/>
          <w:szCs w:val="24"/>
        </w:rPr>
        <w:t>还有另外单独的定义方式，后面学习到我们再详细介绍说明。</w:t>
      </w:r>
      <w:r w:rsidRPr="00067874">
        <w:rPr>
          <w:rFonts w:ascii="Helvetica" w:hAnsi="Helvetica" w:cs="Helvetica"/>
          <w:sz w:val="24"/>
          <w:szCs w:val="24"/>
        </w:rPr>
        <w:br/>
      </w:r>
      <w:r w:rsidRPr="00067874">
        <w:rPr>
          <w:rFonts w:hint="eastAsia"/>
          <w:color w:val="FF0000"/>
          <w:sz w:val="24"/>
          <w:szCs w:val="24"/>
        </w:rPr>
        <w:t>2</w:t>
      </w:r>
      <w:r w:rsidR="00067874" w:rsidRPr="00067874">
        <w:rPr>
          <w:rFonts w:hint="eastAsia"/>
          <w:color w:val="FF0000"/>
          <w:sz w:val="24"/>
          <w:szCs w:val="24"/>
        </w:rPr>
        <w:t>:</w:t>
      </w:r>
      <w:r w:rsidRPr="00067874">
        <w:rPr>
          <w:rFonts w:hint="eastAsia"/>
          <w:color w:val="FF0000"/>
          <w:sz w:val="24"/>
          <w:szCs w:val="24"/>
        </w:rPr>
        <w:t>Configure.xml</w:t>
      </w:r>
      <w:r w:rsidRPr="00067874">
        <w:rPr>
          <w:rFonts w:hint="eastAsia"/>
          <w:sz w:val="24"/>
          <w:szCs w:val="24"/>
        </w:rPr>
        <w:t xml:space="preserve"> </w:t>
      </w:r>
      <w:r w:rsidRPr="00067874">
        <w:rPr>
          <w:rFonts w:hint="eastAsia"/>
          <w:sz w:val="24"/>
          <w:szCs w:val="24"/>
        </w:rPr>
        <w:t>里面</w:t>
      </w:r>
      <w:r w:rsidRPr="00067874">
        <w:rPr>
          <w:rFonts w:hint="eastAsia"/>
          <w:sz w:val="24"/>
          <w:szCs w:val="24"/>
        </w:rPr>
        <w:t xml:space="preserve"> </w:t>
      </w:r>
      <w:r w:rsidRPr="00067874">
        <w:rPr>
          <w:rFonts w:hint="eastAsia"/>
          <w:sz w:val="24"/>
          <w:szCs w:val="24"/>
        </w:rPr>
        <w:t>的</w:t>
      </w:r>
      <w:r w:rsidRPr="00067874">
        <w:rPr>
          <w:rFonts w:hint="eastAsia"/>
          <w:sz w:val="24"/>
          <w:szCs w:val="24"/>
        </w:rPr>
        <w:t>&lt;mapper resource="com/yiibai/mybatis/models/User.xml"/&gt;</w:t>
      </w:r>
      <w:r w:rsidRPr="00067874">
        <w:rPr>
          <w:rFonts w:hint="eastAsia"/>
          <w:sz w:val="24"/>
          <w:szCs w:val="24"/>
        </w:rPr>
        <w:t>是包含要映射的类的</w:t>
      </w:r>
      <w:r w:rsidRPr="00067874">
        <w:rPr>
          <w:rFonts w:hint="eastAsia"/>
          <w:sz w:val="24"/>
          <w:szCs w:val="24"/>
        </w:rPr>
        <w:t xml:space="preserve"> xml </w:t>
      </w:r>
      <w:r w:rsidRPr="00067874">
        <w:rPr>
          <w:rFonts w:hint="eastAsia"/>
          <w:sz w:val="24"/>
          <w:szCs w:val="24"/>
        </w:rPr>
        <w:t>配置文件</w:t>
      </w:r>
      <w:r w:rsidR="00456FD9" w:rsidRPr="00067874">
        <w:rPr>
          <w:rFonts w:hint="eastAsia"/>
          <w:sz w:val="24"/>
          <w:szCs w:val="24"/>
        </w:rPr>
        <w:t>[</w:t>
      </w:r>
      <w:r w:rsidR="00456FD9" w:rsidRPr="00067874">
        <w:rPr>
          <w:rFonts w:hint="eastAsia"/>
          <w:sz w:val="24"/>
          <w:szCs w:val="24"/>
        </w:rPr>
        <w:t>关联起来</w:t>
      </w:r>
      <w:r w:rsidR="00456FD9" w:rsidRPr="00067874">
        <w:rPr>
          <w:rFonts w:hint="eastAsia"/>
          <w:sz w:val="24"/>
          <w:szCs w:val="24"/>
        </w:rPr>
        <w:t>]</w:t>
      </w:r>
      <w:r w:rsidRPr="00067874">
        <w:rPr>
          <w:rFonts w:hint="eastAsia"/>
          <w:sz w:val="24"/>
          <w:szCs w:val="24"/>
        </w:rPr>
        <w:t>。</w:t>
      </w:r>
      <w:r w:rsidRPr="00067874">
        <w:rPr>
          <w:rFonts w:ascii="Helvetica" w:hAnsi="Helvetica" w:cs="Helvetica"/>
          <w:sz w:val="24"/>
          <w:szCs w:val="24"/>
        </w:rPr>
        <w:br/>
      </w:r>
      <w:r w:rsidRPr="00067874">
        <w:rPr>
          <w:rFonts w:hint="eastAsia"/>
          <w:color w:val="FF0000"/>
          <w:sz w:val="24"/>
          <w:szCs w:val="24"/>
        </w:rPr>
        <w:t>3</w:t>
      </w:r>
      <w:r w:rsidRPr="00067874">
        <w:rPr>
          <w:rFonts w:hint="eastAsia"/>
          <w:color w:val="FF0000"/>
          <w:sz w:val="24"/>
          <w:szCs w:val="24"/>
        </w:rPr>
        <w:t>、在</w:t>
      </w:r>
      <w:r w:rsidRPr="00067874">
        <w:rPr>
          <w:rFonts w:hint="eastAsia"/>
          <w:color w:val="FF0000"/>
          <w:sz w:val="24"/>
          <w:szCs w:val="24"/>
        </w:rPr>
        <w:t xml:space="preserve">User.xml </w:t>
      </w:r>
      <w:r w:rsidRPr="00067874">
        <w:rPr>
          <w:rFonts w:hint="eastAsia"/>
          <w:sz w:val="24"/>
          <w:szCs w:val="24"/>
        </w:rPr>
        <w:t>文件里面主要是定义各种</w:t>
      </w:r>
      <w:r w:rsidRPr="00067874">
        <w:rPr>
          <w:rFonts w:hint="eastAsia"/>
          <w:sz w:val="24"/>
          <w:szCs w:val="24"/>
        </w:rPr>
        <w:t xml:space="preserve"> SQL </w:t>
      </w:r>
      <w:r w:rsidRPr="00067874">
        <w:rPr>
          <w:rFonts w:hint="eastAsia"/>
          <w:sz w:val="24"/>
          <w:szCs w:val="24"/>
        </w:rPr>
        <w:t>语句，以及这些语句的参数，以及要返回的类型等等</w:t>
      </w:r>
      <w:r w:rsidR="00D07DFA" w:rsidRPr="00067874">
        <w:rPr>
          <w:rFonts w:hint="eastAsia"/>
          <w:sz w:val="24"/>
          <w:szCs w:val="24"/>
        </w:rPr>
        <w:t>[</w:t>
      </w:r>
      <w:r w:rsidR="00D07DFA" w:rsidRPr="00067874">
        <w:rPr>
          <w:rFonts w:hint="eastAsia"/>
          <w:sz w:val="24"/>
          <w:szCs w:val="24"/>
        </w:rPr>
        <w:t>注意的是：</w:t>
      </w:r>
      <w:r w:rsidR="00D07DFA" w:rsidRPr="00067874">
        <w:rPr>
          <w:rFonts w:hint="eastAsia"/>
          <w:sz w:val="24"/>
          <w:szCs w:val="24"/>
        </w:rPr>
        <w:t>id=</w:t>
      </w:r>
      <w:r w:rsidR="00D07DFA" w:rsidRPr="00067874">
        <w:rPr>
          <w:sz w:val="24"/>
          <w:szCs w:val="24"/>
        </w:rPr>
        <w:t>”</w:t>
      </w:r>
      <w:r w:rsidR="00D07DFA" w:rsidRPr="00067874">
        <w:rPr>
          <w:rFonts w:hint="eastAsia"/>
          <w:sz w:val="24"/>
          <w:szCs w:val="24"/>
        </w:rPr>
        <w:t>值</w:t>
      </w:r>
      <w:r w:rsidR="00D07DFA" w:rsidRPr="00067874">
        <w:rPr>
          <w:sz w:val="24"/>
          <w:szCs w:val="24"/>
        </w:rPr>
        <w:t>”</w:t>
      </w:r>
      <w:r w:rsidR="00D07DFA" w:rsidRPr="00067874">
        <w:rPr>
          <w:rFonts w:hint="eastAsia"/>
          <w:sz w:val="24"/>
          <w:szCs w:val="24"/>
        </w:rPr>
        <w:t>]</w:t>
      </w:r>
      <w:r w:rsidR="00D07DFA" w:rsidRPr="00067874">
        <w:rPr>
          <w:sz w:val="24"/>
          <w:szCs w:val="24"/>
        </w:rPr>
        <w:sym w:font="Wingdings" w:char="F0E0"/>
      </w:r>
      <w:r w:rsidR="00D07DFA" w:rsidRPr="00067874">
        <w:rPr>
          <w:sz w:val="24"/>
          <w:szCs w:val="24"/>
        </w:rPr>
        <w:t>可以做一个映射接口</w:t>
      </w:r>
      <w:r w:rsidR="00D07DFA" w:rsidRPr="00067874">
        <w:rPr>
          <w:rFonts w:hint="eastAsia"/>
          <w:sz w:val="24"/>
          <w:szCs w:val="24"/>
        </w:rPr>
        <w:t>，</w:t>
      </w:r>
      <w:r w:rsidR="00D07DFA" w:rsidRPr="00067874">
        <w:rPr>
          <w:sz w:val="24"/>
          <w:szCs w:val="24"/>
        </w:rPr>
        <w:t>里的方法和</w:t>
      </w:r>
      <w:r w:rsidR="00D07DFA" w:rsidRPr="00067874">
        <w:rPr>
          <w:sz w:val="24"/>
          <w:szCs w:val="24"/>
        </w:rPr>
        <w:t>id</w:t>
      </w:r>
      <w:r w:rsidR="00D07DFA" w:rsidRPr="00067874">
        <w:rPr>
          <w:sz w:val="24"/>
          <w:szCs w:val="24"/>
        </w:rPr>
        <w:t>的值对应</w:t>
      </w:r>
      <w:r w:rsidR="00D07DFA" w:rsidRPr="00067874">
        <w:rPr>
          <w:rFonts w:hint="eastAsia"/>
          <w:sz w:val="24"/>
          <w:szCs w:val="24"/>
        </w:rPr>
        <w:t>，</w:t>
      </w:r>
      <w:r w:rsidR="00D07DFA" w:rsidRPr="00067874">
        <w:rPr>
          <w:sz w:val="24"/>
          <w:szCs w:val="24"/>
        </w:rPr>
        <w:t>也可使用</w:t>
      </w:r>
      <w:r w:rsidR="00D07DFA" w:rsidRPr="00067874">
        <w:rPr>
          <w:sz w:val="24"/>
          <w:szCs w:val="24"/>
        </w:rPr>
        <w:t>sql</w:t>
      </w:r>
      <w:r w:rsidR="00D07DFA" w:rsidRPr="00067874">
        <w:rPr>
          <w:rFonts w:hint="eastAsia"/>
          <w:sz w:val="24"/>
          <w:szCs w:val="24"/>
        </w:rPr>
        <w:t>的注释</w:t>
      </w:r>
      <w:r w:rsidRPr="00067874">
        <w:rPr>
          <w:rFonts w:hint="eastAsia"/>
          <w:sz w:val="24"/>
          <w:szCs w:val="24"/>
        </w:rPr>
        <w:t>。</w:t>
      </w:r>
    </w:p>
    <w:p w:rsidR="00494329" w:rsidRPr="0043008B" w:rsidRDefault="00494329" w:rsidP="00494329">
      <w:pPr>
        <w:pStyle w:val="3"/>
        <w:shd w:val="clear" w:color="auto" w:fill="FFFFFF"/>
        <w:spacing w:before="375" w:after="270"/>
        <w:rPr>
          <w:rFonts w:ascii="Helvetica" w:hAnsi="Helvetica" w:cs="Helvetica"/>
          <w:color w:val="555555"/>
          <w:sz w:val="24"/>
          <w:szCs w:val="24"/>
        </w:rPr>
      </w:pPr>
      <w:r w:rsidRPr="0043008B">
        <w:rPr>
          <w:rFonts w:ascii="微软雅黑" w:eastAsia="微软雅黑" w:hAnsi="微软雅黑" w:cs="Helvetica" w:hint="eastAsia"/>
          <w:color w:val="555555"/>
          <w:sz w:val="24"/>
          <w:szCs w:val="24"/>
        </w:rPr>
        <w:t>五、运行程序测试结果</w:t>
      </w:r>
    </w:p>
    <w:p w:rsidR="00494329" w:rsidRPr="0043008B" w:rsidRDefault="00494329" w:rsidP="00494329">
      <w:pPr>
        <w:pStyle w:val="a3"/>
        <w:shd w:val="clear" w:color="auto" w:fill="FFFFFF"/>
        <w:spacing w:before="0" w:beforeAutospacing="0" w:after="120" w:afterAutospacing="0"/>
        <w:rPr>
          <w:rFonts w:ascii="Helvetica" w:hAnsi="Helvetica" w:cs="Helvetica"/>
          <w:color w:val="333344"/>
          <w:sz w:val="23"/>
          <w:szCs w:val="23"/>
        </w:rPr>
      </w:pPr>
      <w:r w:rsidRPr="0043008B">
        <w:rPr>
          <w:rFonts w:ascii="微软雅黑" w:eastAsia="微软雅黑" w:hAnsi="微软雅黑" w:cs="Helvetica" w:hint="eastAsia"/>
          <w:color w:val="333344"/>
          <w:sz w:val="23"/>
          <w:szCs w:val="23"/>
        </w:rPr>
        <w:t>在 src 源码目录下建立 一个类叫作：HelloWord, 来运行测试配置环境是否成功，具体代码如下示：</w:t>
      </w:r>
    </w:p>
    <w:p w:rsidR="00067874" w:rsidRDefault="00067874" w:rsidP="00067874">
      <w:pPr>
        <w:pStyle w:val="HTML0"/>
        <w:shd w:val="clear" w:color="auto" w:fill="F5F5F5"/>
        <w:wordWrap w:val="0"/>
        <w:spacing w:after="150"/>
        <w:rPr>
          <w:color w:val="333333"/>
          <w:sz w:val="20"/>
          <w:szCs w:val="20"/>
        </w:rPr>
      </w:pPr>
      <w:r>
        <w:rPr>
          <w:color w:val="333333"/>
          <w:sz w:val="20"/>
          <w:szCs w:val="20"/>
        </w:rPr>
        <w:t>import java.io.Reader;</w:t>
      </w:r>
    </w:p>
    <w:p w:rsidR="00067874" w:rsidRDefault="00067874" w:rsidP="00067874">
      <w:pPr>
        <w:pStyle w:val="HTML0"/>
        <w:shd w:val="clear" w:color="auto" w:fill="F5F5F5"/>
        <w:wordWrap w:val="0"/>
        <w:spacing w:after="150"/>
        <w:rPr>
          <w:color w:val="333333"/>
          <w:sz w:val="20"/>
          <w:szCs w:val="20"/>
        </w:rPr>
      </w:pPr>
    </w:p>
    <w:p w:rsidR="00067874" w:rsidRDefault="00067874" w:rsidP="00067874">
      <w:pPr>
        <w:pStyle w:val="HTML0"/>
        <w:shd w:val="clear" w:color="auto" w:fill="F5F5F5"/>
        <w:wordWrap w:val="0"/>
        <w:spacing w:after="150"/>
        <w:rPr>
          <w:color w:val="333333"/>
          <w:sz w:val="20"/>
          <w:szCs w:val="20"/>
        </w:rPr>
      </w:pPr>
      <w:r>
        <w:rPr>
          <w:color w:val="333333"/>
          <w:sz w:val="20"/>
          <w:szCs w:val="20"/>
        </w:rPr>
        <w:t>import org.apache.ibatis.io.Resources;</w:t>
      </w:r>
    </w:p>
    <w:p w:rsidR="00067874" w:rsidRDefault="00067874" w:rsidP="00067874">
      <w:pPr>
        <w:pStyle w:val="HTML0"/>
        <w:shd w:val="clear" w:color="auto" w:fill="F5F5F5"/>
        <w:wordWrap w:val="0"/>
        <w:spacing w:after="150"/>
        <w:rPr>
          <w:color w:val="333333"/>
          <w:sz w:val="20"/>
          <w:szCs w:val="20"/>
        </w:rPr>
      </w:pPr>
      <w:r>
        <w:rPr>
          <w:color w:val="333333"/>
          <w:sz w:val="20"/>
          <w:szCs w:val="20"/>
        </w:rPr>
        <w:t>import org.apache.ibatis.session.SqlSession;</w:t>
      </w:r>
    </w:p>
    <w:p w:rsidR="00067874" w:rsidRDefault="00067874" w:rsidP="00067874">
      <w:pPr>
        <w:pStyle w:val="HTML0"/>
        <w:shd w:val="clear" w:color="auto" w:fill="F5F5F5"/>
        <w:wordWrap w:val="0"/>
        <w:spacing w:after="150"/>
        <w:rPr>
          <w:color w:val="333333"/>
          <w:sz w:val="20"/>
          <w:szCs w:val="20"/>
        </w:rPr>
      </w:pPr>
      <w:r>
        <w:rPr>
          <w:color w:val="333333"/>
          <w:sz w:val="20"/>
          <w:szCs w:val="20"/>
        </w:rPr>
        <w:t>import org.apache.ibatis.session.SqlSessionFactory;</w:t>
      </w:r>
    </w:p>
    <w:p w:rsidR="00067874" w:rsidRDefault="00067874" w:rsidP="00067874">
      <w:pPr>
        <w:pStyle w:val="HTML0"/>
        <w:shd w:val="clear" w:color="auto" w:fill="F5F5F5"/>
        <w:wordWrap w:val="0"/>
        <w:spacing w:after="150"/>
        <w:rPr>
          <w:color w:val="333333"/>
          <w:sz w:val="20"/>
          <w:szCs w:val="20"/>
        </w:rPr>
      </w:pPr>
      <w:r>
        <w:rPr>
          <w:color w:val="333333"/>
          <w:sz w:val="20"/>
          <w:szCs w:val="20"/>
        </w:rPr>
        <w:t>import org.apache.ibatis.session.SqlSessionFactoryBuilder;</w:t>
      </w:r>
    </w:p>
    <w:p w:rsidR="00067874" w:rsidRDefault="00067874" w:rsidP="00067874">
      <w:pPr>
        <w:pStyle w:val="HTML0"/>
        <w:shd w:val="clear" w:color="auto" w:fill="F5F5F5"/>
        <w:wordWrap w:val="0"/>
        <w:spacing w:after="150"/>
        <w:rPr>
          <w:color w:val="333333"/>
          <w:sz w:val="20"/>
          <w:szCs w:val="20"/>
        </w:rPr>
      </w:pPr>
    </w:p>
    <w:p w:rsidR="00067874" w:rsidRDefault="00067874" w:rsidP="00067874">
      <w:pPr>
        <w:pStyle w:val="HTML0"/>
        <w:shd w:val="clear" w:color="auto" w:fill="F5F5F5"/>
        <w:wordWrap w:val="0"/>
        <w:spacing w:after="150"/>
        <w:rPr>
          <w:color w:val="333333"/>
          <w:sz w:val="20"/>
          <w:szCs w:val="20"/>
        </w:rPr>
      </w:pPr>
      <w:r>
        <w:rPr>
          <w:color w:val="333333"/>
          <w:sz w:val="20"/>
          <w:szCs w:val="20"/>
        </w:rPr>
        <w:t>import com.yiibai.mybatis.models.*;</w:t>
      </w:r>
    </w:p>
    <w:p w:rsidR="00067874" w:rsidRDefault="00067874" w:rsidP="00067874">
      <w:pPr>
        <w:pStyle w:val="HTML0"/>
        <w:shd w:val="clear" w:color="auto" w:fill="F5F5F5"/>
        <w:wordWrap w:val="0"/>
        <w:spacing w:after="150"/>
        <w:rPr>
          <w:color w:val="333333"/>
          <w:sz w:val="20"/>
          <w:szCs w:val="20"/>
        </w:rPr>
      </w:pPr>
    </w:p>
    <w:p w:rsidR="00067874" w:rsidRDefault="00067874" w:rsidP="00067874">
      <w:pPr>
        <w:pStyle w:val="HTML0"/>
        <w:shd w:val="clear" w:color="auto" w:fill="F5F5F5"/>
        <w:wordWrap w:val="0"/>
        <w:spacing w:after="150"/>
        <w:rPr>
          <w:color w:val="333333"/>
          <w:sz w:val="20"/>
          <w:szCs w:val="20"/>
        </w:rPr>
      </w:pPr>
      <w:r>
        <w:rPr>
          <w:color w:val="333333"/>
          <w:sz w:val="20"/>
          <w:szCs w:val="20"/>
        </w:rPr>
        <w:t>/**</w:t>
      </w:r>
    </w:p>
    <w:p w:rsidR="00067874" w:rsidRDefault="00067874" w:rsidP="00067874">
      <w:pPr>
        <w:pStyle w:val="HTML0"/>
        <w:shd w:val="clear" w:color="auto" w:fill="F5F5F5"/>
        <w:wordWrap w:val="0"/>
        <w:spacing w:after="150"/>
        <w:rPr>
          <w:color w:val="333333"/>
          <w:sz w:val="20"/>
          <w:szCs w:val="20"/>
        </w:rPr>
      </w:pPr>
      <w:r>
        <w:rPr>
          <w:color w:val="333333"/>
          <w:sz w:val="20"/>
          <w:szCs w:val="20"/>
        </w:rPr>
        <w:lastRenderedPageBreak/>
        <w:t xml:space="preserve"> * </w:t>
      </w:r>
    </w:p>
    <w:p w:rsidR="00067874" w:rsidRDefault="00067874" w:rsidP="00067874">
      <w:pPr>
        <w:pStyle w:val="HTML0"/>
        <w:shd w:val="clear" w:color="auto" w:fill="F5F5F5"/>
        <w:wordWrap w:val="0"/>
        <w:spacing w:after="150"/>
        <w:rPr>
          <w:color w:val="333333"/>
          <w:sz w:val="20"/>
          <w:szCs w:val="20"/>
        </w:rPr>
      </w:pPr>
      <w:r>
        <w:rPr>
          <w:color w:val="333333"/>
          <w:sz w:val="20"/>
          <w:szCs w:val="20"/>
        </w:rPr>
        <w:t xml:space="preserve"> * @author yiibai</w:t>
      </w:r>
    </w:p>
    <w:p w:rsidR="00067874" w:rsidRDefault="00067874" w:rsidP="00067874">
      <w:pPr>
        <w:pStyle w:val="HTML0"/>
        <w:shd w:val="clear" w:color="auto" w:fill="F5F5F5"/>
        <w:wordWrap w:val="0"/>
        <w:spacing w:after="150"/>
        <w:rPr>
          <w:color w:val="333333"/>
          <w:sz w:val="20"/>
          <w:szCs w:val="20"/>
        </w:rPr>
      </w:pPr>
      <w:r>
        <w:rPr>
          <w:color w:val="333333"/>
          <w:sz w:val="20"/>
          <w:szCs w:val="20"/>
        </w:rPr>
        <w:t xml:space="preserve"> * @copyright http://www.yiibai.com</w:t>
      </w:r>
    </w:p>
    <w:p w:rsidR="00067874" w:rsidRDefault="00067874" w:rsidP="00067874">
      <w:pPr>
        <w:pStyle w:val="HTML0"/>
        <w:shd w:val="clear" w:color="auto" w:fill="F5F5F5"/>
        <w:wordWrap w:val="0"/>
        <w:spacing w:after="150"/>
        <w:rPr>
          <w:color w:val="333333"/>
          <w:sz w:val="20"/>
          <w:szCs w:val="20"/>
        </w:rPr>
      </w:pPr>
      <w:r>
        <w:rPr>
          <w:color w:val="333333"/>
          <w:sz w:val="20"/>
          <w:szCs w:val="20"/>
        </w:rPr>
        <w:t xml:space="preserve"> * @date 2015/09/22</w:t>
      </w:r>
    </w:p>
    <w:p w:rsidR="00067874" w:rsidRDefault="00067874" w:rsidP="00067874">
      <w:pPr>
        <w:pStyle w:val="HTML0"/>
        <w:shd w:val="clear" w:color="auto" w:fill="F5F5F5"/>
        <w:wordWrap w:val="0"/>
        <w:spacing w:after="150"/>
        <w:rPr>
          <w:rFonts w:hint="eastAsia"/>
          <w:color w:val="333333"/>
          <w:sz w:val="20"/>
          <w:szCs w:val="20"/>
        </w:rPr>
      </w:pPr>
      <w:r>
        <w:rPr>
          <w:color w:val="333333"/>
          <w:sz w:val="20"/>
          <w:szCs w:val="20"/>
        </w:rPr>
        <w:t xml:space="preserve"> */</w:t>
      </w:r>
    </w:p>
    <w:p w:rsidR="00067874" w:rsidRDefault="00067874" w:rsidP="00067874">
      <w:pPr>
        <w:pStyle w:val="HTML0"/>
        <w:shd w:val="clear" w:color="auto" w:fill="F5F5F5"/>
        <w:wordWrap w:val="0"/>
        <w:spacing w:after="150"/>
        <w:rPr>
          <w:color w:val="333333"/>
          <w:sz w:val="20"/>
          <w:szCs w:val="20"/>
        </w:rPr>
      </w:pPr>
      <w:r>
        <w:rPr>
          <w:rFonts w:hint="eastAsia"/>
          <w:color w:val="333333"/>
          <w:sz w:val="20"/>
          <w:szCs w:val="20"/>
        </w:rPr>
        <w:t>/*可以抽成一个工具类</w:t>
      </w:r>
      <w:r w:rsidR="00376ED1">
        <w:rPr>
          <w:rFonts w:hint="eastAsia"/>
          <w:color w:val="333333"/>
          <w:sz w:val="20"/>
          <w:szCs w:val="20"/>
        </w:rPr>
        <w:t>[有提供</w:t>
      </w:r>
      <w:r w:rsidR="00376ED1">
        <w:rPr>
          <w:color w:val="333333"/>
          <w:sz w:val="20"/>
          <w:szCs w:val="20"/>
        </w:rPr>
        <w:t>SqlSessionFactory</w:t>
      </w:r>
      <w:r w:rsidR="00376ED1">
        <w:rPr>
          <w:rFonts w:hint="eastAsia"/>
          <w:color w:val="333333"/>
          <w:sz w:val="20"/>
          <w:szCs w:val="20"/>
        </w:rPr>
        <w:t>，</w:t>
      </w:r>
      <w:r w:rsidR="00376ED1">
        <w:rPr>
          <w:color w:val="333333"/>
          <w:sz w:val="20"/>
          <w:szCs w:val="20"/>
        </w:rPr>
        <w:t>SqlSession</w:t>
      </w:r>
      <w:r w:rsidR="00376ED1">
        <w:rPr>
          <w:rFonts w:hint="eastAsia"/>
          <w:color w:val="333333"/>
          <w:sz w:val="20"/>
          <w:szCs w:val="20"/>
        </w:rPr>
        <w:t>，</w:t>
      </w:r>
      <w:r w:rsidR="00376ED1">
        <w:rPr>
          <w:color w:val="333333"/>
          <w:sz w:val="20"/>
          <w:szCs w:val="20"/>
        </w:rPr>
        <w:t>c</w:t>
      </w:r>
      <w:r w:rsidR="00376ED1">
        <w:rPr>
          <w:rFonts w:hint="eastAsia"/>
          <w:color w:val="333333"/>
          <w:sz w:val="20"/>
          <w:szCs w:val="20"/>
        </w:rPr>
        <w:t>lose]</w:t>
      </w:r>
      <w:r>
        <w:rPr>
          <w:rFonts w:hint="eastAsia"/>
          <w:color w:val="333333"/>
          <w:sz w:val="20"/>
          <w:szCs w:val="20"/>
        </w:rPr>
        <w:t>*/</w:t>
      </w:r>
    </w:p>
    <w:p w:rsidR="00067874" w:rsidRDefault="00067874" w:rsidP="00067874">
      <w:pPr>
        <w:pStyle w:val="HTML0"/>
        <w:shd w:val="clear" w:color="auto" w:fill="F5F5F5"/>
        <w:wordWrap w:val="0"/>
        <w:spacing w:after="150"/>
        <w:rPr>
          <w:color w:val="333333"/>
          <w:sz w:val="20"/>
          <w:szCs w:val="20"/>
        </w:rPr>
      </w:pPr>
      <w:r>
        <w:rPr>
          <w:color w:val="333333"/>
          <w:sz w:val="20"/>
          <w:szCs w:val="20"/>
        </w:rPr>
        <w:t>public class HelloWord {</w:t>
      </w:r>
    </w:p>
    <w:p w:rsidR="00067874" w:rsidRDefault="00067874" w:rsidP="00067874">
      <w:pPr>
        <w:pStyle w:val="HTML0"/>
        <w:shd w:val="clear" w:color="auto" w:fill="F5F5F5"/>
        <w:wordWrap w:val="0"/>
        <w:spacing w:after="150"/>
        <w:rPr>
          <w:color w:val="333333"/>
          <w:sz w:val="20"/>
          <w:szCs w:val="20"/>
        </w:rPr>
      </w:pPr>
      <w:r>
        <w:rPr>
          <w:color w:val="333333"/>
          <w:sz w:val="20"/>
          <w:szCs w:val="20"/>
        </w:rPr>
        <w:tab/>
        <w:t>private static SqlSessionFactory sqlSessionFactory;</w:t>
      </w:r>
    </w:p>
    <w:p w:rsidR="00067874" w:rsidRDefault="00067874" w:rsidP="00067874">
      <w:pPr>
        <w:pStyle w:val="HTML0"/>
        <w:shd w:val="clear" w:color="auto" w:fill="F5F5F5"/>
        <w:wordWrap w:val="0"/>
        <w:spacing w:after="150"/>
        <w:rPr>
          <w:color w:val="333333"/>
          <w:sz w:val="20"/>
          <w:szCs w:val="20"/>
        </w:rPr>
      </w:pPr>
      <w:r>
        <w:rPr>
          <w:color w:val="333333"/>
          <w:sz w:val="20"/>
          <w:szCs w:val="20"/>
        </w:rPr>
        <w:tab/>
        <w:t>private static Reader reader;</w:t>
      </w:r>
    </w:p>
    <w:p w:rsidR="00067874" w:rsidRDefault="00067874" w:rsidP="00067874">
      <w:pPr>
        <w:pStyle w:val="HTML0"/>
        <w:shd w:val="clear" w:color="auto" w:fill="F5F5F5"/>
        <w:wordWrap w:val="0"/>
        <w:spacing w:after="150"/>
        <w:rPr>
          <w:color w:val="333333"/>
          <w:sz w:val="20"/>
          <w:szCs w:val="20"/>
        </w:rPr>
      </w:pPr>
    </w:p>
    <w:p w:rsidR="00067874" w:rsidRDefault="00067874" w:rsidP="00067874">
      <w:pPr>
        <w:pStyle w:val="HTML0"/>
        <w:shd w:val="clear" w:color="auto" w:fill="F5F5F5"/>
        <w:wordWrap w:val="0"/>
        <w:spacing w:after="150"/>
        <w:rPr>
          <w:color w:val="333333"/>
          <w:sz w:val="20"/>
          <w:szCs w:val="20"/>
        </w:rPr>
      </w:pPr>
      <w:r>
        <w:rPr>
          <w:color w:val="333333"/>
          <w:sz w:val="20"/>
          <w:szCs w:val="20"/>
        </w:rPr>
        <w:tab/>
        <w:t>static {</w:t>
      </w:r>
    </w:p>
    <w:p w:rsidR="00067874" w:rsidRDefault="00067874" w:rsidP="00067874">
      <w:pPr>
        <w:pStyle w:val="HTML0"/>
        <w:shd w:val="clear" w:color="auto" w:fill="F5F5F5"/>
        <w:tabs>
          <w:tab w:val="clear" w:pos="1832"/>
          <w:tab w:val="left" w:pos="1230"/>
        </w:tabs>
        <w:wordWrap w:val="0"/>
        <w:spacing w:after="150"/>
        <w:rPr>
          <w:rFonts w:hint="eastAsia"/>
          <w:color w:val="333333"/>
          <w:sz w:val="20"/>
          <w:szCs w:val="20"/>
        </w:rPr>
      </w:pPr>
      <w:r>
        <w:rPr>
          <w:color w:val="333333"/>
          <w:sz w:val="20"/>
          <w:szCs w:val="20"/>
        </w:rPr>
        <w:tab/>
      </w:r>
      <w:r>
        <w:rPr>
          <w:color w:val="333333"/>
          <w:sz w:val="20"/>
          <w:szCs w:val="20"/>
        </w:rPr>
        <w:tab/>
        <w:t>try {</w:t>
      </w:r>
    </w:p>
    <w:p w:rsidR="00376ED1" w:rsidRDefault="00376ED1" w:rsidP="00376ED1">
      <w:pPr>
        <w:pStyle w:val="HTML0"/>
        <w:shd w:val="clear" w:color="auto" w:fill="F5F5F5"/>
        <w:tabs>
          <w:tab w:val="clear" w:pos="1832"/>
          <w:tab w:val="left" w:pos="1630"/>
        </w:tabs>
        <w:wordWrap w:val="0"/>
        <w:spacing w:after="150"/>
        <w:rPr>
          <w:color w:val="333333"/>
          <w:sz w:val="20"/>
          <w:szCs w:val="20"/>
        </w:rPr>
      </w:pPr>
      <w:r>
        <w:rPr>
          <w:rFonts w:hint="eastAsia"/>
          <w:color w:val="333333"/>
          <w:sz w:val="20"/>
          <w:szCs w:val="20"/>
        </w:rPr>
        <w:tab/>
      </w:r>
      <w:r>
        <w:rPr>
          <w:rFonts w:hint="eastAsia"/>
          <w:color w:val="333333"/>
          <w:sz w:val="20"/>
          <w:szCs w:val="20"/>
        </w:rPr>
        <w:tab/>
        <w:t>/*获取</w:t>
      </w:r>
      <w:r>
        <w:rPr>
          <w:color w:val="333333"/>
          <w:sz w:val="20"/>
          <w:szCs w:val="20"/>
        </w:rPr>
        <w:t>config/Configure.xml</w:t>
      </w:r>
      <w:r>
        <w:rPr>
          <w:rFonts w:hint="eastAsia"/>
          <w:color w:val="333333"/>
          <w:sz w:val="20"/>
          <w:szCs w:val="20"/>
        </w:rPr>
        <w:t>配置的连接数据库的要素*/</w:t>
      </w:r>
      <w:r>
        <w:rPr>
          <w:rFonts w:hint="eastAsia"/>
          <w:color w:val="333333"/>
          <w:sz w:val="20"/>
          <w:szCs w:val="20"/>
        </w:rPr>
        <w:tab/>
      </w:r>
    </w:p>
    <w:p w:rsidR="00067874" w:rsidRDefault="00067874" w:rsidP="00067874">
      <w:pPr>
        <w:pStyle w:val="HTML0"/>
        <w:shd w:val="clear" w:color="auto" w:fill="F5F5F5"/>
        <w:tabs>
          <w:tab w:val="clear" w:pos="1832"/>
          <w:tab w:val="clear" w:pos="2748"/>
          <w:tab w:val="left" w:pos="1630"/>
        </w:tabs>
        <w:wordWrap w:val="0"/>
        <w:spacing w:after="150"/>
        <w:rPr>
          <w:rFonts w:hint="eastAsia"/>
          <w:color w:val="333333"/>
          <w:sz w:val="20"/>
          <w:szCs w:val="20"/>
        </w:rPr>
      </w:pPr>
      <w:r>
        <w:rPr>
          <w:color w:val="333333"/>
          <w:sz w:val="20"/>
          <w:szCs w:val="20"/>
        </w:rPr>
        <w:tab/>
      </w:r>
      <w:r>
        <w:rPr>
          <w:color w:val="333333"/>
          <w:sz w:val="20"/>
          <w:szCs w:val="20"/>
        </w:rPr>
        <w:tab/>
        <w:t>reader = Resources.getResourceAsReader("config/Configure.xml");</w:t>
      </w:r>
    </w:p>
    <w:p w:rsidR="00376ED1" w:rsidRDefault="00376ED1" w:rsidP="00067874">
      <w:pPr>
        <w:pStyle w:val="HTML0"/>
        <w:shd w:val="clear" w:color="auto" w:fill="F5F5F5"/>
        <w:tabs>
          <w:tab w:val="clear" w:pos="1832"/>
          <w:tab w:val="clear" w:pos="2748"/>
          <w:tab w:val="left" w:pos="1630"/>
        </w:tabs>
        <w:wordWrap w:val="0"/>
        <w:spacing w:after="150"/>
        <w:rPr>
          <w:color w:val="333333"/>
          <w:sz w:val="20"/>
          <w:szCs w:val="20"/>
        </w:rPr>
      </w:pPr>
      <w:r>
        <w:rPr>
          <w:rFonts w:hint="eastAsia"/>
          <w:color w:val="333333"/>
          <w:sz w:val="20"/>
          <w:szCs w:val="20"/>
        </w:rPr>
        <w:tab/>
      </w:r>
      <w:r>
        <w:rPr>
          <w:rFonts w:hint="eastAsia"/>
          <w:color w:val="333333"/>
          <w:sz w:val="20"/>
          <w:szCs w:val="20"/>
        </w:rPr>
        <w:tab/>
        <w:t>/*通过配置的信息，获取到</w:t>
      </w:r>
      <w:r>
        <w:rPr>
          <w:color w:val="333333"/>
          <w:sz w:val="20"/>
          <w:szCs w:val="20"/>
        </w:rPr>
        <w:t>sqlSessionFactory 工厂</w:t>
      </w:r>
      <w:r>
        <w:rPr>
          <w:rFonts w:hint="eastAsia"/>
          <w:color w:val="333333"/>
          <w:sz w:val="20"/>
          <w:szCs w:val="20"/>
        </w:rPr>
        <w:t>，</w:t>
      </w:r>
      <w:r>
        <w:rPr>
          <w:color w:val="333333"/>
          <w:sz w:val="20"/>
          <w:szCs w:val="20"/>
        </w:rPr>
        <w:t>下一步就是会话了</w:t>
      </w:r>
      <w:r>
        <w:rPr>
          <w:rFonts w:hint="eastAsia"/>
          <w:color w:val="333333"/>
          <w:sz w:val="20"/>
          <w:szCs w:val="20"/>
        </w:rPr>
        <w:t>*/</w:t>
      </w:r>
    </w:p>
    <w:p w:rsidR="00067874" w:rsidRDefault="00067874" w:rsidP="00067874">
      <w:pPr>
        <w:pStyle w:val="HTML0"/>
        <w:shd w:val="clear" w:color="auto" w:fill="F5F5F5"/>
        <w:tabs>
          <w:tab w:val="clear" w:pos="1832"/>
          <w:tab w:val="left" w:pos="1630"/>
        </w:tabs>
        <w:wordWrap w:val="0"/>
        <w:spacing w:after="150"/>
        <w:rPr>
          <w:color w:val="333333"/>
          <w:sz w:val="20"/>
          <w:szCs w:val="20"/>
        </w:rPr>
      </w:pPr>
      <w:r>
        <w:rPr>
          <w:color w:val="333333"/>
          <w:sz w:val="20"/>
          <w:szCs w:val="20"/>
        </w:rPr>
        <w:tab/>
      </w:r>
      <w:r>
        <w:rPr>
          <w:color w:val="333333"/>
          <w:sz w:val="20"/>
          <w:szCs w:val="20"/>
        </w:rPr>
        <w:tab/>
        <w:t>sqlSessionFactory = new SqlSessionFactoryBuilder().build(reader);</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catch (Exception e) {</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e.printStackTrace();</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067874" w:rsidRDefault="00067874" w:rsidP="00067874">
      <w:pPr>
        <w:pStyle w:val="HTML0"/>
        <w:shd w:val="clear" w:color="auto" w:fill="F5F5F5"/>
        <w:wordWrap w:val="0"/>
        <w:spacing w:after="150"/>
        <w:rPr>
          <w:rFonts w:hint="eastAsia"/>
          <w:color w:val="333333"/>
          <w:sz w:val="20"/>
          <w:szCs w:val="20"/>
        </w:rPr>
      </w:pPr>
      <w:r>
        <w:rPr>
          <w:color w:val="333333"/>
          <w:sz w:val="20"/>
          <w:szCs w:val="20"/>
        </w:rPr>
        <w:tab/>
        <w:t>}</w:t>
      </w:r>
    </w:p>
    <w:p w:rsidR="001F10D5" w:rsidRDefault="001F10D5" w:rsidP="00067874">
      <w:pPr>
        <w:pStyle w:val="HTML0"/>
        <w:shd w:val="clear" w:color="auto" w:fill="F5F5F5"/>
        <w:wordWrap w:val="0"/>
        <w:spacing w:after="150"/>
        <w:rPr>
          <w:color w:val="333333"/>
          <w:sz w:val="20"/>
          <w:szCs w:val="20"/>
        </w:rPr>
      </w:pPr>
      <w:r>
        <w:rPr>
          <w:rFonts w:hint="eastAsia"/>
          <w:color w:val="333333"/>
          <w:sz w:val="20"/>
          <w:szCs w:val="20"/>
        </w:rPr>
        <w:tab/>
        <w:t>/*获取一个会话就可以和数据操作了！记得要管，虽然说一个会话可以多个操作*/</w:t>
      </w:r>
    </w:p>
    <w:p w:rsidR="00067874" w:rsidRDefault="00067874" w:rsidP="00067874">
      <w:pPr>
        <w:pStyle w:val="HTML0"/>
        <w:shd w:val="clear" w:color="auto" w:fill="F5F5F5"/>
        <w:wordWrap w:val="0"/>
        <w:spacing w:after="150"/>
        <w:rPr>
          <w:color w:val="333333"/>
          <w:sz w:val="20"/>
          <w:szCs w:val="20"/>
        </w:rPr>
      </w:pPr>
      <w:r>
        <w:rPr>
          <w:color w:val="333333"/>
          <w:sz w:val="20"/>
          <w:szCs w:val="20"/>
        </w:rPr>
        <w:tab/>
        <w:t>public static SqlSessionFactory getSession() {</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sqlSessionFactory;</w:t>
      </w:r>
    </w:p>
    <w:p w:rsidR="00067874" w:rsidRDefault="00067874" w:rsidP="00067874">
      <w:pPr>
        <w:pStyle w:val="HTML0"/>
        <w:shd w:val="clear" w:color="auto" w:fill="F5F5F5"/>
        <w:wordWrap w:val="0"/>
        <w:spacing w:after="150"/>
        <w:rPr>
          <w:color w:val="333333"/>
          <w:sz w:val="20"/>
          <w:szCs w:val="20"/>
        </w:rPr>
      </w:pPr>
      <w:r>
        <w:rPr>
          <w:color w:val="333333"/>
          <w:sz w:val="20"/>
          <w:szCs w:val="20"/>
        </w:rPr>
        <w:tab/>
        <w:t>}</w:t>
      </w:r>
    </w:p>
    <w:p w:rsidR="00067874" w:rsidRDefault="00067874" w:rsidP="00067874">
      <w:pPr>
        <w:pStyle w:val="HTML0"/>
        <w:shd w:val="clear" w:color="auto" w:fill="F5F5F5"/>
        <w:wordWrap w:val="0"/>
        <w:spacing w:after="150"/>
        <w:rPr>
          <w:color w:val="333333"/>
          <w:sz w:val="20"/>
          <w:szCs w:val="20"/>
        </w:rPr>
      </w:pPr>
      <w:r>
        <w:rPr>
          <w:color w:val="333333"/>
          <w:sz w:val="20"/>
          <w:szCs w:val="20"/>
        </w:rPr>
        <w:tab/>
        <w:t>/**</w:t>
      </w:r>
    </w:p>
    <w:p w:rsidR="00067874" w:rsidRDefault="00067874" w:rsidP="00067874">
      <w:pPr>
        <w:pStyle w:val="HTML0"/>
        <w:shd w:val="clear" w:color="auto" w:fill="F5F5F5"/>
        <w:wordWrap w:val="0"/>
        <w:spacing w:after="150"/>
        <w:rPr>
          <w:color w:val="333333"/>
          <w:sz w:val="20"/>
          <w:szCs w:val="20"/>
        </w:rPr>
      </w:pPr>
      <w:r>
        <w:rPr>
          <w:color w:val="333333"/>
          <w:sz w:val="20"/>
          <w:szCs w:val="20"/>
        </w:rPr>
        <w:tab/>
        <w:t xml:space="preserve"> * @param args</w:t>
      </w:r>
    </w:p>
    <w:p w:rsidR="00067874" w:rsidRDefault="00067874" w:rsidP="00067874">
      <w:pPr>
        <w:pStyle w:val="HTML0"/>
        <w:shd w:val="clear" w:color="auto" w:fill="F5F5F5"/>
        <w:wordWrap w:val="0"/>
        <w:spacing w:after="150"/>
        <w:rPr>
          <w:color w:val="333333"/>
          <w:sz w:val="20"/>
          <w:szCs w:val="20"/>
        </w:rPr>
      </w:pPr>
      <w:r>
        <w:rPr>
          <w:color w:val="333333"/>
          <w:sz w:val="20"/>
          <w:szCs w:val="20"/>
        </w:rPr>
        <w:tab/>
        <w:t xml:space="preserve"> */</w:t>
      </w:r>
    </w:p>
    <w:p w:rsidR="00067874" w:rsidRDefault="00067874" w:rsidP="00067874">
      <w:pPr>
        <w:pStyle w:val="HTML0"/>
        <w:shd w:val="clear" w:color="auto" w:fill="F5F5F5"/>
        <w:wordWrap w:val="0"/>
        <w:spacing w:after="150"/>
        <w:rPr>
          <w:color w:val="333333"/>
          <w:sz w:val="20"/>
          <w:szCs w:val="20"/>
        </w:rPr>
      </w:pPr>
      <w:r>
        <w:rPr>
          <w:color w:val="333333"/>
          <w:sz w:val="20"/>
          <w:szCs w:val="20"/>
        </w:rPr>
        <w:tab/>
        <w:t>public static void main(String[] args) {</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TODO Auto-generated method stub</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SqlSession session = sqlSessionFactory.openSession();</w:t>
      </w:r>
    </w:p>
    <w:p w:rsidR="00067874" w:rsidRDefault="00067874" w:rsidP="00067874">
      <w:pPr>
        <w:pStyle w:val="HTML0"/>
        <w:shd w:val="clear" w:color="auto" w:fill="F5F5F5"/>
        <w:wordWrap w:val="0"/>
        <w:spacing w:after="150"/>
        <w:rPr>
          <w:rFonts w:hint="eastAsia"/>
          <w:color w:val="333333"/>
          <w:sz w:val="20"/>
          <w:szCs w:val="20"/>
        </w:rPr>
      </w:pPr>
      <w:r>
        <w:rPr>
          <w:color w:val="333333"/>
          <w:sz w:val="20"/>
          <w:szCs w:val="20"/>
        </w:rPr>
        <w:lastRenderedPageBreak/>
        <w:tab/>
      </w:r>
      <w:r>
        <w:rPr>
          <w:color w:val="333333"/>
          <w:sz w:val="20"/>
          <w:szCs w:val="20"/>
        </w:rPr>
        <w:tab/>
        <w:t>try {</w:t>
      </w:r>
    </w:p>
    <w:p w:rsidR="001F10D5" w:rsidRDefault="001F10D5" w:rsidP="00067874">
      <w:pPr>
        <w:pStyle w:val="HTML0"/>
        <w:shd w:val="clear" w:color="auto" w:fill="F5F5F5"/>
        <w:wordWrap w:val="0"/>
        <w:spacing w:after="150"/>
        <w:rPr>
          <w:color w:val="333333"/>
          <w:sz w:val="20"/>
          <w:szCs w:val="20"/>
        </w:rPr>
      </w:pPr>
    </w:p>
    <w:p w:rsidR="00067874" w:rsidRDefault="00067874" w:rsidP="00067874">
      <w:pPr>
        <w:pStyle w:val="HTML0"/>
        <w:shd w:val="clear" w:color="auto" w:fill="F5F5F5"/>
        <w:wordWrap w:val="0"/>
        <w:spacing w:after="150"/>
        <w:rPr>
          <w:color w:val="333333"/>
          <w:sz w:val="20"/>
          <w:szCs w:val="20"/>
        </w:rPr>
      </w:pPr>
      <w:r>
        <w:rPr>
          <w:color w:val="333333"/>
          <w:sz w:val="20"/>
          <w:szCs w:val="20"/>
        </w:rPr>
        <w:tab/>
        <w:t>User user = (User) session.selectOne(</w:t>
      </w:r>
    </w:p>
    <w:p w:rsidR="001F10D5" w:rsidRPr="0043008B" w:rsidRDefault="00067874" w:rsidP="001F10D5">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"com.yiibai.mybatis.models.UserMapper.GetUserByID", 1);</w:t>
      </w:r>
      <w:r w:rsidR="001F10D5">
        <w:rPr>
          <w:rFonts w:hint="eastAsia"/>
          <w:color w:val="333333"/>
          <w:sz w:val="20"/>
          <w:szCs w:val="20"/>
        </w:rPr>
        <w:t>//1就是参数，相当于？-&gt;现在User.xml在配置</w:t>
      </w:r>
      <w:r w:rsidR="001F10D5" w:rsidRPr="0043008B">
        <w:rPr>
          <w:color w:val="333333"/>
          <w:sz w:val="20"/>
          <w:szCs w:val="20"/>
        </w:rPr>
        <w:t>id = #{id}</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if(user!=null){</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String userInfo = "名字："+user.getName()+", 所属部门："+user.getDept()+", 主页："+user.getWebsite();</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System.out.println(userInfo);</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finally {</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session.close();</w:t>
      </w:r>
    </w:p>
    <w:p w:rsidR="00067874" w:rsidRDefault="00067874" w:rsidP="00067874">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067874" w:rsidRDefault="00067874" w:rsidP="00067874">
      <w:pPr>
        <w:pStyle w:val="HTML0"/>
        <w:shd w:val="clear" w:color="auto" w:fill="F5F5F5"/>
        <w:wordWrap w:val="0"/>
        <w:spacing w:after="150"/>
        <w:rPr>
          <w:color w:val="333333"/>
          <w:sz w:val="20"/>
          <w:szCs w:val="20"/>
        </w:rPr>
      </w:pPr>
      <w:r>
        <w:rPr>
          <w:color w:val="333333"/>
          <w:sz w:val="20"/>
          <w:szCs w:val="20"/>
        </w:rPr>
        <w:tab/>
        <w:t>}</w:t>
      </w:r>
    </w:p>
    <w:p w:rsidR="00067874" w:rsidRDefault="00067874" w:rsidP="00067874">
      <w:pPr>
        <w:pStyle w:val="HTML0"/>
        <w:shd w:val="clear" w:color="auto" w:fill="F5F5F5"/>
        <w:wordWrap w:val="0"/>
        <w:spacing w:after="150"/>
        <w:rPr>
          <w:color w:val="333333"/>
          <w:sz w:val="20"/>
          <w:szCs w:val="20"/>
        </w:rPr>
      </w:pPr>
    </w:p>
    <w:p w:rsidR="00067874" w:rsidRDefault="00067874" w:rsidP="00067874">
      <w:pPr>
        <w:pStyle w:val="HTML0"/>
        <w:shd w:val="clear" w:color="auto" w:fill="F5F5F5"/>
        <w:wordWrap w:val="0"/>
        <w:spacing w:after="150"/>
        <w:rPr>
          <w:color w:val="333333"/>
          <w:sz w:val="20"/>
          <w:szCs w:val="20"/>
        </w:rPr>
      </w:pPr>
      <w:r>
        <w:rPr>
          <w:color w:val="333333"/>
          <w:sz w:val="20"/>
          <w:szCs w:val="20"/>
        </w:rPr>
        <w:t>}</w:t>
      </w:r>
    </w:p>
    <w:p w:rsidR="00067874" w:rsidRDefault="00067874" w:rsidP="00067874">
      <w:pPr>
        <w:pStyle w:val="a3"/>
        <w:shd w:val="clear" w:color="auto" w:fill="FFFFFF"/>
        <w:spacing w:before="0" w:beforeAutospacing="0" w:after="120" w:afterAutospacing="0"/>
        <w:rPr>
          <w:rFonts w:ascii="Helvetica" w:hAnsi="Helvetica" w:cs="Helvetica"/>
          <w:color w:val="333344"/>
          <w:sz w:val="23"/>
          <w:szCs w:val="23"/>
        </w:rPr>
      </w:pPr>
      <w:r>
        <w:rPr>
          <w:rFonts w:ascii="微软雅黑" w:eastAsia="微软雅黑" w:hAnsi="微软雅黑" w:cs="Helvetica" w:hint="eastAsia"/>
          <w:color w:val="333344"/>
          <w:sz w:val="23"/>
          <w:szCs w:val="23"/>
          <w:shd w:val="clear" w:color="auto" w:fill="FFFFFF"/>
        </w:rPr>
        <w:t>现在运行这个程序，不是得到查询结果了？正确的输出结果应该如下：</w:t>
      </w:r>
    </w:p>
    <w:p w:rsidR="00067874" w:rsidRDefault="00067874" w:rsidP="00067874">
      <w:pPr>
        <w:pStyle w:val="HTML0"/>
        <w:shd w:val="clear" w:color="auto" w:fill="F5F5F5"/>
        <w:wordWrap w:val="0"/>
        <w:spacing w:after="150"/>
        <w:rPr>
          <w:color w:val="333333"/>
          <w:sz w:val="20"/>
          <w:szCs w:val="20"/>
        </w:rPr>
      </w:pPr>
      <w:r>
        <w:rPr>
          <w:color w:val="333333"/>
          <w:sz w:val="20"/>
          <w:szCs w:val="20"/>
        </w:rPr>
        <w:t>名字：yiibai, 所属部门：Tech, 主页：http://www.yiibai.com</w:t>
      </w:r>
    </w:p>
    <w:p w:rsidR="00067874" w:rsidRPr="00067874" w:rsidRDefault="00067874" w:rsidP="00067874">
      <w:pPr>
        <w:rPr>
          <w:sz w:val="24"/>
          <w:szCs w:val="24"/>
        </w:rPr>
      </w:pPr>
      <w:r>
        <w:rPr>
          <w:noProof/>
        </w:rPr>
        <w:drawing>
          <wp:inline distT="0" distB="0" distL="0" distR="0">
            <wp:extent cx="5866765" cy="1294765"/>
            <wp:effectExtent l="0" t="0" r="635" b="635"/>
            <wp:docPr id="17" name="图片 17" descr="https://www.yiibai.com/uploads/tutorial/201509/1-150921214351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yiibai.com/uploads/tutorial/201509/1-1509212143519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6765" cy="1294765"/>
                    </a:xfrm>
                    <a:prstGeom prst="rect">
                      <a:avLst/>
                    </a:prstGeom>
                    <a:noFill/>
                    <a:ln>
                      <a:noFill/>
                    </a:ln>
                  </pic:spPr>
                </pic:pic>
              </a:graphicData>
            </a:graphic>
          </wp:inline>
        </w:drawing>
      </w:r>
    </w:p>
    <w:p w:rsidR="00067874" w:rsidRDefault="00067874" w:rsidP="00067874">
      <w:pPr>
        <w:pStyle w:val="a3"/>
        <w:shd w:val="clear" w:color="auto" w:fill="FFFFFF"/>
        <w:spacing w:before="0" w:beforeAutospacing="0" w:after="120" w:afterAutospacing="0"/>
        <w:rPr>
          <w:rFonts w:ascii="Helvetica" w:hAnsi="Helvetica" w:cs="Helvetica"/>
          <w:color w:val="333344"/>
          <w:sz w:val="23"/>
          <w:szCs w:val="23"/>
        </w:rPr>
      </w:pPr>
      <w:r>
        <w:rPr>
          <w:rFonts w:ascii="微软雅黑" w:eastAsia="微软雅黑" w:hAnsi="微软雅黑" w:cs="Helvetica" w:hint="eastAsia"/>
          <w:color w:val="333344"/>
          <w:sz w:val="23"/>
          <w:szCs w:val="23"/>
          <w:shd w:val="clear" w:color="auto" w:fill="FFFFFF"/>
        </w:rPr>
        <w:t>恭喜你，环境搭建配置成功，在接下来章节，我们将学习 Mybatis 的操作方式：增删改查。</w:t>
      </w:r>
    </w:p>
    <w:p w:rsidR="00067874" w:rsidRPr="00067874" w:rsidRDefault="00067874" w:rsidP="00067874">
      <w:pPr>
        <w:pStyle w:val="a3"/>
        <w:shd w:val="clear" w:color="auto" w:fill="FFFFFF"/>
        <w:spacing w:before="0" w:beforeAutospacing="0" w:after="120" w:afterAutospacing="0"/>
        <w:rPr>
          <w:rFonts w:ascii="Helvetica" w:hAnsi="Helvetica" w:cs="Helvetica" w:hint="eastAsia"/>
          <w:color w:val="333344"/>
          <w:sz w:val="23"/>
          <w:szCs w:val="23"/>
        </w:rPr>
      </w:pPr>
      <w:r>
        <w:rPr>
          <w:rFonts w:ascii="Arial" w:eastAsia="微软雅黑" w:hAnsi="Arial" w:cs="Arial"/>
          <w:color w:val="535B60"/>
          <w:sz w:val="23"/>
          <w:szCs w:val="23"/>
          <w:shd w:val="clear" w:color="auto" w:fill="FFFFFF"/>
        </w:rPr>
        <w:t xml:space="preserve">Jar </w:t>
      </w:r>
      <w:r>
        <w:rPr>
          <w:rFonts w:ascii="Arial" w:eastAsia="微软雅黑" w:hAnsi="Arial" w:cs="Arial"/>
          <w:color w:val="535B60"/>
          <w:sz w:val="23"/>
          <w:szCs w:val="23"/>
          <w:shd w:val="clear" w:color="auto" w:fill="FFFFFF"/>
        </w:rPr>
        <w:t>包下载：</w:t>
      </w:r>
      <w:hyperlink r:id="rId16" w:tgtFrame="_blank" w:history="1">
        <w:r>
          <w:rPr>
            <w:rStyle w:val="a6"/>
            <w:rFonts w:ascii="微软雅黑" w:eastAsia="微软雅黑" w:hAnsi="微软雅黑" w:cs="Helvetica" w:hint="eastAsia"/>
            <w:color w:val="3298D6"/>
            <w:sz w:val="23"/>
            <w:szCs w:val="23"/>
          </w:rPr>
          <w:t>http://pan.baidu.com/s/1bnyRJ9H</w:t>
        </w:r>
      </w:hyperlink>
    </w:p>
    <w:p w:rsidR="00067874" w:rsidRDefault="00067874" w:rsidP="00067874">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b/>
          <w:bCs/>
          <w:color w:val="F57E42"/>
          <w:sz w:val="23"/>
          <w:szCs w:val="23"/>
        </w:rPr>
        <w:t>易百教程移动端</w:t>
      </w:r>
      <w:r>
        <w:rPr>
          <w:rFonts w:ascii="Helvetica" w:hAnsi="Helvetica" w:cs="Helvetica"/>
          <w:color w:val="333344"/>
          <w:sz w:val="23"/>
          <w:szCs w:val="23"/>
        </w:rPr>
        <w:t>：请扫描本页面底部</w:t>
      </w:r>
      <w:r>
        <w:rPr>
          <w:rFonts w:ascii="Helvetica" w:hAnsi="Helvetica" w:cs="Helvetica"/>
          <w:color w:val="333344"/>
          <w:sz w:val="23"/>
          <w:szCs w:val="23"/>
        </w:rPr>
        <w:t>(</w:t>
      </w:r>
      <w:r>
        <w:rPr>
          <w:rFonts w:ascii="Helvetica" w:hAnsi="Helvetica" w:cs="Helvetica"/>
          <w:color w:val="333344"/>
          <w:sz w:val="23"/>
          <w:szCs w:val="23"/>
        </w:rPr>
        <w:t>右侧</w:t>
      </w:r>
      <w:r>
        <w:rPr>
          <w:rFonts w:ascii="Helvetica" w:hAnsi="Helvetica" w:cs="Helvetica"/>
          <w:color w:val="333344"/>
          <w:sz w:val="23"/>
          <w:szCs w:val="23"/>
        </w:rPr>
        <w:t>)</w:t>
      </w:r>
      <w:r>
        <w:rPr>
          <w:rFonts w:ascii="Helvetica" w:hAnsi="Helvetica" w:cs="Helvetica"/>
          <w:color w:val="333344"/>
          <w:sz w:val="23"/>
          <w:szCs w:val="23"/>
        </w:rPr>
        <w:t>二维码并关注微信公众号，回复：</w:t>
      </w:r>
      <w:r>
        <w:rPr>
          <w:rFonts w:ascii="Helvetica" w:hAnsi="Helvetica" w:cs="Helvetica"/>
          <w:color w:val="333344"/>
          <w:sz w:val="23"/>
          <w:szCs w:val="23"/>
        </w:rPr>
        <w:t>"</w:t>
      </w:r>
      <w:r>
        <w:rPr>
          <w:rFonts w:ascii="Helvetica" w:hAnsi="Helvetica" w:cs="Helvetica"/>
          <w:b/>
          <w:bCs/>
          <w:color w:val="333344"/>
          <w:sz w:val="23"/>
          <w:szCs w:val="23"/>
        </w:rPr>
        <w:t>教程</w:t>
      </w:r>
      <w:r>
        <w:rPr>
          <w:rFonts w:ascii="Helvetica" w:hAnsi="Helvetica" w:cs="Helvetica"/>
          <w:color w:val="333344"/>
          <w:sz w:val="23"/>
          <w:szCs w:val="23"/>
        </w:rPr>
        <w:t xml:space="preserve">" </w:t>
      </w:r>
      <w:r>
        <w:rPr>
          <w:rFonts w:ascii="Helvetica" w:hAnsi="Helvetica" w:cs="Helvetica"/>
          <w:color w:val="333344"/>
          <w:sz w:val="23"/>
          <w:szCs w:val="23"/>
        </w:rPr>
        <w:t>选择相关教程阅读或直接访问：</w:t>
      </w:r>
      <w:r>
        <w:rPr>
          <w:rFonts w:ascii="Helvetica" w:hAnsi="Helvetica" w:cs="Helvetica"/>
          <w:color w:val="333344"/>
          <w:sz w:val="23"/>
          <w:szCs w:val="23"/>
        </w:rPr>
        <w:t xml:space="preserve">http://m.yiibai.com </w:t>
      </w:r>
      <w:r>
        <w:rPr>
          <w:rFonts w:ascii="Helvetica" w:hAnsi="Helvetica" w:cs="Helvetica"/>
          <w:color w:val="333344"/>
          <w:sz w:val="23"/>
          <w:szCs w:val="23"/>
        </w:rPr>
        <w:t>。</w:t>
      </w:r>
    </w:p>
    <w:p w:rsidR="00494329" w:rsidRPr="00067874"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7D66D5" w:rsidRPr="0043008B" w:rsidRDefault="00D84455" w:rsidP="007D66D5">
      <w:pPr>
        <w:pStyle w:val="2"/>
      </w:pPr>
      <w:r>
        <w:t>注释</w:t>
      </w:r>
      <w:r>
        <w:rPr>
          <w:rFonts w:hint="eastAsia"/>
        </w:rPr>
        <w:t>，</w:t>
      </w:r>
      <w:r w:rsidR="007D66D5" w:rsidRPr="0043008B">
        <w:t>配置映射文件</w:t>
      </w:r>
      <w:r w:rsidR="007D66D5" w:rsidRPr="0043008B">
        <w:rPr>
          <w:rFonts w:hint="eastAsia"/>
        </w:rPr>
        <w:t>sql语句，接口映射实体类，</w:t>
      </w: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p>
    <w:p w:rsidR="00494329" w:rsidRPr="0043008B" w:rsidRDefault="00494329" w:rsidP="00494329">
      <w:pPr>
        <w:widowControl/>
        <w:shd w:val="clear" w:color="auto" w:fill="FFFFFF"/>
        <w:spacing w:after="120"/>
        <w:jc w:val="left"/>
        <w:rPr>
          <w:rFonts w:ascii="Helvetica" w:eastAsia="宋体" w:hAnsi="Helvetica" w:cs="Helvetica" w:hint="eastAsia"/>
          <w:color w:val="333344"/>
          <w:kern w:val="0"/>
          <w:sz w:val="23"/>
          <w:szCs w:val="23"/>
        </w:rPr>
      </w:pPr>
      <w:r w:rsidRPr="0043008B">
        <w:rPr>
          <w:rFonts w:ascii="Helvetica" w:eastAsia="宋体" w:hAnsi="Helvetica" w:cs="Helvetica"/>
          <w:color w:val="333344"/>
          <w:kern w:val="0"/>
          <w:sz w:val="23"/>
          <w:szCs w:val="23"/>
        </w:rPr>
        <w:t>在上一章中，我们已经搭建了</w:t>
      </w:r>
      <w:r w:rsidRPr="0043008B">
        <w:rPr>
          <w:rFonts w:ascii="Helvetica" w:eastAsia="宋体" w:hAnsi="Helvetica" w:cs="Helvetica"/>
          <w:color w:val="333344"/>
          <w:kern w:val="0"/>
          <w:sz w:val="23"/>
          <w:szCs w:val="23"/>
        </w:rPr>
        <w:t xml:space="preserve"> myeclipse,mybatis,mysql </w:t>
      </w:r>
      <w:r w:rsidRPr="0043008B">
        <w:rPr>
          <w:rFonts w:ascii="Helvetica" w:eastAsia="宋体" w:hAnsi="Helvetica" w:cs="Helvetica"/>
          <w:color w:val="333344"/>
          <w:kern w:val="0"/>
          <w:sz w:val="23"/>
          <w:szCs w:val="23"/>
        </w:rPr>
        <w:t>的开发环境，并且实现了</w:t>
      </w:r>
      <w:r w:rsidRPr="0043008B">
        <w:rPr>
          <w:rFonts w:ascii="Helvetica" w:eastAsia="宋体" w:hAnsi="Helvetica" w:cs="Helvetica"/>
          <w:color w:val="333344"/>
          <w:kern w:val="0"/>
          <w:sz w:val="23"/>
          <w:szCs w:val="23"/>
        </w:rPr>
        <w:t xml:space="preserve"> mybatis </w:t>
      </w:r>
      <w:r w:rsidRPr="0043008B">
        <w:rPr>
          <w:rFonts w:ascii="Helvetica" w:eastAsia="宋体" w:hAnsi="Helvetica" w:cs="Helvetica"/>
          <w:color w:val="333344"/>
          <w:kern w:val="0"/>
          <w:sz w:val="23"/>
          <w:szCs w:val="23"/>
        </w:rPr>
        <w:t>的一个简单的查询。要注意的是，这种方式是用</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SqlSession</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实例来直接执行在</w:t>
      </w:r>
      <w:r w:rsidRPr="0043008B">
        <w:rPr>
          <w:rFonts w:ascii="Consolas" w:eastAsia="宋体" w:hAnsi="Consolas" w:cs="宋体"/>
          <w:color w:val="C7254E"/>
          <w:kern w:val="0"/>
          <w:sz w:val="23"/>
          <w:szCs w:val="23"/>
        </w:rPr>
        <w:t>User.xml</w:t>
      </w:r>
      <w:r w:rsidRPr="0043008B">
        <w:rPr>
          <w:rFonts w:ascii="Helvetica" w:eastAsia="宋体" w:hAnsi="Helvetica" w:cs="Helvetica"/>
          <w:color w:val="333344"/>
          <w:kern w:val="0"/>
          <w:sz w:val="23"/>
          <w:szCs w:val="23"/>
        </w:rPr>
        <w:t>文件中映射的</w:t>
      </w:r>
      <w:r w:rsidRPr="0043008B">
        <w:rPr>
          <w:rFonts w:ascii="Helvetica" w:eastAsia="宋体" w:hAnsi="Helvetica" w:cs="Helvetica"/>
          <w:color w:val="333344"/>
          <w:kern w:val="0"/>
          <w:sz w:val="23"/>
          <w:szCs w:val="23"/>
        </w:rPr>
        <w:t xml:space="preserve"> SQL </w:t>
      </w:r>
      <w:r w:rsidRPr="0043008B">
        <w:rPr>
          <w:rFonts w:ascii="Helvetica" w:eastAsia="宋体" w:hAnsi="Helvetica" w:cs="Helvetica"/>
          <w:color w:val="333344"/>
          <w:kern w:val="0"/>
          <w:sz w:val="23"/>
          <w:szCs w:val="23"/>
        </w:rPr>
        <w:t>语句：</w:t>
      </w:r>
      <w:r w:rsidRPr="0043008B">
        <w:rPr>
          <w:rFonts w:ascii="Helvetica" w:eastAsia="宋体" w:hAnsi="Helvetica" w:cs="Helvetica"/>
          <w:color w:val="333344"/>
          <w:kern w:val="0"/>
          <w:sz w:val="23"/>
          <w:szCs w:val="23"/>
        </w:rPr>
        <w:br/>
      </w:r>
      <w:r w:rsidRPr="0043008B">
        <w:rPr>
          <w:rFonts w:ascii="Consolas" w:eastAsia="宋体" w:hAnsi="Consolas" w:cs="宋体"/>
          <w:color w:val="C7254E"/>
          <w:kern w:val="0"/>
          <w:sz w:val="23"/>
          <w:szCs w:val="23"/>
        </w:rPr>
        <w:t>session.selectOne("com.yiibai.mybatis.models.UserMapper.getUserByID", 1)</w:t>
      </w:r>
      <w:r w:rsidRPr="0043008B">
        <w:rPr>
          <w:rFonts w:ascii="Helvetica" w:eastAsia="宋体" w:hAnsi="Helvetica" w:cs="Helvetica"/>
          <w:color w:val="333344"/>
          <w:kern w:val="0"/>
          <w:sz w:val="23"/>
          <w:szCs w:val="23"/>
        </w:rPr>
        <w:t>，但是还有比这更简单的方法，使用合理描述参数和</w:t>
      </w:r>
      <w:r w:rsidRPr="0043008B">
        <w:rPr>
          <w:rFonts w:ascii="Helvetica" w:eastAsia="宋体" w:hAnsi="Helvetica" w:cs="Helvetica"/>
          <w:color w:val="333344"/>
          <w:kern w:val="0"/>
          <w:sz w:val="23"/>
          <w:szCs w:val="23"/>
        </w:rPr>
        <w:t>SQL</w:t>
      </w:r>
      <w:r w:rsidRPr="0043008B">
        <w:rPr>
          <w:rFonts w:ascii="Helvetica" w:eastAsia="宋体" w:hAnsi="Helvetica" w:cs="Helvetica"/>
          <w:color w:val="333344"/>
          <w:kern w:val="0"/>
          <w:sz w:val="23"/>
          <w:szCs w:val="23"/>
        </w:rPr>
        <w:t>语句返回值的接口</w:t>
      </w:r>
      <w:r w:rsidRPr="0043008B">
        <w:rPr>
          <w:rFonts w:ascii="Helvetica" w:eastAsia="宋体" w:hAnsi="Helvetica" w:cs="Helvetica"/>
          <w:color w:val="333344"/>
          <w:kern w:val="0"/>
          <w:sz w:val="23"/>
          <w:szCs w:val="23"/>
        </w:rPr>
        <w:t>(</w:t>
      </w:r>
      <w:r w:rsidRPr="0043008B">
        <w:rPr>
          <w:rFonts w:ascii="Helvetica" w:eastAsia="宋体" w:hAnsi="Helvetica" w:cs="Helvetica"/>
          <w:color w:val="333344"/>
          <w:kern w:val="0"/>
          <w:sz w:val="23"/>
          <w:szCs w:val="23"/>
        </w:rPr>
        <w:t>比如：</w:t>
      </w:r>
      <w:r w:rsidRPr="0043008B">
        <w:rPr>
          <w:rFonts w:ascii="Consolas" w:eastAsia="宋体" w:hAnsi="Consolas" w:cs="宋体"/>
          <w:color w:val="C7254E"/>
          <w:kern w:val="0"/>
          <w:sz w:val="23"/>
          <w:szCs w:val="23"/>
        </w:rPr>
        <w:t>IUser.class</w:t>
      </w:r>
      <w:r w:rsidRPr="0043008B">
        <w:rPr>
          <w:rFonts w:ascii="Helvetica" w:eastAsia="宋体" w:hAnsi="Helvetica" w:cs="Helvetica"/>
          <w:color w:val="333344"/>
          <w:kern w:val="0"/>
          <w:sz w:val="23"/>
          <w:szCs w:val="23"/>
        </w:rPr>
        <w:t>)</w:t>
      </w:r>
      <w:r w:rsidRPr="0043008B">
        <w:rPr>
          <w:rFonts w:ascii="Helvetica" w:eastAsia="宋体" w:hAnsi="Helvetica" w:cs="Helvetica"/>
          <w:color w:val="333344"/>
          <w:kern w:val="0"/>
          <w:sz w:val="23"/>
          <w:szCs w:val="23"/>
        </w:rPr>
        <w:t>，</w:t>
      </w:r>
      <w:r w:rsidRPr="007D66D5">
        <w:rPr>
          <w:rFonts w:ascii="Helvetica" w:eastAsia="宋体" w:hAnsi="Helvetica" w:cs="Helvetica"/>
          <w:color w:val="FF0000"/>
          <w:kern w:val="0"/>
          <w:sz w:val="23"/>
          <w:szCs w:val="23"/>
        </w:rPr>
        <w:t>这样现在就可以不使用类似</w:t>
      </w:r>
      <w:r w:rsidRPr="007D66D5">
        <w:rPr>
          <w:rFonts w:ascii="Consolas" w:eastAsia="宋体" w:hAnsi="Consolas" w:cs="宋体"/>
          <w:color w:val="FF0000"/>
          <w:kern w:val="0"/>
          <w:sz w:val="23"/>
          <w:szCs w:val="23"/>
        </w:rPr>
        <w:t>User.xml</w:t>
      </w:r>
      <w:r w:rsidRPr="007D66D5">
        <w:rPr>
          <w:rFonts w:ascii="Helvetica" w:eastAsia="宋体" w:hAnsi="Helvetica" w:cs="Helvetica"/>
          <w:color w:val="FF0000"/>
          <w:kern w:val="0"/>
          <w:sz w:val="23"/>
          <w:szCs w:val="23"/>
        </w:rPr>
        <w:t>配置文件，</w:t>
      </w:r>
      <w:r w:rsidRPr="0043008B">
        <w:rPr>
          <w:rFonts w:ascii="Helvetica" w:eastAsia="宋体" w:hAnsi="Helvetica" w:cs="Helvetica"/>
          <w:color w:val="333344"/>
          <w:kern w:val="0"/>
          <w:sz w:val="23"/>
          <w:szCs w:val="23"/>
        </w:rPr>
        <w:t>至此更简单，代码更安全，不容易发生的字符串文字和转换的错误，下面是项目创建的详细过程</w:t>
      </w:r>
      <w:r w:rsidRPr="0043008B">
        <w:rPr>
          <w:rFonts w:ascii="Helvetica" w:eastAsia="宋体" w:hAnsi="Helvetica" w:cs="Helvetica"/>
          <w:color w:val="333344"/>
          <w:kern w:val="0"/>
          <w:sz w:val="23"/>
          <w:szCs w:val="23"/>
        </w:rPr>
        <w:t>:</w:t>
      </w:r>
    </w:p>
    <w:p w:rsidR="00E6121A" w:rsidRPr="0043008B" w:rsidRDefault="00E6121A" w:rsidP="00494329">
      <w:pPr>
        <w:widowControl/>
        <w:shd w:val="clear" w:color="auto" w:fill="FFFFFF"/>
        <w:spacing w:after="120"/>
        <w:jc w:val="left"/>
        <w:rPr>
          <w:rFonts w:ascii="Helvetica" w:eastAsia="宋体" w:hAnsi="Helvetica" w:cs="Helvetica" w:hint="eastAsia"/>
          <w:color w:val="333344"/>
          <w:kern w:val="0"/>
          <w:sz w:val="23"/>
          <w:szCs w:val="23"/>
        </w:rPr>
      </w:pPr>
    </w:p>
    <w:p w:rsidR="00494329" w:rsidRPr="0043008B" w:rsidRDefault="00494329" w:rsidP="00E6121A">
      <w:pPr>
        <w:pStyle w:val="3"/>
      </w:pPr>
      <w:bookmarkStart w:id="0" w:name="1、创建一个接口：IUser，并在其中声明对应的操作方法"/>
      <w:bookmarkEnd w:id="0"/>
      <w:r w:rsidRPr="0043008B">
        <w:t>1</w:t>
      </w:r>
      <w:r w:rsidRPr="0043008B">
        <w:t>、创建一个接口：</w:t>
      </w:r>
      <w:r w:rsidRPr="0043008B">
        <w:t>IUser</w:t>
      </w:r>
      <w:r w:rsidRPr="0043008B">
        <w:t>，并在其中声明对应的操作方法</w:t>
      </w: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在</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src</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源码目录下创建一个包：</w:t>
      </w:r>
      <w:r w:rsidRPr="0043008B">
        <w:rPr>
          <w:rFonts w:ascii="Consolas" w:eastAsia="宋体" w:hAnsi="Consolas" w:cs="宋体"/>
          <w:color w:val="C7254E"/>
          <w:kern w:val="0"/>
          <w:sz w:val="23"/>
          <w:szCs w:val="23"/>
        </w:rPr>
        <w:t>com.yiibai.mybatis.dao</w:t>
      </w:r>
      <w:r w:rsidRPr="0043008B">
        <w:rPr>
          <w:rFonts w:ascii="Helvetica" w:eastAsia="宋体" w:hAnsi="Helvetica" w:cs="Helvetica"/>
          <w:color w:val="333344"/>
          <w:kern w:val="0"/>
          <w:sz w:val="23"/>
          <w:szCs w:val="23"/>
        </w:rPr>
        <w:t>，并建立接口类</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IUser</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及一个方法</w:t>
      </w:r>
      <w:r w:rsidRPr="0043008B">
        <w:rPr>
          <w:rFonts w:ascii="Helvetica" w:eastAsia="宋体" w:hAnsi="Helvetica" w:cs="Helvetica"/>
          <w:color w:val="333344"/>
          <w:kern w:val="0"/>
          <w:sz w:val="23"/>
          <w:szCs w:val="23"/>
        </w:rPr>
        <w:t xml:space="preserve">, </w:t>
      </w:r>
      <w:r w:rsidRPr="0043008B">
        <w:rPr>
          <w:rFonts w:ascii="Helvetica" w:eastAsia="宋体" w:hAnsi="Helvetica" w:cs="Helvetica"/>
          <w:color w:val="333344"/>
          <w:kern w:val="0"/>
          <w:sz w:val="23"/>
          <w:szCs w:val="23"/>
        </w:rPr>
        <w:t>在方法上面，我们使用了一个</w:t>
      </w:r>
      <w:r w:rsidRPr="0043008B">
        <w:rPr>
          <w:rFonts w:ascii="Helvetica" w:eastAsia="宋体" w:hAnsi="Helvetica" w:cs="Helvetica"/>
          <w:color w:val="333344"/>
          <w:kern w:val="0"/>
          <w:sz w:val="23"/>
          <w:szCs w:val="23"/>
        </w:rPr>
        <w:t>SQL</w:t>
      </w:r>
      <w:r w:rsidRPr="0043008B">
        <w:rPr>
          <w:rFonts w:ascii="Helvetica" w:eastAsia="宋体" w:hAnsi="Helvetica" w:cs="Helvetica"/>
          <w:color w:val="333344"/>
          <w:kern w:val="0"/>
          <w:sz w:val="23"/>
          <w:szCs w:val="23"/>
        </w:rPr>
        <w:t>注释，内容如下：</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package</w:t>
      </w:r>
      <w:r w:rsidRPr="0043008B">
        <w:rPr>
          <w:rFonts w:ascii="Consolas" w:eastAsia="宋体" w:hAnsi="Consolas" w:cs="宋体"/>
          <w:color w:val="000000"/>
          <w:kern w:val="0"/>
          <w:sz w:val="20"/>
          <w:szCs w:val="20"/>
        </w:rPr>
        <w:t xml:space="preserve"> 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mybatis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dao</w:t>
      </w:r>
      <w:r w:rsidRPr="0043008B">
        <w:rPr>
          <w:rFonts w:ascii="Consolas" w:eastAsia="宋体" w:hAnsi="Consolas" w:cs="宋体"/>
          <w:color w:val="999999"/>
          <w:kern w:val="0"/>
          <w:sz w:val="20"/>
          <w:szCs w:val="20"/>
        </w:rPr>
        <w:t>;</w:t>
      </w:r>
    </w:p>
    <w:p w:rsidR="00494329" w:rsidRPr="0043008B" w:rsidRDefault="007D66D5"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/*sql</w:t>
      </w:r>
      <w:r>
        <w:rPr>
          <w:rFonts w:ascii="Consolas" w:eastAsia="宋体" w:hAnsi="Consolas" w:cs="宋体" w:hint="eastAsia"/>
          <w:color w:val="000000"/>
          <w:kern w:val="0"/>
          <w:sz w:val="20"/>
          <w:szCs w:val="20"/>
        </w:rPr>
        <w:t>查询的注释</w:t>
      </w:r>
      <w:r w:rsidR="004B30EE">
        <w:rPr>
          <w:rFonts w:ascii="Consolas" w:eastAsia="宋体" w:hAnsi="Consolas" w:cs="宋体" w:hint="eastAsia"/>
          <w:color w:val="000000"/>
          <w:kern w:val="0"/>
          <w:sz w:val="20"/>
          <w:szCs w:val="20"/>
        </w:rPr>
        <w:t>[</w:t>
      </w:r>
      <w:r w:rsidR="004B30EE">
        <w:rPr>
          <w:rFonts w:ascii="Consolas" w:eastAsia="宋体" w:hAnsi="Consolas" w:cs="宋体" w:hint="eastAsia"/>
          <w:color w:val="000000"/>
          <w:kern w:val="0"/>
          <w:sz w:val="20"/>
          <w:szCs w:val="20"/>
        </w:rPr>
        <w:t>还有其他的</w:t>
      </w:r>
      <w:r w:rsidR="004B30EE">
        <w:rPr>
          <w:rFonts w:ascii="Consolas" w:eastAsia="宋体" w:hAnsi="Consolas" w:cs="宋体" w:hint="eastAsia"/>
          <w:color w:val="000000"/>
          <w:kern w:val="0"/>
          <w:sz w:val="20"/>
          <w:szCs w:val="20"/>
        </w:rPr>
        <w:t>sq</w:t>
      </w:r>
      <w:r w:rsidR="004B30EE">
        <w:rPr>
          <w:rFonts w:ascii="Consolas" w:eastAsia="宋体" w:hAnsi="Consolas" w:cs="宋体" w:hint="eastAsia"/>
          <w:color w:val="000000"/>
          <w:kern w:val="0"/>
          <w:sz w:val="20"/>
          <w:szCs w:val="20"/>
        </w:rPr>
        <w:t>的注释，就是为减少对应的实体类的配置的</w:t>
      </w:r>
      <w:r w:rsidR="004B30EE">
        <w:rPr>
          <w:rFonts w:ascii="Consolas" w:eastAsia="宋体" w:hAnsi="Consolas" w:cs="宋体" w:hint="eastAsia"/>
          <w:color w:val="000000"/>
          <w:kern w:val="0"/>
          <w:sz w:val="20"/>
          <w:szCs w:val="20"/>
        </w:rPr>
        <w:t>xml</w:t>
      </w:r>
      <w:r w:rsidR="004B30EE">
        <w:rPr>
          <w:rFonts w:ascii="Consolas" w:eastAsia="宋体" w:hAnsi="Consolas" w:cs="宋体" w:hint="eastAsia"/>
          <w:color w:val="000000"/>
          <w:kern w:val="0"/>
          <w:sz w:val="20"/>
          <w:szCs w:val="20"/>
        </w:rPr>
        <w:t>文件</w:t>
      </w:r>
      <w:r w:rsidR="004B30EE">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org</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apache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annotations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Select</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mybatis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models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User</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 xml:space="preserve"> * @author yiibai.com</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 xml:space="preserve"> */</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lastRenderedPageBreak/>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interface</w:t>
      </w:r>
      <w:r w:rsidRPr="0043008B">
        <w:rPr>
          <w:rFonts w:ascii="Consolas" w:eastAsia="宋体" w:hAnsi="Consolas" w:cs="宋体"/>
          <w:color w:val="000000"/>
          <w:kern w:val="0"/>
          <w:sz w:val="20"/>
          <w:szCs w:val="20"/>
        </w:rPr>
        <w:t xml:space="preserve"> IUser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@Select(</w:t>
      </w:r>
      <w:r w:rsidRPr="0043008B">
        <w:rPr>
          <w:rFonts w:ascii="Consolas" w:eastAsia="宋体" w:hAnsi="Consolas" w:cs="宋体"/>
          <w:color w:val="669900"/>
          <w:kern w:val="0"/>
          <w:sz w:val="20"/>
          <w:szCs w:val="20"/>
        </w:rPr>
        <w:t>"select * from user where id= #{id}"</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User </w:t>
      </w:r>
      <w:r w:rsidRPr="0043008B">
        <w:rPr>
          <w:rFonts w:ascii="Consolas" w:eastAsia="宋体" w:hAnsi="Consolas" w:cs="宋体"/>
          <w:color w:val="DD4A68"/>
          <w:kern w:val="0"/>
          <w:sz w:val="20"/>
          <w:szCs w:val="20"/>
        </w:rPr>
        <w:t>getUserByID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Java</w:t>
      </w: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请注意，这里面代码有一个方法名</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getUserByID</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必须与</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User.xml</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里面配置的</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select</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的</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id</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对应</w:t>
      </w:r>
      <w:r w:rsidRPr="0043008B">
        <w:rPr>
          <w:rFonts w:ascii="Helvetica" w:eastAsia="宋体" w:hAnsi="Helvetica" w:cs="Helvetica"/>
          <w:color w:val="333344"/>
          <w:kern w:val="0"/>
          <w:sz w:val="23"/>
          <w:szCs w:val="23"/>
        </w:rPr>
        <w:t>(</w:t>
      </w:r>
      <w:r w:rsidRPr="0043008B">
        <w:rPr>
          <w:rFonts w:ascii="Consolas" w:eastAsia="宋体" w:hAnsi="Consolas" w:cs="宋体"/>
          <w:color w:val="C7254E"/>
          <w:kern w:val="0"/>
          <w:sz w:val="23"/>
          <w:szCs w:val="23"/>
        </w:rPr>
        <w:t>&lt;select id="getUserByID"&gt;</w:t>
      </w:r>
      <w:r w:rsidRPr="0043008B">
        <w:rPr>
          <w:rFonts w:ascii="Helvetica" w:eastAsia="宋体" w:hAnsi="Helvetica" w:cs="Helvetica"/>
          <w:color w:val="333344"/>
          <w:kern w:val="0"/>
          <w:sz w:val="23"/>
          <w:szCs w:val="23"/>
        </w:rPr>
        <w:t>)</w:t>
      </w:r>
      <w:r w:rsidRPr="0043008B">
        <w:rPr>
          <w:rFonts w:ascii="Helvetica" w:eastAsia="宋体" w:hAnsi="Helvetica" w:cs="Helvetica"/>
          <w:color w:val="333344"/>
          <w:kern w:val="0"/>
          <w:sz w:val="23"/>
          <w:szCs w:val="23"/>
        </w:rPr>
        <w:t>同名，虽使用注解映射不需要</w:t>
      </w:r>
      <w:r w:rsidRPr="0043008B">
        <w:rPr>
          <w:rFonts w:ascii="Consolas" w:eastAsia="宋体" w:hAnsi="Consolas" w:cs="宋体"/>
          <w:color w:val="C7254E"/>
          <w:kern w:val="0"/>
          <w:sz w:val="23"/>
          <w:szCs w:val="23"/>
        </w:rPr>
        <w:t>User.xml</w:t>
      </w:r>
      <w:r w:rsidRPr="0043008B">
        <w:rPr>
          <w:rFonts w:ascii="Helvetica" w:eastAsia="宋体" w:hAnsi="Helvetica" w:cs="Helvetica"/>
          <w:color w:val="333344"/>
          <w:kern w:val="0"/>
          <w:sz w:val="23"/>
          <w:szCs w:val="23"/>
        </w:rPr>
        <w:t>。</w:t>
      </w:r>
    </w:p>
    <w:p w:rsidR="00494329" w:rsidRPr="0043008B" w:rsidRDefault="00494329" w:rsidP="00E6121A">
      <w:pPr>
        <w:pStyle w:val="3"/>
      </w:pPr>
      <w:bookmarkStart w:id="1" w:name="2、创建对应映射接口_SQL_语句"/>
      <w:bookmarkEnd w:id="1"/>
      <w:r w:rsidRPr="0043008B">
        <w:t>2</w:t>
      </w:r>
      <w:r w:rsidRPr="0043008B">
        <w:t>、创建对应映射接口</w:t>
      </w:r>
      <w:r w:rsidRPr="0043008B">
        <w:t xml:space="preserve"> SQL </w:t>
      </w:r>
      <w:r w:rsidRPr="0043008B">
        <w:t>语句</w:t>
      </w: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首先配置</w:t>
      </w:r>
      <w:r w:rsidRPr="0043008B">
        <w:rPr>
          <w:rFonts w:ascii="Helvetica" w:eastAsia="宋体" w:hAnsi="Helvetica" w:cs="Helvetica"/>
          <w:color w:val="333344"/>
          <w:kern w:val="0"/>
          <w:sz w:val="23"/>
          <w:szCs w:val="23"/>
        </w:rPr>
        <w:t xml:space="preserve"> MyBatis </w:t>
      </w:r>
      <w:r w:rsidRPr="0043008B">
        <w:rPr>
          <w:rFonts w:ascii="Helvetica" w:eastAsia="宋体" w:hAnsi="Helvetica" w:cs="Helvetica"/>
          <w:color w:val="333344"/>
          <w:kern w:val="0"/>
          <w:sz w:val="23"/>
          <w:szCs w:val="23"/>
        </w:rPr>
        <w:t>所需的</w:t>
      </w:r>
      <w:r w:rsidRPr="007C26A8">
        <w:rPr>
          <w:rFonts w:ascii="Helvetica" w:eastAsia="宋体" w:hAnsi="Helvetica" w:cs="Helvetica"/>
          <w:color w:val="FF0000"/>
          <w:kern w:val="0"/>
          <w:sz w:val="23"/>
          <w:szCs w:val="23"/>
        </w:rPr>
        <w:t>数据连接文件</w:t>
      </w:r>
      <w:r w:rsidRPr="0043008B">
        <w:rPr>
          <w:rFonts w:ascii="Helvetica" w:eastAsia="宋体" w:hAnsi="Helvetica" w:cs="Helvetica"/>
          <w:color w:val="333344"/>
          <w:kern w:val="0"/>
          <w:sz w:val="23"/>
          <w:szCs w:val="23"/>
        </w:rPr>
        <w:t>，这里创建一个文件：</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src/config/Configure.xml</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，其内容如下：</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&lt;?xml version="1.0" encoding="UTF-8"?&gt;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&lt;!DOCTYPE configuration PUBLIC "-//mybatis.org//DTD Config 3.0//EN"</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"http://mybatis.org/dtd/mybatis-3-config.dtd"&gt;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configuration</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typeAliases</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typeAlias </w:t>
      </w:r>
      <w:r w:rsidRPr="0043008B">
        <w:rPr>
          <w:rFonts w:ascii="Consolas" w:eastAsia="宋体" w:hAnsi="Consolas" w:cs="宋体"/>
          <w:color w:val="669900"/>
          <w:kern w:val="0"/>
          <w:sz w:val="20"/>
          <w:szCs w:val="20"/>
        </w:rPr>
        <w:t>alias</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com.yiibai.mybatis.models.User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typeAliases</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environments </w:t>
      </w:r>
      <w:r w:rsidRPr="0043008B">
        <w:rPr>
          <w:rFonts w:ascii="Consolas" w:eastAsia="宋体" w:hAnsi="Consolas" w:cs="宋体"/>
          <w:color w:val="669900"/>
          <w:kern w:val="0"/>
          <w:sz w:val="20"/>
          <w:szCs w:val="20"/>
        </w:rPr>
        <w:t>default</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development</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environment </w:t>
      </w:r>
      <w:r w:rsidRPr="0043008B">
        <w:rPr>
          <w:rFonts w:ascii="Consolas" w:eastAsia="宋体" w:hAnsi="Consolas" w:cs="宋体"/>
          <w:color w:val="669900"/>
          <w:kern w:val="0"/>
          <w:sz w:val="20"/>
          <w:szCs w:val="20"/>
        </w:rPr>
        <w:t>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development</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transactionManager </w:t>
      </w:r>
      <w:r w:rsidRPr="0043008B">
        <w:rPr>
          <w:rFonts w:ascii="Consolas" w:eastAsia="宋体" w:hAnsi="Consolas" w:cs="宋体"/>
          <w:color w:val="669900"/>
          <w:kern w:val="0"/>
          <w:sz w:val="20"/>
          <w:szCs w:val="20"/>
        </w:rPr>
        <w:t>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JDBC</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dataSource </w:t>
      </w:r>
      <w:r w:rsidRPr="0043008B">
        <w:rPr>
          <w:rFonts w:ascii="Consolas" w:eastAsia="宋体" w:hAnsi="Consolas" w:cs="宋体"/>
          <w:color w:val="669900"/>
          <w:kern w:val="0"/>
          <w:sz w:val="20"/>
          <w:szCs w:val="20"/>
        </w:rPr>
        <w:t>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POOLED</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property </w:t>
      </w:r>
      <w:r w:rsidRPr="0043008B">
        <w:rPr>
          <w:rFonts w:ascii="Consolas" w:eastAsia="宋体" w:hAnsi="Consolas" w:cs="宋体"/>
          <w:color w:val="6699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driver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value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com.mysql.jdbc.Driver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494329" w:rsidRPr="0043008B" w:rsidRDefault="00494329" w:rsidP="007C26A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600" w:right="60" w:hangingChars="800" w:hanging="160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property </w:t>
      </w:r>
      <w:r w:rsidRPr="0043008B">
        <w:rPr>
          <w:rFonts w:ascii="Consolas" w:eastAsia="宋体" w:hAnsi="Consolas" w:cs="宋体"/>
          <w:color w:val="6699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url</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value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jdbc:mysql://127.0.0.1:3306/testdb</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property </w:t>
      </w:r>
      <w:r w:rsidRPr="0043008B">
        <w:rPr>
          <w:rFonts w:ascii="Consolas" w:eastAsia="宋体" w:hAnsi="Consolas" w:cs="宋体"/>
          <w:color w:val="6699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username</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value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root</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property </w:t>
      </w:r>
      <w:r w:rsidRPr="0043008B">
        <w:rPr>
          <w:rFonts w:ascii="Consolas" w:eastAsia="宋体" w:hAnsi="Consolas" w:cs="宋体"/>
          <w:color w:val="6699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password</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value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123456</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dataSource</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environment</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environments</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mappers</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&lt;!-- // power by http://www.yiibai.com </w:t>
      </w:r>
      <w:r w:rsidRPr="0043008B">
        <w:rPr>
          <w:rFonts w:ascii="Consolas" w:eastAsia="宋体" w:hAnsi="Consolas" w:cs="宋体"/>
          <w:color w:val="708090"/>
          <w:kern w:val="0"/>
          <w:sz w:val="20"/>
          <w:szCs w:val="20"/>
        </w:rPr>
        <w:t>注释掉咯</w:t>
      </w:r>
      <w:r w:rsidRPr="0043008B">
        <w:rPr>
          <w:rFonts w:ascii="Consolas" w:eastAsia="宋体" w:hAnsi="Consolas" w:cs="宋体"/>
          <w:color w:val="708090"/>
          <w:kern w:val="0"/>
          <w:sz w:val="20"/>
          <w:szCs w:val="20"/>
        </w:rPr>
        <w:t>...</w:t>
      </w:r>
    </w:p>
    <w:p w:rsidR="00494329" w:rsidRPr="0043008B" w:rsidRDefault="00494329"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400" w:firstLine="80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在使用</w:t>
      </w:r>
      <w:r w:rsidRPr="0043008B">
        <w:rPr>
          <w:rFonts w:ascii="Consolas" w:eastAsia="宋体" w:hAnsi="Consolas" w:cs="宋体"/>
          <w:color w:val="708090"/>
          <w:kern w:val="0"/>
          <w:sz w:val="20"/>
          <w:szCs w:val="20"/>
        </w:rPr>
        <w:t>sql</w:t>
      </w:r>
      <w:r w:rsidRPr="0043008B">
        <w:rPr>
          <w:rFonts w:ascii="Consolas" w:eastAsia="宋体" w:hAnsi="Consolas" w:cs="宋体" w:hint="eastAsia"/>
          <w:color w:val="708090"/>
          <w:kern w:val="0"/>
          <w:sz w:val="20"/>
          <w:szCs w:val="20"/>
        </w:rPr>
        <w:t>注释：这里可以省略，也可以不省略，但</w:t>
      </w:r>
      <w:r w:rsidRPr="0043008B">
        <w:rPr>
          <w:rFonts w:ascii="Consolas" w:eastAsia="宋体" w:hAnsi="Consolas" w:cs="宋体" w:hint="eastAsia"/>
          <w:color w:val="708090"/>
          <w:kern w:val="0"/>
          <w:sz w:val="20"/>
          <w:szCs w:val="20"/>
        </w:rPr>
        <w:t>id</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 xml:space="preserve">        &lt;mapper resource="com/yiibai/mybatis/models/User.xml" /&gt;--&gt;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mappers</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configuration</w:t>
      </w:r>
      <w:r w:rsidRPr="0043008B">
        <w:rPr>
          <w:rFonts w:ascii="Consolas" w:eastAsia="宋体" w:hAnsi="Consolas" w:cs="宋体"/>
          <w:color w:val="999999"/>
          <w:kern w:val="0"/>
          <w:sz w:val="20"/>
          <w:szCs w:val="20"/>
        </w:rPr>
        <w:t>&gt;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XML</w:t>
      </w: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在包：</w:t>
      </w:r>
      <w:r w:rsidRPr="0043008B">
        <w:rPr>
          <w:rFonts w:ascii="Consolas" w:eastAsia="宋体" w:hAnsi="Consolas" w:cs="宋体"/>
          <w:color w:val="C7254E"/>
          <w:kern w:val="0"/>
          <w:sz w:val="23"/>
          <w:szCs w:val="23"/>
        </w:rPr>
        <w:t>com.yiibai.mybatis.models</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下创建一个</w:t>
      </w:r>
      <w:r w:rsidRPr="0043008B">
        <w:rPr>
          <w:rFonts w:ascii="Consolas" w:eastAsia="宋体" w:hAnsi="Consolas" w:cs="宋体"/>
          <w:color w:val="C7254E"/>
          <w:kern w:val="0"/>
          <w:sz w:val="23"/>
          <w:szCs w:val="23"/>
        </w:rPr>
        <w:t>User.java</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类文件，与上一节中</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User</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类代码相同，这里只是拷贝过来，</w:t>
      </w:r>
      <w:r w:rsidRPr="0043008B">
        <w:rPr>
          <w:rFonts w:ascii="Consolas" w:eastAsia="宋体" w:hAnsi="Consolas" w:cs="宋体"/>
          <w:color w:val="C7254E"/>
          <w:kern w:val="0"/>
          <w:sz w:val="23"/>
          <w:szCs w:val="23"/>
        </w:rPr>
        <w:t>User.java</w:t>
      </w:r>
      <w:r w:rsidRPr="0043008B">
        <w:rPr>
          <w:rFonts w:ascii="Helvetica" w:eastAsia="宋体" w:hAnsi="Helvetica" w:cs="Helvetica"/>
          <w:color w:val="333344"/>
          <w:kern w:val="0"/>
          <w:sz w:val="23"/>
          <w:szCs w:val="23"/>
        </w:rPr>
        <w:t>具体的代码内容如下：</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package</w:t>
      </w:r>
      <w:r w:rsidRPr="0043008B">
        <w:rPr>
          <w:rFonts w:ascii="Consolas" w:eastAsia="宋体" w:hAnsi="Consolas" w:cs="宋体"/>
          <w:color w:val="000000"/>
          <w:kern w:val="0"/>
          <w:sz w:val="20"/>
          <w:szCs w:val="20"/>
        </w:rPr>
        <w:t xml:space="preserve"> 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mybatis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models</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class</w:t>
      </w:r>
      <w:r w:rsidRPr="0043008B">
        <w:rPr>
          <w:rFonts w:ascii="Consolas" w:eastAsia="宋体" w:hAnsi="Consolas" w:cs="宋体"/>
          <w:color w:val="000000"/>
          <w:kern w:val="0"/>
          <w:sz w:val="20"/>
          <w:szCs w:val="20"/>
        </w:rPr>
        <w:t xml:space="preserve"> User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String name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String dept</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String phone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String website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String </w:t>
      </w:r>
      <w:r w:rsidRPr="0043008B">
        <w:rPr>
          <w:rFonts w:ascii="Consolas" w:eastAsia="宋体" w:hAnsi="Consolas" w:cs="宋体"/>
          <w:color w:val="DD4A68"/>
          <w:kern w:val="0"/>
          <w:sz w:val="20"/>
          <w:szCs w:val="20"/>
        </w:rPr>
        <w:t>getWebsite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website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setWebsite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 website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website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website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getId</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id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String </w:t>
      </w:r>
      <w:r w:rsidRPr="0043008B">
        <w:rPr>
          <w:rFonts w:ascii="Consolas" w:eastAsia="宋体" w:hAnsi="Consolas" w:cs="宋体"/>
          <w:color w:val="DD4A68"/>
          <w:kern w:val="0"/>
          <w:sz w:val="20"/>
          <w:szCs w:val="20"/>
        </w:rPr>
        <w:t>getName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name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setName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 name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name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name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String </w:t>
      </w:r>
      <w:r w:rsidRPr="0043008B">
        <w:rPr>
          <w:rFonts w:ascii="Consolas" w:eastAsia="宋体" w:hAnsi="Consolas" w:cs="宋体"/>
          <w:color w:val="DD4A68"/>
          <w:kern w:val="0"/>
          <w:sz w:val="20"/>
          <w:szCs w:val="20"/>
        </w:rPr>
        <w:t>getDept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dept</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setDept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 dept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dept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dept</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String </w:t>
      </w:r>
      <w:r w:rsidRPr="0043008B">
        <w:rPr>
          <w:rFonts w:ascii="Consolas" w:eastAsia="宋体" w:hAnsi="Consolas" w:cs="宋体"/>
          <w:color w:val="DD4A68"/>
          <w:kern w:val="0"/>
          <w:sz w:val="20"/>
          <w:szCs w:val="20"/>
        </w:rPr>
        <w:t>getPhone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phone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setPhone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 phone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phone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phone</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w:t>
      </w:r>
    </w:p>
    <w:p w:rsidR="00494329" w:rsidRPr="0043008B" w:rsidRDefault="00494329" w:rsidP="0049432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Java</w:t>
      </w:r>
    </w:p>
    <w:p w:rsidR="00494329" w:rsidRPr="00D84455" w:rsidRDefault="00494329" w:rsidP="00494329">
      <w:pPr>
        <w:widowControl/>
        <w:shd w:val="clear" w:color="auto" w:fill="FFFFFF"/>
        <w:spacing w:after="120"/>
        <w:jc w:val="left"/>
        <w:rPr>
          <w:rFonts w:ascii="Helvetica" w:eastAsia="宋体" w:hAnsi="Helvetica" w:cs="Helvetica"/>
          <w:color w:val="FF0000"/>
          <w:kern w:val="0"/>
          <w:sz w:val="23"/>
          <w:szCs w:val="23"/>
        </w:rPr>
      </w:pPr>
      <w:r w:rsidRPr="00D84455">
        <w:rPr>
          <w:rFonts w:ascii="Helvetica" w:eastAsia="宋体" w:hAnsi="Helvetica" w:cs="Helvetica"/>
          <w:color w:val="FF0000"/>
          <w:kern w:val="0"/>
          <w:sz w:val="23"/>
          <w:szCs w:val="23"/>
        </w:rPr>
        <w:t>与</w:t>
      </w:r>
      <w:r w:rsidRPr="00D84455">
        <w:rPr>
          <w:rFonts w:ascii="Helvetica" w:eastAsia="宋体" w:hAnsi="Helvetica" w:cs="Helvetica"/>
          <w:color w:val="FF0000"/>
          <w:kern w:val="0"/>
          <w:sz w:val="23"/>
          <w:szCs w:val="23"/>
        </w:rPr>
        <w:t> </w:t>
      </w:r>
      <w:r w:rsidRPr="00D84455">
        <w:rPr>
          <w:rFonts w:ascii="Consolas" w:eastAsia="宋体" w:hAnsi="Consolas" w:cs="宋体"/>
          <w:color w:val="FF0000"/>
          <w:kern w:val="0"/>
          <w:sz w:val="23"/>
          <w:szCs w:val="23"/>
        </w:rPr>
        <w:t>User.java</w:t>
      </w:r>
      <w:r w:rsidRPr="00D84455">
        <w:rPr>
          <w:rFonts w:ascii="Helvetica" w:eastAsia="宋体" w:hAnsi="Helvetica" w:cs="Helvetica"/>
          <w:color w:val="FF0000"/>
          <w:kern w:val="0"/>
          <w:sz w:val="23"/>
          <w:szCs w:val="23"/>
        </w:rPr>
        <w:t> </w:t>
      </w:r>
      <w:r w:rsidRPr="00D84455">
        <w:rPr>
          <w:rFonts w:ascii="Helvetica" w:eastAsia="宋体" w:hAnsi="Helvetica" w:cs="Helvetica"/>
          <w:color w:val="FF0000"/>
          <w:kern w:val="0"/>
          <w:sz w:val="23"/>
          <w:szCs w:val="23"/>
        </w:rPr>
        <w:t>对应的</w:t>
      </w:r>
      <w:r w:rsidRPr="00D84455">
        <w:rPr>
          <w:rFonts w:ascii="Helvetica" w:eastAsia="宋体" w:hAnsi="Helvetica" w:cs="Helvetica"/>
          <w:color w:val="FF0000"/>
          <w:kern w:val="0"/>
          <w:sz w:val="23"/>
          <w:szCs w:val="23"/>
        </w:rPr>
        <w:t xml:space="preserve"> XML </w:t>
      </w:r>
      <w:r w:rsidRPr="00D84455">
        <w:rPr>
          <w:rFonts w:ascii="Helvetica" w:eastAsia="宋体" w:hAnsi="Helvetica" w:cs="Helvetica"/>
          <w:color w:val="FF0000"/>
          <w:kern w:val="0"/>
          <w:sz w:val="23"/>
          <w:szCs w:val="23"/>
        </w:rPr>
        <w:t>配置文件：</w:t>
      </w:r>
      <w:r w:rsidRPr="00D84455">
        <w:rPr>
          <w:rFonts w:ascii="Consolas" w:eastAsia="宋体" w:hAnsi="Consolas" w:cs="宋体"/>
          <w:color w:val="FF0000"/>
          <w:kern w:val="0"/>
          <w:sz w:val="23"/>
          <w:szCs w:val="23"/>
        </w:rPr>
        <w:t>User.xml</w:t>
      </w:r>
      <w:r w:rsidRPr="00D84455">
        <w:rPr>
          <w:rFonts w:ascii="Helvetica" w:eastAsia="宋体" w:hAnsi="Helvetica" w:cs="Helvetica"/>
          <w:color w:val="FF0000"/>
          <w:kern w:val="0"/>
          <w:sz w:val="23"/>
          <w:szCs w:val="23"/>
        </w:rPr>
        <w:t> </w:t>
      </w:r>
      <w:r w:rsidRPr="00D84455">
        <w:rPr>
          <w:rFonts w:ascii="Helvetica" w:eastAsia="宋体" w:hAnsi="Helvetica" w:cs="Helvetica"/>
          <w:color w:val="FF0000"/>
          <w:kern w:val="0"/>
          <w:sz w:val="23"/>
          <w:szCs w:val="23"/>
        </w:rPr>
        <w:t>可以少省略，不用创建，本节讲解的就是如何消灭类似于</w:t>
      </w:r>
      <w:r w:rsidRPr="00D84455">
        <w:rPr>
          <w:rFonts w:ascii="Consolas" w:eastAsia="宋体" w:hAnsi="Consolas" w:cs="宋体"/>
          <w:color w:val="FF0000"/>
          <w:kern w:val="0"/>
          <w:sz w:val="23"/>
          <w:szCs w:val="23"/>
        </w:rPr>
        <w:t>User.xml</w:t>
      </w:r>
      <w:r w:rsidRPr="00D84455">
        <w:rPr>
          <w:rFonts w:ascii="Helvetica" w:eastAsia="宋体" w:hAnsi="Helvetica" w:cs="Helvetica"/>
          <w:color w:val="FF0000"/>
          <w:kern w:val="0"/>
          <w:sz w:val="23"/>
          <w:szCs w:val="23"/>
        </w:rPr>
        <w:t>的配置文件。</w:t>
      </w:r>
    </w:p>
    <w:p w:rsidR="00494329" w:rsidRPr="0043008B" w:rsidRDefault="00494329" w:rsidP="00E6121A">
      <w:pPr>
        <w:pStyle w:val="3"/>
      </w:pPr>
      <w:bookmarkStart w:id="2" w:name="3、测试接口映射"/>
      <w:bookmarkEnd w:id="2"/>
      <w:r w:rsidRPr="0043008B">
        <w:t>3</w:t>
      </w:r>
      <w:r w:rsidRPr="0043008B">
        <w:t>、测试接口映射</w:t>
      </w:r>
    </w:p>
    <w:p w:rsidR="00494329" w:rsidRPr="0043008B" w:rsidRDefault="00494329" w:rsidP="00494329">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我们在</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src</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这个目录下创建一个类：</w:t>
      </w:r>
      <w:r w:rsidRPr="0043008B">
        <w:rPr>
          <w:rFonts w:ascii="Consolas" w:eastAsia="宋体" w:hAnsi="Consolas" w:cs="宋体"/>
          <w:color w:val="C7254E"/>
          <w:kern w:val="0"/>
          <w:sz w:val="23"/>
          <w:szCs w:val="23"/>
        </w:rPr>
        <w:t>Main.java</w:t>
      </w:r>
      <w:r w:rsidRPr="0043008B">
        <w:rPr>
          <w:rFonts w:ascii="Helvetica" w:eastAsia="宋体" w:hAnsi="Helvetica" w:cs="Helvetica"/>
          <w:color w:val="333344"/>
          <w:kern w:val="0"/>
          <w:sz w:val="23"/>
          <w:szCs w:val="23"/>
        </w:rPr>
        <w:t>，用来测试整个配置和程序运行结果，有关</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Main.java</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的代码详细内容如下：</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77AA"/>
          <w:kern w:val="0"/>
          <w:sz w:val="20"/>
          <w:szCs w:val="20"/>
        </w:rPr>
        <w:t>import</w:t>
      </w:r>
      <w:r w:rsidRPr="00D819BE">
        <w:rPr>
          <w:rFonts w:ascii="Consolas" w:eastAsia="宋体" w:hAnsi="Consolas" w:cs="宋体"/>
          <w:color w:val="000000"/>
          <w:kern w:val="0"/>
          <w:sz w:val="20"/>
          <w:szCs w:val="20"/>
        </w:rPr>
        <w:t xml:space="preserve"> java</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io</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Reader</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77AA"/>
          <w:kern w:val="0"/>
          <w:sz w:val="20"/>
          <w:szCs w:val="20"/>
        </w:rPr>
        <w:t>import</w:t>
      </w:r>
      <w:r w:rsidRPr="00D819BE">
        <w:rPr>
          <w:rFonts w:ascii="Consolas" w:eastAsia="宋体" w:hAnsi="Consolas" w:cs="宋体"/>
          <w:color w:val="000000"/>
          <w:kern w:val="0"/>
          <w:sz w:val="20"/>
          <w:szCs w:val="20"/>
        </w:rPr>
        <w:t xml:space="preserve"> org</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apache</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ibatis</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io</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Resources</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77AA"/>
          <w:kern w:val="0"/>
          <w:sz w:val="20"/>
          <w:szCs w:val="20"/>
        </w:rPr>
        <w:t>import</w:t>
      </w:r>
      <w:r w:rsidRPr="00D819BE">
        <w:rPr>
          <w:rFonts w:ascii="Consolas" w:eastAsia="宋体" w:hAnsi="Consolas" w:cs="宋体"/>
          <w:color w:val="000000"/>
          <w:kern w:val="0"/>
          <w:sz w:val="20"/>
          <w:szCs w:val="20"/>
        </w:rPr>
        <w:t xml:space="preserve"> org</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apache</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ibatis</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session</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SqlSession</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77AA"/>
          <w:kern w:val="0"/>
          <w:sz w:val="20"/>
          <w:szCs w:val="20"/>
        </w:rPr>
        <w:t>import</w:t>
      </w:r>
      <w:r w:rsidRPr="00D819BE">
        <w:rPr>
          <w:rFonts w:ascii="Consolas" w:eastAsia="宋体" w:hAnsi="Consolas" w:cs="宋体"/>
          <w:color w:val="000000"/>
          <w:kern w:val="0"/>
          <w:sz w:val="20"/>
          <w:szCs w:val="20"/>
        </w:rPr>
        <w:t xml:space="preserve"> org</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apache</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ibatis</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session</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SqlSessionFactory</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77AA"/>
          <w:kern w:val="0"/>
          <w:sz w:val="20"/>
          <w:szCs w:val="20"/>
        </w:rPr>
        <w:t>import</w:t>
      </w:r>
      <w:r w:rsidRPr="00D819BE">
        <w:rPr>
          <w:rFonts w:ascii="Consolas" w:eastAsia="宋体" w:hAnsi="Consolas" w:cs="宋体"/>
          <w:color w:val="000000"/>
          <w:kern w:val="0"/>
          <w:sz w:val="20"/>
          <w:szCs w:val="20"/>
        </w:rPr>
        <w:t xml:space="preserve"> org</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apache</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ibatis</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session</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SqlSessionFactoryBuilder</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77AA"/>
          <w:kern w:val="0"/>
          <w:sz w:val="20"/>
          <w:szCs w:val="20"/>
        </w:rPr>
        <w:t>import</w:t>
      </w:r>
      <w:r w:rsidRPr="00D819BE">
        <w:rPr>
          <w:rFonts w:ascii="Consolas" w:eastAsia="宋体" w:hAnsi="Consolas" w:cs="宋体"/>
          <w:color w:val="000000"/>
          <w:kern w:val="0"/>
          <w:sz w:val="20"/>
          <w:szCs w:val="20"/>
        </w:rPr>
        <w:t xml:space="preserve"> com</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yiibai</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mybatis</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dao</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IUser</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77AA"/>
          <w:kern w:val="0"/>
          <w:sz w:val="20"/>
          <w:szCs w:val="20"/>
        </w:rPr>
        <w:t>import</w:t>
      </w:r>
      <w:r w:rsidRPr="00D819BE">
        <w:rPr>
          <w:rFonts w:ascii="Consolas" w:eastAsia="宋体" w:hAnsi="Consolas" w:cs="宋体"/>
          <w:color w:val="000000"/>
          <w:kern w:val="0"/>
          <w:sz w:val="20"/>
          <w:szCs w:val="20"/>
        </w:rPr>
        <w:t xml:space="preserve"> com</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yiibai</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mybatis</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models</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User</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77AA"/>
          <w:kern w:val="0"/>
          <w:sz w:val="20"/>
          <w:szCs w:val="20"/>
        </w:rPr>
        <w:t>public</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class</w:t>
      </w:r>
      <w:r w:rsidRPr="00D819BE">
        <w:rPr>
          <w:rFonts w:ascii="Consolas" w:eastAsia="宋体" w:hAnsi="Consolas" w:cs="宋体"/>
          <w:color w:val="000000"/>
          <w:kern w:val="0"/>
          <w:sz w:val="20"/>
          <w:szCs w:val="20"/>
        </w:rPr>
        <w:t xml:space="preserve"> Main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private</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static</w:t>
      </w:r>
      <w:r w:rsidRPr="00D819BE">
        <w:rPr>
          <w:rFonts w:ascii="Consolas" w:eastAsia="宋体" w:hAnsi="Consolas" w:cs="宋体"/>
          <w:color w:val="000000"/>
          <w:kern w:val="0"/>
          <w:sz w:val="20"/>
          <w:szCs w:val="20"/>
        </w:rPr>
        <w:t xml:space="preserve"> SqlSessionFactory sqlSessionFactory</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private</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static</w:t>
      </w:r>
      <w:r w:rsidRPr="00D819BE">
        <w:rPr>
          <w:rFonts w:ascii="Consolas" w:eastAsia="宋体" w:hAnsi="Consolas" w:cs="宋体"/>
          <w:color w:val="000000"/>
          <w:kern w:val="0"/>
          <w:sz w:val="20"/>
          <w:szCs w:val="20"/>
        </w:rPr>
        <w:t xml:space="preserve"> Reader reader</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static</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try</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reader </w:t>
      </w:r>
      <w:r w:rsidRPr="00D819BE">
        <w:rPr>
          <w:rFonts w:ascii="Consolas" w:eastAsia="宋体" w:hAnsi="Consolas" w:cs="宋体"/>
          <w:color w:val="A67F59"/>
          <w:kern w:val="0"/>
          <w:sz w:val="20"/>
          <w:szCs w:val="20"/>
        </w:rPr>
        <w:t>=</w:t>
      </w:r>
      <w:r w:rsidRPr="00D819BE">
        <w:rPr>
          <w:rFonts w:ascii="Consolas" w:eastAsia="宋体" w:hAnsi="Consolas" w:cs="宋体"/>
          <w:color w:val="000000"/>
          <w:kern w:val="0"/>
          <w:sz w:val="20"/>
          <w:szCs w:val="20"/>
        </w:rPr>
        <w:t xml:space="preserve"> Resources</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getResourceAsReader</w:t>
      </w:r>
      <w:r w:rsidRPr="00D819BE">
        <w:rPr>
          <w:rFonts w:ascii="Consolas" w:eastAsia="宋体" w:hAnsi="Consolas" w:cs="宋体"/>
          <w:color w:val="999999"/>
          <w:kern w:val="0"/>
          <w:sz w:val="20"/>
          <w:szCs w:val="20"/>
        </w:rPr>
        <w:t>(</w:t>
      </w:r>
      <w:r w:rsidRPr="00D819BE">
        <w:rPr>
          <w:rFonts w:ascii="Consolas" w:eastAsia="宋体" w:hAnsi="Consolas" w:cs="宋体"/>
          <w:color w:val="669900"/>
          <w:kern w:val="0"/>
          <w:sz w:val="20"/>
          <w:szCs w:val="20"/>
        </w:rPr>
        <w:t>"config/Configure.xml"</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sqlSessionFactory </w:t>
      </w:r>
      <w:r w:rsidRPr="00D819BE">
        <w:rPr>
          <w:rFonts w:ascii="Consolas" w:eastAsia="宋体" w:hAnsi="Consolas" w:cs="宋体"/>
          <w:color w:val="A67F59"/>
          <w:kern w:val="0"/>
          <w:sz w:val="20"/>
          <w:szCs w:val="20"/>
        </w:rPr>
        <w:t>=</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new</w:t>
      </w:r>
      <w:r w:rsidRPr="00D819BE">
        <w:rPr>
          <w:rFonts w:ascii="Consolas" w:eastAsia="宋体" w:hAnsi="Consolas" w:cs="宋体"/>
          <w:color w:val="000000"/>
          <w:kern w:val="0"/>
          <w:sz w:val="20"/>
          <w:szCs w:val="20"/>
        </w:rPr>
        <w:t xml:space="preserve"> SqlSessionFactoryBuilder</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build</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reader</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sqlSessionFactory</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getConfiguration</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addMapper</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IUser</w:t>
      </w:r>
      <w:r w:rsidRPr="00D819BE">
        <w:rPr>
          <w:rFonts w:ascii="Consolas" w:eastAsia="宋体" w:hAnsi="Consolas" w:cs="宋体"/>
          <w:color w:val="999999"/>
          <w:kern w:val="0"/>
          <w:sz w:val="20"/>
          <w:szCs w:val="20"/>
        </w:rPr>
        <w:t>.</w:t>
      </w:r>
      <w:r w:rsidRPr="00D819BE">
        <w:rPr>
          <w:rFonts w:ascii="Consolas" w:eastAsia="宋体" w:hAnsi="Consolas" w:cs="宋体"/>
          <w:color w:val="0077AA"/>
          <w:kern w:val="0"/>
          <w:sz w:val="20"/>
          <w:szCs w:val="20"/>
        </w:rPr>
        <w:t>class</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catch</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Exception e</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e</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printStackTrace</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public</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static</w:t>
      </w:r>
      <w:r w:rsidRPr="00D819BE">
        <w:rPr>
          <w:rFonts w:ascii="Consolas" w:eastAsia="宋体" w:hAnsi="Consolas" w:cs="宋体"/>
          <w:color w:val="000000"/>
          <w:kern w:val="0"/>
          <w:sz w:val="20"/>
          <w:szCs w:val="20"/>
        </w:rPr>
        <w:t xml:space="preserve"> SqlSessionFactory </w:t>
      </w:r>
      <w:r w:rsidRPr="00D819BE">
        <w:rPr>
          <w:rFonts w:ascii="Consolas" w:eastAsia="宋体" w:hAnsi="Consolas" w:cs="宋体"/>
          <w:color w:val="DD4A68"/>
          <w:kern w:val="0"/>
          <w:sz w:val="20"/>
          <w:szCs w:val="20"/>
        </w:rPr>
        <w:t>getSession</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return</w:t>
      </w:r>
      <w:r w:rsidRPr="00D819BE">
        <w:rPr>
          <w:rFonts w:ascii="Consolas" w:eastAsia="宋体" w:hAnsi="Consolas" w:cs="宋体"/>
          <w:color w:val="000000"/>
          <w:kern w:val="0"/>
          <w:sz w:val="20"/>
          <w:szCs w:val="20"/>
        </w:rPr>
        <w:t xml:space="preserve"> sqlSessionFactory</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public</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static</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void</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DD4A68"/>
          <w:kern w:val="0"/>
          <w:sz w:val="20"/>
          <w:szCs w:val="20"/>
        </w:rPr>
        <w:t>main</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String</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 xml:space="preserve"> args</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SqlSession session </w:t>
      </w:r>
      <w:r w:rsidRPr="00D819BE">
        <w:rPr>
          <w:rFonts w:ascii="Consolas" w:eastAsia="宋体" w:hAnsi="Consolas" w:cs="宋体"/>
          <w:color w:val="A67F59"/>
          <w:kern w:val="0"/>
          <w:sz w:val="20"/>
          <w:szCs w:val="20"/>
        </w:rPr>
        <w:t>=</w:t>
      </w:r>
      <w:r w:rsidRPr="00D819BE">
        <w:rPr>
          <w:rFonts w:ascii="Consolas" w:eastAsia="宋体" w:hAnsi="Consolas" w:cs="宋体"/>
          <w:color w:val="000000"/>
          <w:kern w:val="0"/>
          <w:sz w:val="20"/>
          <w:szCs w:val="20"/>
        </w:rPr>
        <w:t xml:space="preserve"> sqlSessionFactory</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openSession</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try</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IUser iuser </w:t>
      </w:r>
      <w:r w:rsidRPr="00D819BE">
        <w:rPr>
          <w:rFonts w:ascii="Consolas" w:eastAsia="宋体" w:hAnsi="Consolas" w:cs="宋体"/>
          <w:color w:val="A67F59"/>
          <w:kern w:val="0"/>
          <w:sz w:val="20"/>
          <w:szCs w:val="20"/>
        </w:rPr>
        <w:t>=</w:t>
      </w:r>
      <w:r w:rsidRPr="00D819BE">
        <w:rPr>
          <w:rFonts w:ascii="Consolas" w:eastAsia="宋体" w:hAnsi="Consolas" w:cs="宋体"/>
          <w:color w:val="000000"/>
          <w:kern w:val="0"/>
          <w:sz w:val="20"/>
          <w:szCs w:val="20"/>
        </w:rPr>
        <w:t xml:space="preserve"> session</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getMapper</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IUser</w:t>
      </w:r>
      <w:r w:rsidRPr="00D819BE">
        <w:rPr>
          <w:rFonts w:ascii="Consolas" w:eastAsia="宋体" w:hAnsi="Consolas" w:cs="宋体"/>
          <w:color w:val="999999"/>
          <w:kern w:val="0"/>
          <w:sz w:val="20"/>
          <w:szCs w:val="20"/>
        </w:rPr>
        <w:t>.</w:t>
      </w:r>
      <w:r w:rsidRPr="00D819BE">
        <w:rPr>
          <w:rFonts w:ascii="Consolas" w:eastAsia="宋体" w:hAnsi="Consolas" w:cs="宋体"/>
          <w:color w:val="0077AA"/>
          <w:kern w:val="0"/>
          <w:sz w:val="20"/>
          <w:szCs w:val="20"/>
        </w:rPr>
        <w:t>class</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User user </w:t>
      </w:r>
      <w:r w:rsidRPr="00D819BE">
        <w:rPr>
          <w:rFonts w:ascii="Consolas" w:eastAsia="宋体" w:hAnsi="Consolas" w:cs="宋体"/>
          <w:color w:val="A67F59"/>
          <w:kern w:val="0"/>
          <w:sz w:val="20"/>
          <w:szCs w:val="20"/>
        </w:rPr>
        <w:t>=</w:t>
      </w:r>
      <w:r w:rsidRPr="00D819BE">
        <w:rPr>
          <w:rFonts w:ascii="Consolas" w:eastAsia="宋体" w:hAnsi="Consolas" w:cs="宋体"/>
          <w:color w:val="000000"/>
          <w:kern w:val="0"/>
          <w:sz w:val="20"/>
          <w:szCs w:val="20"/>
        </w:rPr>
        <w:t xml:space="preserve"> iuser</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getUserByID</w:t>
      </w:r>
      <w:r w:rsidRPr="00D819BE">
        <w:rPr>
          <w:rFonts w:ascii="Consolas" w:eastAsia="宋体" w:hAnsi="Consolas" w:cs="宋体"/>
          <w:color w:val="999999"/>
          <w:kern w:val="0"/>
          <w:sz w:val="20"/>
          <w:szCs w:val="20"/>
        </w:rPr>
        <w:t>(</w:t>
      </w:r>
      <w:r w:rsidRPr="00D819BE">
        <w:rPr>
          <w:rFonts w:ascii="Consolas" w:eastAsia="宋体" w:hAnsi="Consolas" w:cs="宋体"/>
          <w:color w:val="990055"/>
          <w:kern w:val="0"/>
          <w:sz w:val="20"/>
          <w:szCs w:val="20"/>
        </w:rPr>
        <w:t>1</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System</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out</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println</w:t>
      </w:r>
      <w:r w:rsidRPr="00D819BE">
        <w:rPr>
          <w:rFonts w:ascii="Consolas" w:eastAsia="宋体" w:hAnsi="Consolas" w:cs="宋体"/>
          <w:color w:val="999999"/>
          <w:kern w:val="0"/>
          <w:sz w:val="20"/>
          <w:szCs w:val="20"/>
        </w:rPr>
        <w:t>(</w:t>
      </w:r>
      <w:r w:rsidRPr="00D819BE">
        <w:rPr>
          <w:rFonts w:ascii="Consolas" w:eastAsia="宋体" w:hAnsi="Consolas" w:cs="宋体"/>
          <w:color w:val="669900"/>
          <w:kern w:val="0"/>
          <w:sz w:val="20"/>
          <w:szCs w:val="20"/>
        </w:rPr>
        <w:t>"</w:t>
      </w:r>
      <w:r w:rsidRPr="00D819BE">
        <w:rPr>
          <w:rFonts w:ascii="Consolas" w:eastAsia="宋体" w:hAnsi="Consolas" w:cs="宋体"/>
          <w:color w:val="669900"/>
          <w:kern w:val="0"/>
          <w:sz w:val="20"/>
          <w:szCs w:val="20"/>
        </w:rPr>
        <w:t>名字：</w:t>
      </w:r>
      <w:r w:rsidRPr="00D819BE">
        <w:rPr>
          <w:rFonts w:ascii="Consolas" w:eastAsia="宋体" w:hAnsi="Consolas" w:cs="宋体"/>
          <w:color w:val="669900"/>
          <w:kern w:val="0"/>
          <w:sz w:val="20"/>
          <w:szCs w:val="20"/>
        </w:rPr>
        <w:t>"</w:t>
      </w:r>
      <w:r w:rsidRPr="00D819BE">
        <w:rPr>
          <w:rFonts w:ascii="Consolas" w:eastAsia="宋体" w:hAnsi="Consolas" w:cs="宋体"/>
          <w:color w:val="A67F59"/>
          <w:kern w:val="0"/>
          <w:sz w:val="20"/>
          <w:szCs w:val="20"/>
        </w:rPr>
        <w:t>+</w:t>
      </w:r>
      <w:r w:rsidRPr="00D819BE">
        <w:rPr>
          <w:rFonts w:ascii="Consolas" w:eastAsia="宋体" w:hAnsi="Consolas" w:cs="宋体"/>
          <w:color w:val="000000"/>
          <w:kern w:val="0"/>
          <w:sz w:val="20"/>
          <w:szCs w:val="20"/>
        </w:rPr>
        <w:t>user</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getName</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System</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out</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println</w:t>
      </w:r>
      <w:r w:rsidRPr="00D819BE">
        <w:rPr>
          <w:rFonts w:ascii="Consolas" w:eastAsia="宋体" w:hAnsi="Consolas" w:cs="宋体"/>
          <w:color w:val="999999"/>
          <w:kern w:val="0"/>
          <w:sz w:val="20"/>
          <w:szCs w:val="20"/>
        </w:rPr>
        <w:t>(</w:t>
      </w:r>
      <w:r w:rsidRPr="00D819BE">
        <w:rPr>
          <w:rFonts w:ascii="Consolas" w:eastAsia="宋体" w:hAnsi="Consolas" w:cs="宋体"/>
          <w:color w:val="669900"/>
          <w:kern w:val="0"/>
          <w:sz w:val="20"/>
          <w:szCs w:val="20"/>
        </w:rPr>
        <w:t>"</w:t>
      </w:r>
      <w:r w:rsidRPr="00D819BE">
        <w:rPr>
          <w:rFonts w:ascii="Consolas" w:eastAsia="宋体" w:hAnsi="Consolas" w:cs="宋体"/>
          <w:color w:val="669900"/>
          <w:kern w:val="0"/>
          <w:sz w:val="20"/>
          <w:szCs w:val="20"/>
        </w:rPr>
        <w:t>所属部门：</w:t>
      </w:r>
      <w:r w:rsidRPr="00D819BE">
        <w:rPr>
          <w:rFonts w:ascii="Consolas" w:eastAsia="宋体" w:hAnsi="Consolas" w:cs="宋体"/>
          <w:color w:val="669900"/>
          <w:kern w:val="0"/>
          <w:sz w:val="20"/>
          <w:szCs w:val="20"/>
        </w:rPr>
        <w:t>"</w:t>
      </w:r>
      <w:r w:rsidRPr="00D819BE">
        <w:rPr>
          <w:rFonts w:ascii="Consolas" w:eastAsia="宋体" w:hAnsi="Consolas" w:cs="宋体"/>
          <w:color w:val="A67F59"/>
          <w:kern w:val="0"/>
          <w:sz w:val="20"/>
          <w:szCs w:val="20"/>
        </w:rPr>
        <w:t>+</w:t>
      </w:r>
      <w:r w:rsidRPr="00D819BE">
        <w:rPr>
          <w:rFonts w:ascii="Consolas" w:eastAsia="宋体" w:hAnsi="Consolas" w:cs="宋体"/>
          <w:color w:val="000000"/>
          <w:kern w:val="0"/>
          <w:sz w:val="20"/>
          <w:szCs w:val="20"/>
        </w:rPr>
        <w:t>user</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getDept</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System</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out</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println</w:t>
      </w:r>
      <w:r w:rsidRPr="00D819BE">
        <w:rPr>
          <w:rFonts w:ascii="Consolas" w:eastAsia="宋体" w:hAnsi="Consolas" w:cs="宋体"/>
          <w:color w:val="999999"/>
          <w:kern w:val="0"/>
          <w:sz w:val="20"/>
          <w:szCs w:val="20"/>
        </w:rPr>
        <w:t>(</w:t>
      </w:r>
      <w:r w:rsidRPr="00D819BE">
        <w:rPr>
          <w:rFonts w:ascii="Consolas" w:eastAsia="宋体" w:hAnsi="Consolas" w:cs="宋体"/>
          <w:color w:val="669900"/>
          <w:kern w:val="0"/>
          <w:sz w:val="20"/>
          <w:szCs w:val="20"/>
        </w:rPr>
        <w:t>"</w:t>
      </w:r>
      <w:r w:rsidRPr="00D819BE">
        <w:rPr>
          <w:rFonts w:ascii="Consolas" w:eastAsia="宋体" w:hAnsi="Consolas" w:cs="宋体"/>
          <w:color w:val="669900"/>
          <w:kern w:val="0"/>
          <w:sz w:val="20"/>
          <w:szCs w:val="20"/>
        </w:rPr>
        <w:t>主页：</w:t>
      </w:r>
      <w:r w:rsidRPr="00D819BE">
        <w:rPr>
          <w:rFonts w:ascii="Consolas" w:eastAsia="宋体" w:hAnsi="Consolas" w:cs="宋体"/>
          <w:color w:val="669900"/>
          <w:kern w:val="0"/>
          <w:sz w:val="20"/>
          <w:szCs w:val="20"/>
        </w:rPr>
        <w:t>"</w:t>
      </w:r>
      <w:r w:rsidRPr="00D819BE">
        <w:rPr>
          <w:rFonts w:ascii="Consolas" w:eastAsia="宋体" w:hAnsi="Consolas" w:cs="宋体"/>
          <w:color w:val="A67F59"/>
          <w:kern w:val="0"/>
          <w:sz w:val="20"/>
          <w:szCs w:val="20"/>
        </w:rPr>
        <w:t>+</w:t>
      </w:r>
      <w:r w:rsidRPr="00D819BE">
        <w:rPr>
          <w:rFonts w:ascii="Consolas" w:eastAsia="宋体" w:hAnsi="Consolas" w:cs="宋体"/>
          <w:color w:val="000000"/>
          <w:kern w:val="0"/>
          <w:sz w:val="20"/>
          <w:szCs w:val="20"/>
        </w:rPr>
        <w:t>user</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getWebsite</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0077AA"/>
          <w:kern w:val="0"/>
          <w:sz w:val="20"/>
          <w:szCs w:val="20"/>
        </w:rPr>
        <w:t>finally</w:t>
      </w: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session</w:t>
      </w:r>
      <w:r w:rsidRPr="00D819BE">
        <w:rPr>
          <w:rFonts w:ascii="Consolas" w:eastAsia="宋体" w:hAnsi="Consolas" w:cs="宋体"/>
          <w:color w:val="999999"/>
          <w:kern w:val="0"/>
          <w:sz w:val="20"/>
          <w:szCs w:val="20"/>
        </w:rPr>
        <w:t>.</w:t>
      </w:r>
      <w:r w:rsidRPr="00D819BE">
        <w:rPr>
          <w:rFonts w:ascii="Consolas" w:eastAsia="宋体" w:hAnsi="Consolas" w:cs="宋体"/>
          <w:color w:val="DD4A68"/>
          <w:kern w:val="0"/>
          <w:sz w:val="20"/>
          <w:szCs w:val="20"/>
        </w:rPr>
        <w:t>close</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 xml:space="preserve">    </w:t>
      </w: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999999"/>
          <w:kern w:val="0"/>
          <w:sz w:val="20"/>
          <w:szCs w:val="20"/>
        </w:rPr>
        <w:t>}</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D819BE">
        <w:rPr>
          <w:rFonts w:ascii="Consolas" w:eastAsia="宋体" w:hAnsi="Consolas" w:cs="宋体"/>
          <w:color w:val="BBBBBB"/>
          <w:kern w:val="0"/>
          <w:sz w:val="16"/>
          <w:szCs w:val="16"/>
        </w:rPr>
        <w:t>Java</w:t>
      </w:r>
    </w:p>
    <w:p w:rsidR="00D819BE" w:rsidRPr="00D819BE" w:rsidRDefault="00D819BE" w:rsidP="00D819BE">
      <w:pPr>
        <w:widowControl/>
        <w:shd w:val="clear" w:color="auto" w:fill="FFFFFF"/>
        <w:spacing w:after="120"/>
        <w:jc w:val="left"/>
        <w:rPr>
          <w:rFonts w:ascii="Helvetica" w:eastAsia="宋体" w:hAnsi="Helvetica" w:cs="Helvetica"/>
          <w:color w:val="333344"/>
          <w:kern w:val="0"/>
          <w:sz w:val="23"/>
          <w:szCs w:val="23"/>
        </w:rPr>
      </w:pPr>
      <w:r w:rsidRPr="00D819BE">
        <w:rPr>
          <w:rFonts w:ascii="Helvetica" w:eastAsia="宋体" w:hAnsi="Helvetica" w:cs="Helvetica"/>
          <w:color w:val="333344"/>
          <w:kern w:val="0"/>
          <w:sz w:val="23"/>
          <w:szCs w:val="23"/>
        </w:rPr>
        <w:lastRenderedPageBreak/>
        <w:t>运行上面示例代码，得到以下结果</w:t>
      </w:r>
      <w:r w:rsidRPr="00D819BE">
        <w:rPr>
          <w:rFonts w:ascii="Helvetica" w:eastAsia="宋体" w:hAnsi="Helvetica" w:cs="Helvetica"/>
          <w:color w:val="333344"/>
          <w:kern w:val="0"/>
          <w:sz w:val="23"/>
          <w:szCs w:val="23"/>
        </w:rPr>
        <w:t xml:space="preserve"> -</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D819BE">
        <w:rPr>
          <w:rFonts w:ascii="Consolas" w:eastAsia="宋体" w:hAnsi="Consolas" w:cs="宋体"/>
          <w:color w:val="000000"/>
          <w:kern w:val="0"/>
          <w:sz w:val="20"/>
          <w:szCs w:val="20"/>
        </w:rPr>
        <w:t>名字：</w:t>
      </w:r>
      <w:r w:rsidRPr="00D819BE">
        <w:rPr>
          <w:rFonts w:ascii="Consolas" w:eastAsia="宋体" w:hAnsi="Consolas" w:cs="宋体"/>
          <w:color w:val="000000"/>
          <w:kern w:val="0"/>
          <w:sz w:val="20"/>
          <w:szCs w:val="20"/>
        </w:rPr>
        <w:t xml:space="preserve">New name, </w:t>
      </w:r>
      <w:r w:rsidRPr="00D819BE">
        <w:rPr>
          <w:rFonts w:ascii="Consolas" w:eastAsia="宋体" w:hAnsi="Consolas" w:cs="宋体"/>
          <w:color w:val="000000"/>
          <w:kern w:val="0"/>
          <w:sz w:val="20"/>
          <w:szCs w:val="20"/>
        </w:rPr>
        <w:t>所属部门：</w:t>
      </w:r>
      <w:r w:rsidRPr="00D819BE">
        <w:rPr>
          <w:rFonts w:ascii="Consolas" w:eastAsia="宋体" w:hAnsi="Consolas" w:cs="宋体"/>
          <w:color w:val="000000"/>
          <w:kern w:val="0"/>
          <w:sz w:val="20"/>
          <w:szCs w:val="20"/>
        </w:rPr>
        <w:t xml:space="preserve">Tech, </w:t>
      </w:r>
      <w:r w:rsidRPr="00D819BE">
        <w:rPr>
          <w:rFonts w:ascii="Consolas" w:eastAsia="宋体" w:hAnsi="Consolas" w:cs="宋体"/>
          <w:color w:val="000000"/>
          <w:kern w:val="0"/>
          <w:sz w:val="20"/>
          <w:szCs w:val="20"/>
        </w:rPr>
        <w:t>主页：</w:t>
      </w:r>
      <w:r w:rsidRPr="00D819BE">
        <w:rPr>
          <w:rFonts w:ascii="Consolas" w:eastAsia="宋体" w:hAnsi="Consolas" w:cs="宋体"/>
          <w:color w:val="000000"/>
          <w:kern w:val="0"/>
          <w:sz w:val="20"/>
          <w:szCs w:val="20"/>
        </w:rPr>
        <w:t>http://www.yiibai.com</w:t>
      </w:r>
    </w:p>
    <w:p w:rsidR="00D819BE" w:rsidRPr="00D819BE" w:rsidRDefault="00D819BE" w:rsidP="00D819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D819BE">
        <w:rPr>
          <w:rFonts w:ascii="Consolas" w:eastAsia="宋体" w:hAnsi="Consolas" w:cs="宋体"/>
          <w:color w:val="BBBBBB"/>
          <w:kern w:val="0"/>
          <w:sz w:val="16"/>
          <w:szCs w:val="16"/>
        </w:rPr>
        <w:t>Shell</w:t>
      </w:r>
    </w:p>
    <w:p w:rsidR="00D819BE" w:rsidRPr="00D819BE" w:rsidRDefault="00D819BE" w:rsidP="00D819BE">
      <w:pPr>
        <w:widowControl/>
        <w:shd w:val="clear" w:color="auto" w:fill="FFFFFF"/>
        <w:spacing w:after="120"/>
        <w:jc w:val="left"/>
        <w:rPr>
          <w:rFonts w:ascii="Helvetica" w:eastAsia="宋体" w:hAnsi="Helvetica" w:cs="Helvetica"/>
          <w:color w:val="333344"/>
          <w:kern w:val="0"/>
          <w:sz w:val="23"/>
          <w:szCs w:val="23"/>
        </w:rPr>
      </w:pPr>
      <w:r w:rsidRPr="00D819BE">
        <w:rPr>
          <w:rFonts w:ascii="Helvetica" w:eastAsia="宋体" w:hAnsi="Helvetica" w:cs="Helvetica"/>
          <w:color w:val="333344"/>
          <w:kern w:val="0"/>
          <w:sz w:val="23"/>
          <w:szCs w:val="23"/>
        </w:rPr>
        <w:t>最后补充，整个项目</w:t>
      </w:r>
      <w:r w:rsidRPr="00D819BE">
        <w:rPr>
          <w:rFonts w:ascii="Helvetica" w:eastAsia="宋体" w:hAnsi="Helvetica" w:cs="Helvetica"/>
          <w:color w:val="333344"/>
          <w:kern w:val="0"/>
          <w:sz w:val="23"/>
          <w:szCs w:val="23"/>
        </w:rPr>
        <w:t> </w:t>
      </w:r>
      <w:r w:rsidRPr="00D819BE">
        <w:rPr>
          <w:rFonts w:ascii="Helvetica" w:eastAsia="宋体" w:hAnsi="Helvetica" w:cs="Helvetica"/>
          <w:i/>
          <w:iCs/>
          <w:color w:val="333344"/>
          <w:kern w:val="0"/>
          <w:sz w:val="23"/>
          <w:szCs w:val="23"/>
        </w:rPr>
        <w:t>mybatis-interface-02</w:t>
      </w:r>
      <w:r w:rsidRPr="00D819BE">
        <w:rPr>
          <w:rFonts w:ascii="Helvetica" w:eastAsia="宋体" w:hAnsi="Helvetica" w:cs="Helvetica"/>
          <w:color w:val="333344"/>
          <w:kern w:val="0"/>
          <w:sz w:val="23"/>
          <w:szCs w:val="23"/>
        </w:rPr>
        <w:t> </w:t>
      </w:r>
      <w:r w:rsidRPr="00D819BE">
        <w:rPr>
          <w:rFonts w:ascii="Helvetica" w:eastAsia="宋体" w:hAnsi="Helvetica" w:cs="Helvetica"/>
          <w:color w:val="333344"/>
          <w:kern w:val="0"/>
          <w:sz w:val="23"/>
          <w:szCs w:val="23"/>
        </w:rPr>
        <w:t>的结构如下图所示：</w:t>
      </w:r>
    </w:p>
    <w:p w:rsidR="00D819BE" w:rsidRPr="00D819BE" w:rsidRDefault="00D819BE" w:rsidP="00D819BE">
      <w:pPr>
        <w:widowControl/>
        <w:shd w:val="clear" w:color="auto" w:fill="FFFFFF"/>
        <w:spacing w:after="120"/>
        <w:jc w:val="left"/>
        <w:rPr>
          <w:rFonts w:ascii="Helvetica" w:eastAsia="宋体" w:hAnsi="Helvetica" w:cs="Helvetica"/>
          <w:color w:val="333344"/>
          <w:kern w:val="0"/>
          <w:sz w:val="23"/>
          <w:szCs w:val="23"/>
        </w:rPr>
      </w:pPr>
      <w:r>
        <w:rPr>
          <w:rFonts w:ascii="Helvetica" w:eastAsia="宋体" w:hAnsi="Helvetica" w:cs="Helvetica"/>
          <w:noProof/>
          <w:color w:val="333344"/>
          <w:kern w:val="0"/>
          <w:sz w:val="23"/>
          <w:szCs w:val="23"/>
        </w:rPr>
        <w:drawing>
          <wp:inline distT="0" distB="0" distL="0" distR="0">
            <wp:extent cx="3387725" cy="2859405"/>
            <wp:effectExtent l="0" t="0" r="3175" b="0"/>
            <wp:docPr id="18" name="图片 18" descr="http://www.yiibai.com/uploads/images/201709/1309/485180908_73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yiibai.com/uploads/images/201709/1309/485180908_7339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7725" cy="2859405"/>
                    </a:xfrm>
                    <a:prstGeom prst="rect">
                      <a:avLst/>
                    </a:prstGeom>
                    <a:noFill/>
                    <a:ln>
                      <a:noFill/>
                    </a:ln>
                  </pic:spPr>
                </pic:pic>
              </a:graphicData>
            </a:graphic>
          </wp:inline>
        </w:drawing>
      </w:r>
    </w:p>
    <w:p w:rsidR="00E6121A" w:rsidRPr="0043008B" w:rsidRDefault="00E6121A" w:rsidP="00E6121A">
      <w:pPr>
        <w:pStyle w:val="2"/>
      </w:pPr>
      <w:r w:rsidRPr="0043008B">
        <w:t>Mybatis增删改查（CURD）</w:t>
      </w:r>
    </w:p>
    <w:p w:rsidR="00E6121A" w:rsidRPr="0043008B" w:rsidRDefault="00E6121A" w:rsidP="00494329">
      <w:pPr>
        <w:rPr>
          <w:rFonts w:hint="eastAsia"/>
        </w:rPr>
      </w:pPr>
    </w:p>
    <w:p w:rsidR="00E6121A" w:rsidRPr="0043008B" w:rsidRDefault="00E6121A" w:rsidP="00E6121A">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前面的小节我们已经讲到用接口的方式编程。使用这种方式，需要注意的一个地方就是，在</w:t>
      </w:r>
      <w:r w:rsidRPr="0043008B">
        <w:rPr>
          <w:rFonts w:ascii="Consolas" w:hAnsi="Consolas"/>
          <w:color w:val="C7254E"/>
          <w:sz w:val="23"/>
          <w:szCs w:val="23"/>
        </w:rPr>
        <w:t>User.xml</w:t>
      </w:r>
      <w:r w:rsidRPr="0043008B">
        <w:rPr>
          <w:rFonts w:ascii="Helvetica" w:hAnsi="Helvetica" w:cs="Helvetica"/>
          <w:color w:val="333344"/>
          <w:sz w:val="23"/>
          <w:szCs w:val="23"/>
        </w:rPr>
        <w:t> </w:t>
      </w:r>
      <w:r w:rsidRPr="0043008B">
        <w:rPr>
          <w:rFonts w:ascii="Helvetica" w:hAnsi="Helvetica" w:cs="Helvetica"/>
          <w:color w:val="333344"/>
          <w:sz w:val="23"/>
          <w:szCs w:val="23"/>
        </w:rPr>
        <w:t>配置文件中，</w:t>
      </w:r>
      <w:r w:rsidRPr="0043008B">
        <w:rPr>
          <w:rFonts w:ascii="Consolas" w:hAnsi="Consolas"/>
          <w:color w:val="C7254E"/>
          <w:sz w:val="23"/>
          <w:szCs w:val="23"/>
        </w:rPr>
        <w:t>mapper namespace="com.yiibai.mybatis.inter.IUser"</w:t>
      </w:r>
      <w:r w:rsidRPr="0043008B">
        <w:rPr>
          <w:rFonts w:ascii="Helvetica" w:hAnsi="Helvetica" w:cs="Helvetica"/>
          <w:color w:val="333344"/>
          <w:sz w:val="23"/>
          <w:szCs w:val="23"/>
        </w:rPr>
        <w:t> </w:t>
      </w:r>
      <w:r w:rsidRPr="0043008B">
        <w:rPr>
          <w:rFonts w:ascii="Helvetica" w:hAnsi="Helvetica" w:cs="Helvetica"/>
          <w:color w:val="333344"/>
          <w:sz w:val="23"/>
          <w:szCs w:val="23"/>
        </w:rPr>
        <w:t>，命名空间对应非常重要，名称不能有错，必须与我们定义的</w:t>
      </w:r>
      <w:r w:rsidRPr="0043008B">
        <w:rPr>
          <w:rFonts w:ascii="Helvetica" w:hAnsi="Helvetica" w:cs="Helvetica"/>
          <w:color w:val="333344"/>
          <w:sz w:val="23"/>
          <w:szCs w:val="23"/>
        </w:rPr>
        <w:t> </w:t>
      </w:r>
      <w:r w:rsidRPr="0043008B">
        <w:rPr>
          <w:rFonts w:ascii="Consolas" w:hAnsi="Consolas"/>
          <w:color w:val="C7254E"/>
          <w:sz w:val="23"/>
          <w:szCs w:val="23"/>
        </w:rPr>
        <w:t>package</w:t>
      </w:r>
      <w:r w:rsidRPr="0043008B">
        <w:rPr>
          <w:rFonts w:ascii="Helvetica" w:hAnsi="Helvetica" w:cs="Helvetica"/>
          <w:color w:val="333344"/>
          <w:sz w:val="23"/>
          <w:szCs w:val="23"/>
        </w:rPr>
        <w:t> </w:t>
      </w:r>
      <w:r w:rsidRPr="0043008B">
        <w:rPr>
          <w:rFonts w:ascii="Helvetica" w:hAnsi="Helvetica" w:cs="Helvetica"/>
          <w:color w:val="333344"/>
          <w:sz w:val="23"/>
          <w:szCs w:val="23"/>
        </w:rPr>
        <w:t>和</w:t>
      </w:r>
      <w:r w:rsidRPr="0043008B">
        <w:rPr>
          <w:rFonts w:ascii="Helvetica" w:hAnsi="Helvetica" w:cs="Helvetica"/>
          <w:color w:val="333344"/>
          <w:sz w:val="23"/>
          <w:szCs w:val="23"/>
        </w:rPr>
        <w:t xml:space="preserve"> </w:t>
      </w:r>
      <w:r w:rsidRPr="0043008B">
        <w:rPr>
          <w:rFonts w:ascii="Helvetica" w:hAnsi="Helvetica" w:cs="Helvetica"/>
          <w:color w:val="333344"/>
          <w:sz w:val="23"/>
          <w:szCs w:val="23"/>
        </w:rPr>
        <w:t>接口一致。如果不一致就会出错，这一章主要在上一讲基于接口编程的基础上完成如下操作</w:t>
      </w:r>
      <w:r w:rsidRPr="0043008B">
        <w:rPr>
          <w:rFonts w:ascii="Helvetica" w:hAnsi="Helvetica" w:cs="Helvetica"/>
          <w:color w:val="333344"/>
          <w:sz w:val="23"/>
          <w:szCs w:val="23"/>
        </w:rPr>
        <w:t>:</w:t>
      </w:r>
    </w:p>
    <w:p w:rsidR="00E6121A" w:rsidRPr="0043008B" w:rsidRDefault="00E6121A" w:rsidP="00E6121A">
      <w:pPr>
        <w:widowControl/>
        <w:numPr>
          <w:ilvl w:val="0"/>
          <w:numId w:val="3"/>
        </w:numPr>
        <w:shd w:val="clear" w:color="auto" w:fill="FFFFFF"/>
        <w:spacing w:before="100" w:beforeAutospacing="1" w:after="9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使用</w:t>
      </w:r>
      <w:r w:rsidRPr="0043008B">
        <w:rPr>
          <w:rFonts w:ascii="Helvetica" w:eastAsia="宋体" w:hAnsi="Helvetica" w:cs="Helvetica"/>
          <w:color w:val="333344"/>
          <w:kern w:val="0"/>
          <w:sz w:val="23"/>
          <w:szCs w:val="23"/>
        </w:rPr>
        <w:t xml:space="preserve"> mybatis </w:t>
      </w:r>
      <w:r w:rsidRPr="0043008B">
        <w:rPr>
          <w:rFonts w:ascii="Helvetica" w:eastAsia="宋体" w:hAnsi="Helvetica" w:cs="Helvetica"/>
          <w:color w:val="333344"/>
          <w:kern w:val="0"/>
          <w:sz w:val="23"/>
          <w:szCs w:val="23"/>
        </w:rPr>
        <w:t>查询用户数据</w:t>
      </w:r>
      <w:r w:rsidRPr="0043008B">
        <w:rPr>
          <w:rFonts w:ascii="Helvetica" w:eastAsia="宋体" w:hAnsi="Helvetica" w:cs="Helvetica"/>
          <w:color w:val="333344"/>
          <w:kern w:val="0"/>
          <w:sz w:val="23"/>
          <w:szCs w:val="23"/>
        </w:rPr>
        <w:t>(</w:t>
      </w:r>
      <w:r w:rsidRPr="0043008B">
        <w:rPr>
          <w:rFonts w:ascii="Helvetica" w:eastAsia="宋体" w:hAnsi="Helvetica" w:cs="Helvetica"/>
          <w:color w:val="333344"/>
          <w:kern w:val="0"/>
          <w:sz w:val="23"/>
          <w:szCs w:val="23"/>
        </w:rPr>
        <w:t>读取用户列表</w:t>
      </w:r>
      <w:r w:rsidRPr="0043008B">
        <w:rPr>
          <w:rFonts w:ascii="Helvetica" w:eastAsia="宋体" w:hAnsi="Helvetica" w:cs="Helvetica"/>
          <w:color w:val="333344"/>
          <w:kern w:val="0"/>
          <w:sz w:val="23"/>
          <w:szCs w:val="23"/>
        </w:rPr>
        <w:t>)</w:t>
      </w:r>
    </w:p>
    <w:p w:rsidR="00E6121A" w:rsidRPr="0043008B" w:rsidRDefault="00E6121A" w:rsidP="00E6121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使用</w:t>
      </w:r>
      <w:r w:rsidRPr="0043008B">
        <w:rPr>
          <w:rFonts w:ascii="Helvetica" w:eastAsia="宋体" w:hAnsi="Helvetica" w:cs="Helvetica"/>
          <w:color w:val="333344"/>
          <w:kern w:val="0"/>
          <w:sz w:val="23"/>
          <w:szCs w:val="23"/>
        </w:rPr>
        <w:t xml:space="preserve"> mybatis </w:t>
      </w:r>
      <w:r w:rsidRPr="0043008B">
        <w:rPr>
          <w:rFonts w:ascii="Helvetica" w:eastAsia="宋体" w:hAnsi="Helvetica" w:cs="Helvetica"/>
          <w:color w:val="333344"/>
          <w:kern w:val="0"/>
          <w:sz w:val="23"/>
          <w:szCs w:val="23"/>
        </w:rPr>
        <w:t>增加用户数据</w:t>
      </w:r>
    </w:p>
    <w:p w:rsidR="00E6121A" w:rsidRPr="0043008B" w:rsidRDefault="00E6121A" w:rsidP="00E6121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使用</w:t>
      </w:r>
      <w:r w:rsidRPr="0043008B">
        <w:rPr>
          <w:rFonts w:ascii="Helvetica" w:eastAsia="宋体" w:hAnsi="Helvetica" w:cs="Helvetica"/>
          <w:color w:val="333344"/>
          <w:kern w:val="0"/>
          <w:sz w:val="23"/>
          <w:szCs w:val="23"/>
        </w:rPr>
        <w:t xml:space="preserve"> mybatis </w:t>
      </w:r>
      <w:r w:rsidRPr="0043008B">
        <w:rPr>
          <w:rFonts w:ascii="Helvetica" w:eastAsia="宋体" w:hAnsi="Helvetica" w:cs="Helvetica"/>
          <w:color w:val="333344"/>
          <w:kern w:val="0"/>
          <w:sz w:val="23"/>
          <w:szCs w:val="23"/>
        </w:rPr>
        <w:t>更新用户数据</w:t>
      </w:r>
    </w:p>
    <w:p w:rsidR="00E6121A" w:rsidRPr="0043008B" w:rsidRDefault="00E6121A" w:rsidP="00E6121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使用</w:t>
      </w:r>
      <w:r w:rsidRPr="0043008B">
        <w:rPr>
          <w:rFonts w:ascii="Helvetica" w:eastAsia="宋体" w:hAnsi="Helvetica" w:cs="Helvetica"/>
          <w:color w:val="333344"/>
          <w:kern w:val="0"/>
          <w:sz w:val="23"/>
          <w:szCs w:val="23"/>
        </w:rPr>
        <w:t xml:space="preserve"> mybatis </w:t>
      </w:r>
      <w:r w:rsidRPr="0043008B">
        <w:rPr>
          <w:rFonts w:ascii="Helvetica" w:eastAsia="宋体" w:hAnsi="Helvetica" w:cs="Helvetica"/>
          <w:color w:val="333344"/>
          <w:kern w:val="0"/>
          <w:sz w:val="23"/>
          <w:szCs w:val="23"/>
        </w:rPr>
        <w:t>删除用户数据</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查询数据，前面已经讲过简单的查询单个用户数据，在这里将查询出用户列表，</w:t>
      </w:r>
      <w:r w:rsidRPr="0043008B">
        <w:rPr>
          <w:rFonts w:ascii="Helvetica" w:eastAsia="宋体" w:hAnsi="Helvetica" w:cs="Helvetica"/>
          <w:color w:val="333344"/>
          <w:kern w:val="0"/>
          <w:sz w:val="23"/>
          <w:szCs w:val="23"/>
        </w:rPr>
        <w:br/>
      </w:r>
      <w:r w:rsidRPr="0043008B">
        <w:rPr>
          <w:rFonts w:ascii="Helvetica" w:eastAsia="宋体" w:hAnsi="Helvetica" w:cs="Helvetica"/>
          <w:color w:val="333344"/>
          <w:kern w:val="0"/>
          <w:sz w:val="23"/>
          <w:szCs w:val="23"/>
        </w:rPr>
        <w:t>要查询出列表，也就是返回</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List</w:t>
      </w:r>
      <w:r w:rsidRPr="0043008B">
        <w:rPr>
          <w:rFonts w:ascii="Helvetica" w:eastAsia="宋体" w:hAnsi="Helvetica" w:cs="Helvetica"/>
          <w:color w:val="333344"/>
          <w:kern w:val="0"/>
          <w:sz w:val="23"/>
          <w:szCs w:val="23"/>
        </w:rPr>
        <w:t xml:space="preserve">, </w:t>
      </w:r>
      <w:r w:rsidRPr="0043008B">
        <w:rPr>
          <w:rFonts w:ascii="Helvetica" w:eastAsia="宋体" w:hAnsi="Helvetica" w:cs="Helvetica"/>
          <w:color w:val="333344"/>
          <w:kern w:val="0"/>
          <w:sz w:val="23"/>
          <w:szCs w:val="23"/>
        </w:rPr>
        <w:t>在我们这个例子中也就是</w:t>
      </w:r>
      <w:r w:rsidRPr="0043008B">
        <w:rPr>
          <w:rFonts w:ascii="Consolas" w:eastAsia="宋体" w:hAnsi="Consolas" w:cs="宋体"/>
          <w:color w:val="C7254E"/>
          <w:kern w:val="0"/>
          <w:sz w:val="23"/>
          <w:szCs w:val="23"/>
        </w:rPr>
        <w:t>List&lt;User&gt;</w:t>
      </w:r>
      <w:r w:rsidRPr="0043008B">
        <w:rPr>
          <w:rFonts w:ascii="Helvetica" w:eastAsia="宋体" w:hAnsi="Helvetica" w:cs="Helvetica"/>
          <w:color w:val="333344"/>
          <w:kern w:val="0"/>
          <w:sz w:val="23"/>
          <w:szCs w:val="23"/>
        </w:rPr>
        <w:t xml:space="preserve"> , </w:t>
      </w:r>
      <w:r w:rsidRPr="0043008B">
        <w:rPr>
          <w:rFonts w:ascii="Helvetica" w:eastAsia="宋体" w:hAnsi="Helvetica" w:cs="Helvetica"/>
          <w:color w:val="333344"/>
          <w:kern w:val="0"/>
          <w:sz w:val="23"/>
          <w:szCs w:val="23"/>
        </w:rPr>
        <w:t>要以这种方式返回数据，需要在</w:t>
      </w:r>
      <w:r w:rsidRPr="0043008B">
        <w:rPr>
          <w:rFonts w:ascii="Consolas" w:eastAsia="宋体" w:hAnsi="Consolas" w:cs="宋体"/>
          <w:color w:val="C7254E"/>
          <w:kern w:val="0"/>
          <w:sz w:val="23"/>
          <w:szCs w:val="23"/>
        </w:rPr>
        <w:t>User.xml</w:t>
      </w:r>
      <w:r w:rsidRPr="0043008B">
        <w:rPr>
          <w:rFonts w:ascii="Helvetica" w:eastAsia="宋体" w:hAnsi="Helvetica" w:cs="Helvetica"/>
          <w:color w:val="333344"/>
          <w:kern w:val="0"/>
          <w:sz w:val="23"/>
          <w:szCs w:val="23"/>
        </w:rPr>
        <w:t>里面配置返回的类型</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resultMap</w:t>
      </w:r>
      <w:r w:rsidRPr="0043008B">
        <w:rPr>
          <w:rFonts w:ascii="Helvetica" w:eastAsia="宋体" w:hAnsi="Helvetica" w:cs="Helvetica"/>
          <w:color w:val="333344"/>
          <w:kern w:val="0"/>
          <w:sz w:val="23"/>
          <w:szCs w:val="23"/>
        </w:rPr>
        <w:t xml:space="preserve">, </w:t>
      </w:r>
      <w:r w:rsidRPr="0043008B">
        <w:rPr>
          <w:rFonts w:ascii="Helvetica" w:eastAsia="宋体" w:hAnsi="Helvetica" w:cs="Helvetica"/>
          <w:color w:val="333344"/>
          <w:kern w:val="0"/>
          <w:sz w:val="23"/>
          <w:szCs w:val="23"/>
        </w:rPr>
        <w:t>注意不是</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resultType</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而这个</w:t>
      </w:r>
      <w:r w:rsidRPr="0043008B">
        <w:rPr>
          <w:rFonts w:ascii="Consolas" w:eastAsia="宋体" w:hAnsi="Consolas" w:cs="宋体"/>
          <w:color w:val="C7254E"/>
          <w:kern w:val="0"/>
          <w:sz w:val="23"/>
          <w:szCs w:val="23"/>
        </w:rPr>
        <w:t>resultMap</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所对应的应该是我们自己配置。</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在此示例中，我们需要使用到以下表：</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接下我们创建一个表：</w:t>
      </w:r>
      <w:r w:rsidRPr="0043008B">
        <w:rPr>
          <w:rFonts w:ascii="Consolas" w:eastAsia="宋体" w:hAnsi="Consolas" w:cs="宋体"/>
          <w:color w:val="0077AA"/>
          <w:kern w:val="0"/>
          <w:sz w:val="20"/>
          <w:szCs w:val="20"/>
        </w:rPr>
        <w:t>user</w:t>
      </w:r>
      <w:r w:rsidRPr="0043008B">
        <w:rPr>
          <w:rFonts w:ascii="Consolas" w:eastAsia="宋体" w:hAnsi="Consolas" w:cs="宋体"/>
          <w:color w:val="000000"/>
          <w:kern w:val="0"/>
          <w:sz w:val="20"/>
          <w:szCs w:val="20"/>
        </w:rPr>
        <w:t>，并插入一条记录信息，其结构如下所示：</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lastRenderedPageBreak/>
        <w:t>CREATE</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TABLE</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user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id</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10</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unsigned </w:t>
      </w:r>
      <w:r w:rsidRPr="0043008B">
        <w:rPr>
          <w:rFonts w:ascii="Consolas" w:eastAsia="宋体" w:hAnsi="Consolas" w:cs="宋体"/>
          <w:color w:val="A67F59"/>
          <w:kern w:val="0"/>
          <w:sz w:val="20"/>
          <w:szCs w:val="20"/>
        </w:rPr>
        <w:t>NOT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0055"/>
          <w:kern w:val="0"/>
          <w:sz w:val="20"/>
          <w:szCs w:val="20"/>
        </w:rPr>
        <w:t>NULL</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AUTO_INCREMENT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varchar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64</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A67F59"/>
          <w:kern w:val="0"/>
          <w:sz w:val="20"/>
          <w:szCs w:val="20"/>
        </w:rPr>
        <w:t>NOT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0055"/>
          <w:kern w:val="0"/>
          <w:sz w:val="20"/>
          <w:szCs w:val="20"/>
        </w:rPr>
        <w:t>NULL</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DEFAULT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dept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varchar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254</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A67F59"/>
          <w:kern w:val="0"/>
          <w:sz w:val="20"/>
          <w:szCs w:val="20"/>
        </w:rPr>
        <w:t>NOT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0055"/>
          <w:kern w:val="0"/>
          <w:sz w:val="20"/>
          <w:szCs w:val="20"/>
        </w:rPr>
        <w:t>NULL</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DEFAULT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website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varchar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254</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DEFAULT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phone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varchar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16</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A67F59"/>
          <w:kern w:val="0"/>
          <w:sz w:val="20"/>
          <w:szCs w:val="20"/>
        </w:rPr>
        <w:t>NOT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0055"/>
          <w:kern w:val="0"/>
          <w:sz w:val="20"/>
          <w:szCs w:val="20"/>
        </w:rPr>
        <w:t>NULL</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DEFAULT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PRIMARY</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KEY</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ENGINE</w:t>
      </w:r>
      <w:r w:rsidRPr="0043008B">
        <w:rPr>
          <w:rFonts w:ascii="Consolas" w:eastAsia="宋体" w:hAnsi="Consolas" w:cs="宋体"/>
          <w:color w:val="A67F59"/>
          <w:kern w:val="0"/>
          <w:sz w:val="20"/>
          <w:szCs w:val="20"/>
        </w:rPr>
        <w:t>=</w:t>
      </w:r>
      <w:r w:rsidRPr="0043008B">
        <w:rPr>
          <w:rFonts w:ascii="Consolas" w:eastAsia="宋体" w:hAnsi="Consolas" w:cs="宋体"/>
          <w:color w:val="0077AA"/>
          <w:kern w:val="0"/>
          <w:sz w:val="20"/>
          <w:szCs w:val="20"/>
        </w:rPr>
        <w:t>InnoDB</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AUTO_INCREMENT</w:t>
      </w:r>
      <w:r w:rsidRPr="0043008B">
        <w:rPr>
          <w:rFonts w:ascii="Consolas" w:eastAsia="宋体" w:hAnsi="Consolas" w:cs="宋体"/>
          <w:color w:val="A67F59"/>
          <w:kern w:val="0"/>
          <w:sz w:val="20"/>
          <w:szCs w:val="20"/>
        </w:rPr>
        <w:t>=</w:t>
      </w:r>
      <w:r w:rsidRPr="0043008B">
        <w:rPr>
          <w:rFonts w:ascii="Consolas" w:eastAsia="宋体" w:hAnsi="Consolas" w:cs="宋体"/>
          <w:color w:val="990055"/>
          <w:kern w:val="0"/>
          <w:sz w:val="20"/>
          <w:szCs w:val="20"/>
        </w:rPr>
        <w:t>2</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DEFAULT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CHARSET</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latin1</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 Records of user</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INSERT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INTO</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user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VALUES</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'1'</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'Tech'</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'http://www.yiibai.com'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'13800009988'</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SQL</w:t>
      </w:r>
    </w:p>
    <w:p w:rsidR="00E6121A" w:rsidRPr="0043008B" w:rsidRDefault="00E6121A" w:rsidP="00E6121A">
      <w:pPr>
        <w:pStyle w:val="3"/>
      </w:pPr>
      <w:bookmarkStart w:id="3" w:name="1、创建工程并配置所需环境"/>
      <w:bookmarkEnd w:id="3"/>
      <w:r w:rsidRPr="0043008B">
        <w:t>1</w:t>
      </w:r>
      <w:r w:rsidRPr="0043008B">
        <w:t>、创建工程并配置所需环境</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我们首先来创建一个工程：</w:t>
      </w:r>
      <w:r w:rsidRPr="0043008B">
        <w:rPr>
          <w:rFonts w:ascii="Helvetica" w:eastAsia="宋体" w:hAnsi="Helvetica" w:cs="Helvetica"/>
          <w:i/>
          <w:iCs/>
          <w:color w:val="333344"/>
          <w:kern w:val="0"/>
          <w:sz w:val="23"/>
          <w:szCs w:val="23"/>
        </w:rPr>
        <w:t>mybatis-curd-03</w:t>
      </w:r>
      <w:r w:rsidRPr="0043008B">
        <w:rPr>
          <w:rFonts w:ascii="Helvetica" w:eastAsia="宋体" w:hAnsi="Helvetica" w:cs="Helvetica"/>
          <w:color w:val="333344"/>
          <w:kern w:val="0"/>
          <w:sz w:val="23"/>
          <w:szCs w:val="23"/>
        </w:rPr>
        <w:t>，与第一节中介绍的环境配置一样，加入所需的</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jar</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包：</w:t>
      </w:r>
      <w:r w:rsidRPr="0043008B">
        <w:rPr>
          <w:rFonts w:ascii="Consolas" w:eastAsia="宋体" w:hAnsi="Consolas" w:cs="宋体"/>
          <w:color w:val="C7254E"/>
          <w:kern w:val="0"/>
          <w:sz w:val="23"/>
          <w:szCs w:val="23"/>
        </w:rPr>
        <w:t>mysql-connector</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和</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mybatis3.jar</w:t>
      </w:r>
      <w:r w:rsidRPr="0043008B">
        <w:rPr>
          <w:rFonts w:ascii="Helvetica" w:eastAsia="宋体" w:hAnsi="Helvetica" w:cs="Helvetica"/>
          <w:color w:val="333344"/>
          <w:kern w:val="0"/>
          <w:sz w:val="23"/>
          <w:szCs w:val="23"/>
        </w:rPr>
        <w:t>。配置</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src/config/Configure.xml</w:t>
      </w:r>
      <w:r w:rsidRPr="0043008B">
        <w:rPr>
          <w:rFonts w:ascii="Helvetica" w:eastAsia="宋体" w:hAnsi="Helvetica" w:cs="Helvetica"/>
          <w:color w:val="333344"/>
          <w:kern w:val="0"/>
          <w:sz w:val="23"/>
          <w:szCs w:val="23"/>
        </w:rPr>
        <w:t>，其文件内容如下：</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&lt;?xml version="1.0" encoding="UTF-8"?&gt;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&lt;!DOCTYPE configuration PUBLIC "-//mybatis.org//DTD Config 3.0//EN"</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"http://mybatis.org/dtd/mybatis-3-config.dtd"&gt;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configuration</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typeAliases</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typeAlias </w:t>
      </w:r>
      <w:r w:rsidRPr="0043008B">
        <w:rPr>
          <w:rFonts w:ascii="Consolas" w:eastAsia="宋体" w:hAnsi="Consolas" w:cs="宋体"/>
          <w:color w:val="669900"/>
          <w:kern w:val="0"/>
          <w:sz w:val="20"/>
          <w:szCs w:val="20"/>
        </w:rPr>
        <w:t>alias</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com.yiibai.mybatis.models.User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typeAliases</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environments </w:t>
      </w:r>
      <w:r w:rsidRPr="0043008B">
        <w:rPr>
          <w:rFonts w:ascii="Consolas" w:eastAsia="宋体" w:hAnsi="Consolas" w:cs="宋体"/>
          <w:color w:val="669900"/>
          <w:kern w:val="0"/>
          <w:sz w:val="20"/>
          <w:szCs w:val="20"/>
        </w:rPr>
        <w:t>default</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development</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environment </w:t>
      </w:r>
      <w:r w:rsidRPr="0043008B">
        <w:rPr>
          <w:rFonts w:ascii="Consolas" w:eastAsia="宋体" w:hAnsi="Consolas" w:cs="宋体"/>
          <w:color w:val="669900"/>
          <w:kern w:val="0"/>
          <w:sz w:val="20"/>
          <w:szCs w:val="20"/>
        </w:rPr>
        <w:t>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development</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transactionManager </w:t>
      </w:r>
      <w:r w:rsidRPr="0043008B">
        <w:rPr>
          <w:rFonts w:ascii="Consolas" w:eastAsia="宋体" w:hAnsi="Consolas" w:cs="宋体"/>
          <w:color w:val="669900"/>
          <w:kern w:val="0"/>
          <w:sz w:val="20"/>
          <w:szCs w:val="20"/>
        </w:rPr>
        <w:t>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JDBC</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dataSource </w:t>
      </w:r>
      <w:r w:rsidRPr="0043008B">
        <w:rPr>
          <w:rFonts w:ascii="Consolas" w:eastAsia="宋体" w:hAnsi="Consolas" w:cs="宋体"/>
          <w:color w:val="669900"/>
          <w:kern w:val="0"/>
          <w:sz w:val="20"/>
          <w:szCs w:val="20"/>
        </w:rPr>
        <w:t>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POOLED</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property </w:t>
      </w:r>
      <w:r w:rsidRPr="0043008B">
        <w:rPr>
          <w:rFonts w:ascii="Consolas" w:eastAsia="宋体" w:hAnsi="Consolas" w:cs="宋体"/>
          <w:color w:val="6699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driver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value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com.mysql.jdbc.Driver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property </w:t>
      </w:r>
      <w:r w:rsidRPr="0043008B">
        <w:rPr>
          <w:rFonts w:ascii="Consolas" w:eastAsia="宋体" w:hAnsi="Consolas" w:cs="宋体"/>
          <w:color w:val="6699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url</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value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jdbc:mysql://127.0.0.1:3306/testdb</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property </w:t>
      </w:r>
      <w:r w:rsidRPr="0043008B">
        <w:rPr>
          <w:rFonts w:ascii="Consolas" w:eastAsia="宋体" w:hAnsi="Consolas" w:cs="宋体"/>
          <w:color w:val="6699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username</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value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root</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property </w:t>
      </w:r>
      <w:r w:rsidRPr="0043008B">
        <w:rPr>
          <w:rFonts w:ascii="Consolas" w:eastAsia="宋体" w:hAnsi="Consolas" w:cs="宋体"/>
          <w:color w:val="669900"/>
          <w:kern w:val="0"/>
          <w:sz w:val="20"/>
          <w:szCs w:val="20"/>
        </w:rPr>
        <w:t>name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password</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value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123456</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dataSource</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environment</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environments</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mappers</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&lt;!-- // power by http://www.yiibai.com --&gt;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mapper </w:t>
      </w:r>
      <w:r w:rsidRPr="0043008B">
        <w:rPr>
          <w:rFonts w:ascii="Consolas" w:eastAsia="宋体" w:hAnsi="Consolas" w:cs="宋体"/>
          <w:color w:val="669900"/>
          <w:kern w:val="0"/>
          <w:sz w:val="20"/>
          <w:szCs w:val="20"/>
        </w:rPr>
        <w:t>resource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com/yiibai/mybatis/models/User.xml</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mappers</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configuration</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XML</w:t>
      </w:r>
    </w:p>
    <w:p w:rsidR="00E6121A" w:rsidRPr="0043008B" w:rsidRDefault="00E6121A" w:rsidP="00E6121A">
      <w:pPr>
        <w:pStyle w:val="3"/>
      </w:pPr>
      <w:bookmarkStart w:id="4" w:name="2、创建_Java_类和接口"/>
      <w:bookmarkEnd w:id="4"/>
      <w:r w:rsidRPr="0043008B">
        <w:t>2</w:t>
      </w:r>
      <w:r w:rsidRPr="0043008B">
        <w:t>、创建</w:t>
      </w:r>
      <w:r w:rsidRPr="0043008B">
        <w:t xml:space="preserve"> Java </w:t>
      </w:r>
      <w:r w:rsidRPr="0043008B">
        <w:t>类和接口</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在这里需要创建一个类和一个接口：</w:t>
      </w:r>
      <w:r w:rsidRPr="0043008B">
        <w:rPr>
          <w:rFonts w:ascii="Consolas" w:eastAsia="宋体" w:hAnsi="Consolas" w:cs="宋体"/>
          <w:color w:val="C7254E"/>
          <w:kern w:val="0"/>
          <w:sz w:val="23"/>
          <w:szCs w:val="23"/>
        </w:rPr>
        <w:t>User.java</w:t>
      </w:r>
      <w:r w:rsidRPr="0043008B">
        <w:rPr>
          <w:rFonts w:ascii="Helvetica" w:eastAsia="宋体" w:hAnsi="Helvetica" w:cs="Helvetica"/>
          <w:color w:val="333344"/>
          <w:kern w:val="0"/>
          <w:sz w:val="23"/>
          <w:szCs w:val="23"/>
        </w:rPr>
        <w:t>类和</w:t>
      </w:r>
      <w:r w:rsidRPr="0043008B">
        <w:rPr>
          <w:rFonts w:ascii="Consolas" w:eastAsia="宋体" w:hAnsi="Consolas" w:cs="宋体"/>
          <w:color w:val="C7254E"/>
          <w:kern w:val="0"/>
          <w:sz w:val="23"/>
          <w:szCs w:val="23"/>
        </w:rPr>
        <w:t>IUser.java</w:t>
      </w:r>
      <w:r w:rsidRPr="0043008B">
        <w:rPr>
          <w:rFonts w:ascii="Helvetica" w:eastAsia="宋体" w:hAnsi="Helvetica" w:cs="Helvetica"/>
          <w:color w:val="333344"/>
          <w:kern w:val="0"/>
          <w:sz w:val="23"/>
          <w:szCs w:val="23"/>
        </w:rPr>
        <w:t>接口，</w:t>
      </w:r>
      <w:r w:rsidRPr="0043008B">
        <w:rPr>
          <w:rFonts w:ascii="Consolas" w:eastAsia="宋体" w:hAnsi="Consolas" w:cs="宋体"/>
          <w:color w:val="C7254E"/>
          <w:kern w:val="0"/>
          <w:sz w:val="23"/>
          <w:szCs w:val="23"/>
        </w:rPr>
        <w:t>User.java</w:t>
      </w:r>
      <w:r w:rsidRPr="0043008B">
        <w:rPr>
          <w:rFonts w:ascii="Helvetica" w:eastAsia="宋体" w:hAnsi="Helvetica" w:cs="Helvetica"/>
          <w:color w:val="333344"/>
          <w:kern w:val="0"/>
          <w:sz w:val="23"/>
          <w:szCs w:val="23"/>
        </w:rPr>
        <w:t>类位于包</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com.yiibai.mybatis.models</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下，</w:t>
      </w:r>
      <w:r w:rsidRPr="0043008B">
        <w:rPr>
          <w:rFonts w:ascii="Consolas" w:eastAsia="宋体" w:hAnsi="Consolas" w:cs="宋体"/>
          <w:color w:val="C7254E"/>
          <w:kern w:val="0"/>
          <w:sz w:val="23"/>
          <w:szCs w:val="23"/>
        </w:rPr>
        <w:t>User.java</w:t>
      </w:r>
      <w:r w:rsidRPr="0043008B">
        <w:rPr>
          <w:rFonts w:ascii="Helvetica" w:eastAsia="宋体" w:hAnsi="Helvetica" w:cs="Helvetica"/>
          <w:color w:val="333344"/>
          <w:kern w:val="0"/>
          <w:sz w:val="23"/>
          <w:szCs w:val="23"/>
        </w:rPr>
        <w:t>类代码内容如下：</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package</w:t>
      </w:r>
      <w:r w:rsidRPr="0043008B">
        <w:rPr>
          <w:rFonts w:ascii="Consolas" w:eastAsia="宋体" w:hAnsi="Consolas" w:cs="宋体"/>
          <w:color w:val="000000"/>
          <w:kern w:val="0"/>
          <w:sz w:val="20"/>
          <w:szCs w:val="20"/>
        </w:rPr>
        <w:t xml:space="preserve"> 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mybatis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models</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class</w:t>
      </w:r>
      <w:r w:rsidRPr="0043008B">
        <w:rPr>
          <w:rFonts w:ascii="Consolas" w:eastAsia="宋体" w:hAnsi="Consolas" w:cs="宋体"/>
          <w:color w:val="000000"/>
          <w:kern w:val="0"/>
          <w:sz w:val="20"/>
          <w:szCs w:val="20"/>
        </w:rPr>
        <w:t xml:space="preserve"> User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String name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String dept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String phone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String website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String </w:t>
      </w:r>
      <w:r w:rsidRPr="0043008B">
        <w:rPr>
          <w:rFonts w:ascii="Consolas" w:eastAsia="宋体" w:hAnsi="Consolas" w:cs="宋体"/>
          <w:color w:val="DD4A68"/>
          <w:kern w:val="0"/>
          <w:sz w:val="20"/>
          <w:szCs w:val="20"/>
        </w:rPr>
        <w:t>getWebsite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website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setWebsite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 website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website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website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getId</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id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String </w:t>
      </w:r>
      <w:r w:rsidRPr="0043008B">
        <w:rPr>
          <w:rFonts w:ascii="Consolas" w:eastAsia="宋体" w:hAnsi="Consolas" w:cs="宋体"/>
          <w:color w:val="DD4A68"/>
          <w:kern w:val="0"/>
          <w:sz w:val="20"/>
          <w:szCs w:val="20"/>
        </w:rPr>
        <w:t>getName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name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setName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 name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name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name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String </w:t>
      </w:r>
      <w:r w:rsidRPr="0043008B">
        <w:rPr>
          <w:rFonts w:ascii="Consolas" w:eastAsia="宋体" w:hAnsi="Consolas" w:cs="宋体"/>
          <w:color w:val="DD4A68"/>
          <w:kern w:val="0"/>
          <w:sz w:val="20"/>
          <w:szCs w:val="20"/>
        </w:rPr>
        <w:t>getDept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dept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setDept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 dept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dept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dept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String </w:t>
      </w:r>
      <w:r w:rsidRPr="0043008B">
        <w:rPr>
          <w:rFonts w:ascii="Consolas" w:eastAsia="宋体" w:hAnsi="Consolas" w:cs="宋体"/>
          <w:color w:val="DD4A68"/>
          <w:kern w:val="0"/>
          <w:sz w:val="20"/>
          <w:szCs w:val="20"/>
        </w:rPr>
        <w:t>getPhone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phone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setPhone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 phone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this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phone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phone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Java</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Consolas" w:eastAsia="宋体" w:hAnsi="Consolas" w:cs="宋体"/>
          <w:color w:val="C7254E"/>
          <w:kern w:val="0"/>
          <w:sz w:val="23"/>
          <w:szCs w:val="23"/>
        </w:rPr>
        <w:t>IUser.java</w:t>
      </w:r>
      <w:r w:rsidRPr="0043008B">
        <w:rPr>
          <w:rFonts w:ascii="Helvetica" w:eastAsia="宋体" w:hAnsi="Helvetica" w:cs="Helvetica"/>
          <w:color w:val="333344"/>
          <w:kern w:val="0"/>
          <w:sz w:val="23"/>
          <w:szCs w:val="23"/>
        </w:rPr>
        <w:t>接口位于包</w:t>
      </w:r>
      <w:r w:rsidRPr="0043008B">
        <w:rPr>
          <w:rFonts w:ascii="Consolas" w:eastAsia="宋体" w:hAnsi="Consolas" w:cs="宋体"/>
          <w:color w:val="C7254E"/>
          <w:kern w:val="0"/>
          <w:sz w:val="23"/>
          <w:szCs w:val="23"/>
        </w:rPr>
        <w:t>com.yiibai.mybatis.dao</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下，</w:t>
      </w:r>
      <w:r w:rsidRPr="0043008B">
        <w:rPr>
          <w:rFonts w:ascii="Consolas" w:eastAsia="宋体" w:hAnsi="Consolas" w:cs="宋体"/>
          <w:color w:val="C7254E"/>
          <w:kern w:val="0"/>
          <w:sz w:val="23"/>
          <w:szCs w:val="23"/>
        </w:rPr>
        <w:t>IUser.java</w:t>
      </w:r>
      <w:r w:rsidRPr="0043008B">
        <w:rPr>
          <w:rFonts w:ascii="Helvetica" w:eastAsia="宋体" w:hAnsi="Helvetica" w:cs="Helvetica"/>
          <w:color w:val="333344"/>
          <w:kern w:val="0"/>
          <w:sz w:val="23"/>
          <w:szCs w:val="23"/>
        </w:rPr>
        <w:t>接口代码内容如下：</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package</w:t>
      </w:r>
      <w:r w:rsidRPr="0043008B">
        <w:rPr>
          <w:rFonts w:ascii="Consolas" w:eastAsia="宋体" w:hAnsi="Consolas" w:cs="宋体"/>
          <w:color w:val="000000"/>
          <w:kern w:val="0"/>
          <w:sz w:val="20"/>
          <w:szCs w:val="20"/>
        </w:rPr>
        <w:t xml:space="preserve"> 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mybatis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dao</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java</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util</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lastRenderedPageBreak/>
        <w:t>import</w:t>
      </w:r>
      <w:r w:rsidRPr="0043008B">
        <w:rPr>
          <w:rFonts w:ascii="Consolas" w:eastAsia="宋体" w:hAnsi="Consolas" w:cs="宋体"/>
          <w:color w:val="000000"/>
          <w:kern w:val="0"/>
          <w:sz w:val="20"/>
          <w:szCs w:val="20"/>
        </w:rPr>
        <w:t xml:space="preserve"> org</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apache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annotations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Select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mybatis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models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User</w:t>
      </w:r>
      <w:r w:rsidRPr="0043008B">
        <w:rPr>
          <w:rFonts w:ascii="Consolas" w:eastAsia="宋体" w:hAnsi="Consolas" w:cs="宋体"/>
          <w:color w:val="999999"/>
          <w:kern w:val="0"/>
          <w:sz w:val="20"/>
          <w:szCs w:val="20"/>
        </w:rPr>
        <w:t>;</w:t>
      </w:r>
    </w:p>
    <w:p w:rsidR="00E6121A" w:rsidRPr="0043008B" w:rsidRDefault="00DA3588"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 xml:space="preserve"> * @author yiibai</w:t>
      </w:r>
      <w:r w:rsidR="00B92F60" w:rsidRPr="0043008B">
        <w:rPr>
          <w:rFonts w:ascii="Consolas" w:eastAsia="宋体" w:hAnsi="Consolas" w:cs="宋体" w:hint="eastAsia"/>
          <w:color w:val="708090"/>
          <w:kern w:val="0"/>
          <w:sz w:val="20"/>
          <w:szCs w:val="20"/>
        </w:rPr>
        <w:t xml:space="preserve">  sql</w:t>
      </w:r>
      <w:r w:rsidR="00B92F60" w:rsidRPr="0043008B">
        <w:rPr>
          <w:rFonts w:ascii="Consolas" w:eastAsia="宋体" w:hAnsi="Consolas" w:cs="宋体" w:hint="eastAsia"/>
          <w:color w:val="708090"/>
          <w:kern w:val="0"/>
          <w:sz w:val="20"/>
          <w:szCs w:val="20"/>
        </w:rPr>
        <w:t>和配置映射的</w:t>
      </w:r>
      <w:r w:rsidR="00B92F60" w:rsidRPr="0043008B">
        <w:rPr>
          <w:rFonts w:ascii="Consolas" w:eastAsia="宋体" w:hAnsi="Consolas" w:cs="宋体" w:hint="eastAsia"/>
          <w:color w:val="708090"/>
          <w:kern w:val="0"/>
          <w:sz w:val="20"/>
          <w:szCs w:val="20"/>
        </w:rPr>
        <w:t>xml</w:t>
      </w:r>
      <w:r w:rsidR="00B92F60" w:rsidRPr="0043008B">
        <w:rPr>
          <w:rFonts w:ascii="Consolas" w:eastAsia="宋体" w:hAnsi="Consolas" w:cs="宋体" w:hint="eastAsia"/>
          <w:color w:val="708090"/>
          <w:kern w:val="0"/>
          <w:sz w:val="20"/>
          <w:szCs w:val="20"/>
        </w:rPr>
        <w:t>建立联系！</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 xml:space="preserve">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999999"/>
          <w:kern w:val="0"/>
          <w:sz w:val="20"/>
          <w:szCs w:val="20"/>
        </w:rPr>
      </w:pP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interface</w:t>
      </w:r>
      <w:r w:rsidRPr="0043008B">
        <w:rPr>
          <w:rFonts w:ascii="Consolas" w:eastAsia="宋体" w:hAnsi="Consolas" w:cs="宋体"/>
          <w:color w:val="000000"/>
          <w:kern w:val="0"/>
          <w:sz w:val="20"/>
          <w:szCs w:val="20"/>
        </w:rPr>
        <w:t xml:space="preserve"> IUser </w:t>
      </w:r>
      <w:r w:rsidRPr="0043008B">
        <w:rPr>
          <w:rFonts w:ascii="Consolas" w:eastAsia="宋体" w:hAnsi="Consolas" w:cs="宋体"/>
          <w:color w:val="999999"/>
          <w:kern w:val="0"/>
          <w:sz w:val="20"/>
          <w:szCs w:val="20"/>
        </w:rPr>
        <w:t>{</w:t>
      </w:r>
    </w:p>
    <w:p w:rsidR="00B92F60" w:rsidRPr="0043008B" w:rsidRDefault="00B92F60" w:rsidP="00B92F60">
      <w:pPr>
        <w:widowControl/>
        <w:shd w:val="clear" w:color="auto" w:fill="F5F2F0"/>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hint="eastAsia"/>
          <w:color w:val="708090"/>
          <w:kern w:val="0"/>
          <w:sz w:val="20"/>
          <w:szCs w:val="20"/>
        </w:rPr>
        <w:tab/>
      </w:r>
      <w:r w:rsidRPr="0043008B">
        <w:rPr>
          <w:rFonts w:ascii="Consolas" w:eastAsia="宋体" w:hAnsi="Consolas" w:cs="宋体"/>
          <w:color w:val="708090"/>
          <w:kern w:val="0"/>
          <w:sz w:val="20"/>
          <w:szCs w:val="20"/>
        </w:rPr>
        <w:t>//</w:t>
      </w:r>
      <w:r w:rsidRPr="0043008B">
        <w:rPr>
          <w:rFonts w:ascii="Consolas" w:eastAsia="宋体" w:hAnsi="Consolas" w:cs="宋体" w:hint="eastAsia"/>
          <w:color w:val="708090"/>
          <w:kern w:val="0"/>
          <w:sz w:val="20"/>
          <w:szCs w:val="20"/>
        </w:rPr>
        <w:t>sql</w:t>
      </w:r>
      <w:r w:rsidRPr="0043008B">
        <w:rPr>
          <w:rFonts w:ascii="Consolas" w:eastAsia="宋体" w:hAnsi="Consolas" w:cs="宋体" w:hint="eastAsia"/>
          <w:color w:val="708090"/>
          <w:kern w:val="0"/>
          <w:sz w:val="20"/>
          <w:szCs w:val="20"/>
        </w:rPr>
        <w:t>注解</w:t>
      </w:r>
      <w:r w:rsidR="00303F31" w:rsidRPr="0043008B">
        <w:rPr>
          <w:rFonts w:ascii="Consolas" w:eastAsia="宋体" w:hAnsi="Consolas" w:cs="宋体" w:hint="eastAsia"/>
          <w:color w:val="708090"/>
          <w:kern w:val="0"/>
          <w:sz w:val="20"/>
          <w:szCs w:val="20"/>
        </w:rPr>
        <w:t>[</w:t>
      </w:r>
      <w:r w:rsidR="00303F31" w:rsidRPr="0043008B">
        <w:rPr>
          <w:rFonts w:ascii="Consolas" w:eastAsia="宋体" w:hAnsi="Consolas" w:cs="宋体" w:hint="eastAsia"/>
          <w:color w:val="708090"/>
          <w:kern w:val="0"/>
          <w:sz w:val="20"/>
          <w:szCs w:val="20"/>
        </w:rPr>
        <w:t>可以不用配置</w:t>
      </w:r>
      <w:r w:rsidR="00303F31" w:rsidRPr="0043008B">
        <w:rPr>
          <w:rFonts w:ascii="Consolas" w:eastAsia="宋体" w:hAnsi="Consolas" w:cs="宋体" w:hint="eastAsia"/>
          <w:color w:val="708090"/>
          <w:kern w:val="0"/>
          <w:sz w:val="20"/>
          <w:szCs w:val="20"/>
        </w:rPr>
        <w:t>User</w:t>
      </w:r>
      <w:r w:rsidR="00303F31" w:rsidRPr="0043008B">
        <w:rPr>
          <w:rFonts w:ascii="Consolas" w:eastAsia="宋体" w:hAnsi="Consolas" w:cs="宋体" w:hint="eastAsia"/>
          <w:color w:val="708090"/>
          <w:kern w:val="0"/>
          <w:sz w:val="20"/>
          <w:szCs w:val="20"/>
        </w:rPr>
        <w:t>的映射</w:t>
      </w:r>
      <w:r w:rsidR="00303F31" w:rsidRPr="0043008B">
        <w:rPr>
          <w:rFonts w:ascii="Consolas" w:eastAsia="宋体" w:hAnsi="Consolas" w:cs="宋体" w:hint="eastAsia"/>
          <w:color w:val="708090"/>
          <w:kern w:val="0"/>
          <w:sz w:val="20"/>
          <w:szCs w:val="20"/>
        </w:rPr>
        <w:t>xml?]</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00B92F60" w:rsidRPr="0043008B">
        <w:rPr>
          <w:rFonts w:ascii="Consolas" w:eastAsia="宋体" w:hAnsi="Consolas" w:cs="宋体"/>
          <w:color w:val="708090"/>
          <w:kern w:val="0"/>
          <w:sz w:val="20"/>
          <w:szCs w:val="20"/>
        </w:rPr>
        <w:t>//</w:t>
      </w:r>
      <w:r w:rsidRPr="0043008B">
        <w:rPr>
          <w:rFonts w:ascii="Consolas" w:eastAsia="宋体" w:hAnsi="Consolas" w:cs="宋体"/>
          <w:color w:val="708090"/>
          <w:kern w:val="0"/>
          <w:sz w:val="20"/>
          <w:szCs w:val="20"/>
        </w:rPr>
        <w:t>@Select("select * from user where id= #{id}")</w:t>
      </w:r>
    </w:p>
    <w:p w:rsidR="00E6121A" w:rsidRPr="0043008B" w:rsidRDefault="00E6121A" w:rsidP="00303F3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400"/>
        <w:jc w:val="left"/>
        <w:rPr>
          <w:rFonts w:ascii="Consolas" w:eastAsia="宋体" w:hAnsi="Consolas" w:cs="宋体" w:hint="eastAsia"/>
          <w:color w:val="708090"/>
          <w:kern w:val="0"/>
          <w:sz w:val="20"/>
          <w:szCs w:val="20"/>
        </w:rPr>
      </w:pPr>
      <w:r w:rsidRPr="0043008B">
        <w:rPr>
          <w:rFonts w:ascii="Consolas" w:eastAsia="宋体" w:hAnsi="Consolas" w:cs="宋体"/>
          <w:color w:val="708090"/>
          <w:kern w:val="0"/>
          <w:sz w:val="20"/>
          <w:szCs w:val="20"/>
        </w:rPr>
        <w:t>//public User getUserByID(int id);</w:t>
      </w:r>
    </w:p>
    <w:p w:rsidR="00303F31" w:rsidRPr="0043008B" w:rsidRDefault="00303F31" w:rsidP="00303F3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400"/>
        <w:jc w:val="left"/>
        <w:rPr>
          <w:rFonts w:ascii="Consolas" w:eastAsia="宋体" w:hAnsi="Consolas" w:cs="宋体"/>
          <w:color w:val="000000"/>
          <w:kern w:val="0"/>
          <w:sz w:val="20"/>
          <w:szCs w:val="20"/>
        </w:rPr>
      </w:pPr>
      <w:r w:rsidRPr="0043008B">
        <w:rPr>
          <w:rFonts w:ascii="Consolas" w:eastAsia="宋体" w:hAnsi="Consolas" w:cs="宋体" w:hint="eastAsia"/>
          <w:color w:val="708090"/>
          <w:kern w:val="0"/>
          <w:sz w:val="20"/>
          <w:szCs w:val="20"/>
        </w:rPr>
        <w:t>/*</w:t>
      </w:r>
      <w:r w:rsidRPr="0043008B">
        <w:rPr>
          <w:rFonts w:ascii="Consolas" w:eastAsia="宋体" w:hAnsi="Consolas" w:cs="宋体" w:hint="eastAsia"/>
          <w:color w:val="708090"/>
          <w:kern w:val="0"/>
          <w:sz w:val="20"/>
          <w:szCs w:val="20"/>
        </w:rPr>
        <w:t>获取用户列表</w:t>
      </w:r>
      <w:r w:rsidRPr="0043008B">
        <w:rPr>
          <w:rFonts w:ascii="Consolas" w:eastAsia="宋体" w:hAnsi="Consolas" w:cs="宋体" w:hint="eastAsia"/>
          <w:color w:val="708090"/>
          <w:kern w:val="0"/>
          <w:sz w:val="20"/>
          <w:szCs w:val="20"/>
        </w:rPr>
        <w:t>*/</w:t>
      </w:r>
    </w:p>
    <w:p w:rsidR="00303F31" w:rsidRPr="0043008B" w:rsidRDefault="00E6121A" w:rsidP="00303F3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400"/>
        <w:jc w:val="left"/>
        <w:rPr>
          <w:rFonts w:ascii="Consolas" w:eastAsia="宋体" w:hAnsi="Consolas" w:cs="宋体" w:hint="eastAsia"/>
          <w:color w:val="000000"/>
          <w:kern w:val="0"/>
          <w:sz w:val="20"/>
          <w:szCs w:val="20"/>
        </w:rPr>
      </w:pP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List</w:t>
      </w:r>
      <w:r w:rsidRPr="0043008B">
        <w:rPr>
          <w:rFonts w:ascii="Consolas" w:eastAsia="宋体" w:hAnsi="Consolas" w:cs="宋体"/>
          <w:color w:val="A67F59"/>
          <w:kern w:val="0"/>
          <w:sz w:val="20"/>
          <w:szCs w:val="20"/>
        </w:rPr>
        <w:t>&lt;</w:t>
      </w:r>
      <w:r w:rsidRPr="0043008B">
        <w:rPr>
          <w:rFonts w:ascii="Consolas" w:eastAsia="宋体" w:hAnsi="Consolas" w:cs="宋体"/>
          <w:color w:val="000000"/>
          <w:kern w:val="0"/>
          <w:sz w:val="20"/>
          <w:szCs w:val="20"/>
        </w:rPr>
        <w:t>User</w:t>
      </w:r>
      <w:r w:rsidRPr="0043008B">
        <w:rPr>
          <w:rFonts w:ascii="Consolas" w:eastAsia="宋体" w:hAnsi="Consolas" w:cs="宋体"/>
          <w:color w:val="A67F59"/>
          <w:kern w:val="0"/>
          <w:sz w:val="20"/>
          <w:szCs w:val="20"/>
        </w:rPr>
        <w:t>&gt;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p>
    <w:p w:rsidR="00303F31" w:rsidRPr="0043008B" w:rsidRDefault="00303F31" w:rsidP="00303F3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400"/>
        <w:jc w:val="left"/>
        <w:rPr>
          <w:rFonts w:ascii="Consolas" w:eastAsia="宋体" w:hAnsi="Consolas" w:cs="宋体"/>
          <w:color w:val="000000"/>
          <w:kern w:val="0"/>
          <w:sz w:val="20"/>
          <w:szCs w:val="20"/>
        </w:rPr>
      </w:pPr>
      <w:r w:rsidRPr="0043008B">
        <w:rPr>
          <w:rFonts w:ascii="Consolas" w:eastAsia="宋体" w:hAnsi="Consolas" w:cs="宋体" w:hint="eastAsia"/>
          <w:color w:val="708090"/>
          <w:kern w:val="0"/>
          <w:sz w:val="20"/>
          <w:szCs w:val="20"/>
        </w:rPr>
        <w:t>/*</w:t>
      </w:r>
      <w:r w:rsidRPr="0043008B">
        <w:rPr>
          <w:rFonts w:ascii="Consolas" w:eastAsia="宋体" w:hAnsi="Consolas" w:cs="宋体" w:hint="eastAsia"/>
          <w:color w:val="708090"/>
          <w:kern w:val="0"/>
          <w:sz w:val="20"/>
          <w:szCs w:val="20"/>
        </w:rPr>
        <w:t>插入新的用户</w:t>
      </w:r>
      <w:r w:rsidRPr="0043008B">
        <w:rPr>
          <w:rFonts w:ascii="Consolas" w:eastAsia="宋体" w:hAnsi="Consolas" w:cs="宋体" w:hint="eastAsia"/>
          <w:color w:val="708090"/>
          <w:kern w:val="0"/>
          <w:sz w:val="20"/>
          <w:szCs w:val="20"/>
        </w:rPr>
        <w:t>*/</w:t>
      </w:r>
      <w:r w:rsidRPr="0043008B">
        <w:rPr>
          <w:rFonts w:ascii="Consolas" w:eastAsia="宋体" w:hAnsi="Consolas" w:cs="宋体" w:hint="eastAsia"/>
          <w:color w:val="000000"/>
          <w:kern w:val="0"/>
          <w:sz w:val="20"/>
          <w:szCs w:val="20"/>
        </w:rPr>
        <w:tab/>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insertUser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User user</w:t>
      </w:r>
      <w:r w:rsidRPr="0043008B">
        <w:rPr>
          <w:rFonts w:ascii="Consolas" w:eastAsia="宋体" w:hAnsi="Consolas" w:cs="宋体"/>
          <w:color w:val="999999"/>
          <w:kern w:val="0"/>
          <w:sz w:val="20"/>
          <w:szCs w:val="20"/>
        </w:rPr>
        <w:t>);</w:t>
      </w:r>
    </w:p>
    <w:p w:rsidR="00E6121A" w:rsidRPr="0043008B" w:rsidRDefault="00303F31" w:rsidP="00303F3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200" w:firstLine="400"/>
        <w:jc w:val="left"/>
        <w:rPr>
          <w:rFonts w:ascii="Consolas" w:eastAsia="宋体" w:hAnsi="Consolas" w:cs="宋体"/>
          <w:color w:val="000000"/>
          <w:kern w:val="0"/>
          <w:sz w:val="20"/>
          <w:szCs w:val="20"/>
        </w:rPr>
      </w:pPr>
      <w:r w:rsidRPr="0043008B">
        <w:rPr>
          <w:rFonts w:ascii="Consolas" w:eastAsia="宋体" w:hAnsi="Consolas" w:cs="宋体" w:hint="eastAsia"/>
          <w:color w:val="708090"/>
          <w:kern w:val="0"/>
          <w:sz w:val="20"/>
          <w:szCs w:val="20"/>
        </w:rPr>
        <w:t>/*</w:t>
      </w:r>
      <w:r w:rsidRPr="0043008B">
        <w:rPr>
          <w:rFonts w:ascii="Consolas" w:eastAsia="宋体" w:hAnsi="Consolas" w:cs="宋体" w:hint="eastAsia"/>
          <w:color w:val="708090"/>
          <w:kern w:val="0"/>
          <w:sz w:val="20"/>
          <w:szCs w:val="20"/>
        </w:rPr>
        <w:t>修改用户</w:t>
      </w:r>
      <w:r w:rsidRPr="0043008B">
        <w:rPr>
          <w:rFonts w:ascii="Consolas" w:eastAsia="宋体" w:hAnsi="Consolas" w:cs="宋体" w:hint="eastAsia"/>
          <w:color w:val="708090"/>
          <w:kern w:val="0"/>
          <w:sz w:val="20"/>
          <w:szCs w:val="20"/>
        </w:rPr>
        <w:t>*/</w:t>
      </w:r>
    </w:p>
    <w:p w:rsidR="00303F31" w:rsidRPr="0043008B" w:rsidRDefault="00E6121A" w:rsidP="00303F3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400"/>
        <w:jc w:val="left"/>
        <w:rPr>
          <w:rFonts w:ascii="Consolas" w:eastAsia="宋体" w:hAnsi="Consolas" w:cs="宋体" w:hint="eastAsia"/>
          <w:color w:val="000000"/>
          <w:kern w:val="0"/>
          <w:sz w:val="20"/>
          <w:szCs w:val="20"/>
        </w:rPr>
      </w:pP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updateUser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User user</w:t>
      </w:r>
      <w:r w:rsidRPr="0043008B">
        <w:rPr>
          <w:rFonts w:ascii="Consolas" w:eastAsia="宋体" w:hAnsi="Consolas" w:cs="宋体"/>
          <w:color w:val="999999"/>
          <w:kern w:val="0"/>
          <w:sz w:val="20"/>
          <w:szCs w:val="20"/>
        </w:rPr>
        <w:t>);</w:t>
      </w:r>
    </w:p>
    <w:p w:rsidR="00E6121A" w:rsidRPr="0043008B" w:rsidRDefault="00303F31" w:rsidP="00303F3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400"/>
        <w:jc w:val="left"/>
        <w:rPr>
          <w:rFonts w:ascii="Consolas" w:eastAsia="宋体" w:hAnsi="Consolas" w:cs="宋体"/>
          <w:color w:val="000000"/>
          <w:kern w:val="0"/>
          <w:sz w:val="20"/>
          <w:szCs w:val="20"/>
        </w:rPr>
      </w:pPr>
      <w:r w:rsidRPr="0043008B">
        <w:rPr>
          <w:rFonts w:ascii="Consolas" w:eastAsia="宋体" w:hAnsi="Consolas" w:cs="宋体" w:hint="eastAsia"/>
          <w:color w:val="708090"/>
          <w:kern w:val="0"/>
          <w:sz w:val="20"/>
          <w:szCs w:val="20"/>
        </w:rPr>
        <w:t>/*</w:t>
      </w:r>
      <w:r w:rsidR="00DA3588" w:rsidRPr="0043008B">
        <w:rPr>
          <w:rFonts w:ascii="Consolas" w:eastAsia="宋体" w:hAnsi="Consolas" w:cs="宋体" w:hint="eastAsia"/>
          <w:color w:val="708090"/>
          <w:kern w:val="0"/>
          <w:sz w:val="20"/>
          <w:szCs w:val="20"/>
        </w:rPr>
        <w:t>删除</w:t>
      </w:r>
      <w:r w:rsidRPr="0043008B">
        <w:rPr>
          <w:rFonts w:ascii="Consolas" w:eastAsia="宋体" w:hAnsi="Consolas" w:cs="宋体" w:hint="eastAsia"/>
          <w:color w:val="708090"/>
          <w:kern w:val="0"/>
          <w:sz w:val="20"/>
          <w:szCs w:val="20"/>
        </w:rPr>
        <w:t>用户</w:t>
      </w:r>
      <w:r w:rsidRPr="0043008B">
        <w:rPr>
          <w:rFonts w:ascii="Consolas" w:eastAsia="宋体" w:hAnsi="Consolas" w:cs="宋体" w:hint="eastAsia"/>
          <w:color w:val="708090"/>
          <w:kern w:val="0"/>
          <w:sz w:val="20"/>
          <w:szCs w:val="20"/>
        </w:rPr>
        <w:t>*/</w:t>
      </w:r>
    </w:p>
    <w:p w:rsidR="00E6121A" w:rsidRPr="0043008B" w:rsidRDefault="00E6121A" w:rsidP="00DA358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400"/>
        <w:jc w:val="left"/>
        <w:rPr>
          <w:rFonts w:ascii="Consolas" w:eastAsia="宋体" w:hAnsi="Consolas" w:cs="宋体" w:hint="eastAsia"/>
          <w:color w:val="000000"/>
          <w:kern w:val="0"/>
          <w:sz w:val="20"/>
          <w:szCs w:val="20"/>
        </w:rPr>
      </w:pP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deleteUser</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userId</w:t>
      </w:r>
      <w:r w:rsidRPr="0043008B">
        <w:rPr>
          <w:rFonts w:ascii="Consolas" w:eastAsia="宋体" w:hAnsi="Consolas" w:cs="宋体"/>
          <w:color w:val="999999"/>
          <w:kern w:val="0"/>
          <w:sz w:val="20"/>
          <w:szCs w:val="20"/>
        </w:rPr>
        <w:t>);</w:t>
      </w:r>
    </w:p>
    <w:p w:rsidR="00DA3588" w:rsidRPr="0043008B" w:rsidRDefault="00DA3588" w:rsidP="00DA358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400"/>
        <w:jc w:val="left"/>
        <w:rPr>
          <w:rFonts w:ascii="Consolas" w:eastAsia="宋体" w:hAnsi="Consolas" w:cs="宋体"/>
          <w:color w:val="000000"/>
          <w:kern w:val="0"/>
          <w:sz w:val="20"/>
          <w:szCs w:val="20"/>
        </w:rPr>
      </w:pPr>
      <w:r w:rsidRPr="0043008B">
        <w:rPr>
          <w:rFonts w:ascii="Consolas" w:eastAsia="宋体" w:hAnsi="Consolas" w:cs="宋体" w:hint="eastAsia"/>
          <w:color w:val="708090"/>
          <w:kern w:val="0"/>
          <w:sz w:val="20"/>
          <w:szCs w:val="20"/>
        </w:rPr>
        <w:t>/*</w:t>
      </w:r>
      <w:r w:rsidRPr="0043008B">
        <w:rPr>
          <w:rFonts w:ascii="Consolas" w:eastAsia="宋体" w:hAnsi="Consolas" w:cs="宋体" w:hint="eastAsia"/>
          <w:color w:val="708090"/>
          <w:kern w:val="0"/>
          <w:sz w:val="20"/>
          <w:szCs w:val="20"/>
        </w:rPr>
        <w:t>获取用户</w:t>
      </w:r>
      <w:r w:rsidRPr="0043008B">
        <w:rPr>
          <w:rFonts w:ascii="Consolas" w:eastAsia="宋体" w:hAnsi="Consolas" w:cs="宋体" w:hint="eastAsia"/>
          <w:color w:val="708090"/>
          <w:kern w:val="0"/>
          <w:sz w:val="20"/>
          <w:szCs w:val="20"/>
        </w:rPr>
        <w:t>[</w:t>
      </w:r>
      <w:r w:rsidRPr="0043008B">
        <w:rPr>
          <w:rFonts w:ascii="Consolas" w:eastAsia="宋体" w:hAnsi="Consolas" w:cs="宋体" w:hint="eastAsia"/>
          <w:color w:val="708090"/>
          <w:kern w:val="0"/>
          <w:sz w:val="20"/>
          <w:szCs w:val="20"/>
        </w:rPr>
        <w:t>比如登录的时候</w:t>
      </w:r>
      <w:r w:rsidRPr="0043008B">
        <w:rPr>
          <w:rFonts w:ascii="Consolas" w:eastAsia="宋体" w:hAnsi="Consolas" w:cs="宋体" w:hint="eastAsia"/>
          <w:color w:val="708090"/>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User </w:t>
      </w:r>
      <w:r w:rsidRPr="0043008B">
        <w:rPr>
          <w:rFonts w:ascii="Consolas" w:eastAsia="宋体" w:hAnsi="Consolas" w:cs="宋体"/>
          <w:color w:val="DD4A68"/>
          <w:kern w:val="0"/>
          <w:sz w:val="20"/>
          <w:szCs w:val="20"/>
        </w:rPr>
        <w:t>getUser</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id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Java</w:t>
      </w:r>
    </w:p>
    <w:p w:rsidR="00B92F60" w:rsidRPr="0043008B" w:rsidRDefault="00B92F60" w:rsidP="00E6121A">
      <w:pPr>
        <w:widowControl/>
        <w:shd w:val="clear" w:color="auto" w:fill="FFFFFF"/>
        <w:spacing w:after="120"/>
        <w:jc w:val="left"/>
        <w:rPr>
          <w:rFonts w:ascii="Helvetica" w:eastAsia="宋体" w:hAnsi="Helvetica" w:cs="Helvetica" w:hint="eastAsia"/>
          <w:color w:val="333344"/>
          <w:kern w:val="0"/>
          <w:sz w:val="23"/>
          <w:szCs w:val="23"/>
        </w:rPr>
      </w:pPr>
    </w:p>
    <w:p w:rsidR="00B92F60" w:rsidRPr="0043008B" w:rsidRDefault="00B92F60" w:rsidP="00E6121A">
      <w:pPr>
        <w:widowControl/>
        <w:shd w:val="clear" w:color="auto" w:fill="FFFFFF"/>
        <w:spacing w:after="120"/>
        <w:jc w:val="left"/>
        <w:rPr>
          <w:rFonts w:ascii="Helvetica" w:eastAsia="宋体" w:hAnsi="Helvetica" w:cs="Helvetica" w:hint="eastAsia"/>
          <w:color w:val="333344"/>
          <w:kern w:val="0"/>
          <w:sz w:val="23"/>
          <w:szCs w:val="23"/>
        </w:rPr>
      </w:pPr>
    </w:p>
    <w:p w:rsidR="00DA3588" w:rsidRPr="0043008B" w:rsidRDefault="00DA3588" w:rsidP="00E6121A">
      <w:pPr>
        <w:widowControl/>
        <w:shd w:val="clear" w:color="auto" w:fill="FFFFFF"/>
        <w:spacing w:after="120"/>
        <w:jc w:val="left"/>
        <w:rPr>
          <w:rFonts w:ascii="Helvetica" w:eastAsia="宋体" w:hAnsi="Helvetica" w:cs="Helvetica" w:hint="eastAsia"/>
          <w:color w:val="333344"/>
          <w:kern w:val="0"/>
          <w:sz w:val="23"/>
          <w:szCs w:val="23"/>
        </w:rPr>
      </w:pPr>
    </w:p>
    <w:p w:rsidR="00DA3588" w:rsidRPr="0043008B" w:rsidRDefault="00DA3588" w:rsidP="00E6121A">
      <w:pPr>
        <w:widowControl/>
        <w:shd w:val="clear" w:color="auto" w:fill="FFFFFF"/>
        <w:spacing w:after="120"/>
        <w:jc w:val="left"/>
        <w:rPr>
          <w:rFonts w:ascii="Helvetica" w:eastAsia="宋体" w:hAnsi="Helvetica" w:cs="Helvetica" w:hint="eastAsia"/>
          <w:color w:val="333344"/>
          <w:kern w:val="0"/>
          <w:sz w:val="23"/>
          <w:szCs w:val="23"/>
        </w:rPr>
      </w:pPr>
    </w:p>
    <w:p w:rsidR="00DA3588" w:rsidRPr="0043008B" w:rsidRDefault="00DA3588" w:rsidP="00E6121A">
      <w:pPr>
        <w:widowControl/>
        <w:shd w:val="clear" w:color="auto" w:fill="FFFFFF"/>
        <w:spacing w:after="120"/>
        <w:jc w:val="left"/>
        <w:rPr>
          <w:rFonts w:ascii="Helvetica" w:eastAsia="宋体" w:hAnsi="Helvetica" w:cs="Helvetica" w:hint="eastAsia"/>
          <w:color w:val="333344"/>
          <w:kern w:val="0"/>
          <w:sz w:val="23"/>
          <w:szCs w:val="23"/>
        </w:rPr>
      </w:pPr>
    </w:p>
    <w:p w:rsidR="00DA3588" w:rsidRPr="0043008B" w:rsidRDefault="00DA3588" w:rsidP="00E6121A">
      <w:pPr>
        <w:widowControl/>
        <w:shd w:val="clear" w:color="auto" w:fill="FFFFFF"/>
        <w:spacing w:after="120"/>
        <w:jc w:val="left"/>
        <w:rPr>
          <w:rFonts w:ascii="Helvetica" w:eastAsia="宋体" w:hAnsi="Helvetica" w:cs="Helvetica" w:hint="eastAsia"/>
          <w:color w:val="333344"/>
          <w:kern w:val="0"/>
          <w:sz w:val="23"/>
          <w:szCs w:val="23"/>
        </w:rPr>
      </w:pP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这里还需要一个</w:t>
      </w:r>
      <w:r w:rsidRPr="0043008B">
        <w:rPr>
          <w:rFonts w:ascii="Helvetica" w:eastAsia="宋体" w:hAnsi="Helvetica" w:cs="Helvetica"/>
          <w:color w:val="333344"/>
          <w:kern w:val="0"/>
          <w:sz w:val="23"/>
          <w:szCs w:val="23"/>
        </w:rPr>
        <w:t>XML</w:t>
      </w:r>
      <w:r w:rsidRPr="0043008B">
        <w:rPr>
          <w:rFonts w:ascii="Helvetica" w:eastAsia="宋体" w:hAnsi="Helvetica" w:cs="Helvetica"/>
          <w:color w:val="333344"/>
          <w:kern w:val="0"/>
          <w:sz w:val="23"/>
          <w:szCs w:val="23"/>
        </w:rPr>
        <w:t>文件，与前一小节中一样，使用的是</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User.xml</w:t>
      </w:r>
      <w:r w:rsidRPr="0043008B">
        <w:rPr>
          <w:rFonts w:ascii="Helvetica" w:eastAsia="宋体" w:hAnsi="Helvetica" w:cs="Helvetica"/>
          <w:color w:val="333344"/>
          <w:kern w:val="0"/>
          <w:sz w:val="23"/>
          <w:szCs w:val="23"/>
        </w:rPr>
        <w:t>，在这我们分别对应了增删改查的操作</w:t>
      </w:r>
      <w:r w:rsidRPr="0043008B">
        <w:rPr>
          <w:rFonts w:ascii="Helvetica" w:eastAsia="宋体" w:hAnsi="Helvetica" w:cs="Helvetica"/>
          <w:color w:val="548DD4" w:themeColor="text2" w:themeTint="99"/>
          <w:kern w:val="0"/>
          <w:sz w:val="23"/>
          <w:szCs w:val="23"/>
        </w:rPr>
        <w:t>(</w:t>
      </w:r>
      <w:r w:rsidRPr="0043008B">
        <w:rPr>
          <w:rFonts w:ascii="Helvetica" w:eastAsia="宋体" w:hAnsi="Helvetica" w:cs="Helvetica"/>
          <w:color w:val="548DD4" w:themeColor="text2" w:themeTint="99"/>
          <w:kern w:val="0"/>
          <w:sz w:val="23"/>
          <w:szCs w:val="23"/>
        </w:rPr>
        <w:t>每一个操作的</w:t>
      </w:r>
      <w:r w:rsidRPr="0043008B">
        <w:rPr>
          <w:rFonts w:ascii="Helvetica" w:eastAsia="宋体" w:hAnsi="Helvetica" w:cs="Helvetica"/>
          <w:color w:val="FF0000"/>
          <w:kern w:val="0"/>
          <w:sz w:val="23"/>
          <w:szCs w:val="23"/>
        </w:rPr>
        <w:t> </w:t>
      </w:r>
      <w:r w:rsidRPr="0043008B">
        <w:rPr>
          <w:rFonts w:ascii="Consolas" w:eastAsia="宋体" w:hAnsi="Consolas" w:cs="宋体"/>
          <w:color w:val="FF0000"/>
          <w:kern w:val="0"/>
          <w:sz w:val="23"/>
          <w:szCs w:val="23"/>
        </w:rPr>
        <w:t>ID</w:t>
      </w:r>
      <w:r w:rsidRPr="0043008B">
        <w:rPr>
          <w:rFonts w:ascii="Helvetica" w:eastAsia="宋体" w:hAnsi="Helvetica" w:cs="Helvetica"/>
          <w:color w:val="FF0000"/>
          <w:kern w:val="0"/>
          <w:sz w:val="23"/>
          <w:szCs w:val="23"/>
        </w:rPr>
        <w:t> </w:t>
      </w:r>
      <w:r w:rsidRPr="0043008B">
        <w:rPr>
          <w:rFonts w:ascii="Helvetica" w:eastAsia="宋体" w:hAnsi="Helvetica" w:cs="Helvetica"/>
          <w:color w:val="548DD4" w:themeColor="text2" w:themeTint="99"/>
          <w:kern w:val="0"/>
          <w:sz w:val="23"/>
          <w:szCs w:val="23"/>
        </w:rPr>
        <w:t>对应于</w:t>
      </w:r>
      <w:r w:rsidRPr="0043008B">
        <w:rPr>
          <w:rFonts w:ascii="Consolas" w:eastAsia="宋体" w:hAnsi="Consolas" w:cs="宋体"/>
          <w:color w:val="FF0000"/>
          <w:kern w:val="0"/>
          <w:sz w:val="23"/>
          <w:szCs w:val="23"/>
        </w:rPr>
        <w:t>IUser</w:t>
      </w:r>
      <w:r w:rsidRPr="0043008B">
        <w:rPr>
          <w:rFonts w:ascii="Helvetica" w:eastAsia="宋体" w:hAnsi="Helvetica" w:cs="Helvetica"/>
          <w:color w:val="548DD4" w:themeColor="text2" w:themeTint="99"/>
          <w:kern w:val="0"/>
          <w:sz w:val="23"/>
          <w:szCs w:val="23"/>
        </w:rPr>
        <w:t>接口的方法</w:t>
      </w:r>
      <w:r w:rsidRPr="0043008B">
        <w:rPr>
          <w:rFonts w:ascii="Helvetica" w:eastAsia="宋体" w:hAnsi="Helvetica" w:cs="Helvetica"/>
          <w:color w:val="548DD4" w:themeColor="text2" w:themeTint="99"/>
          <w:kern w:val="0"/>
          <w:sz w:val="23"/>
          <w:szCs w:val="23"/>
        </w:rPr>
        <w:t>)</w:t>
      </w:r>
      <w:r w:rsidRPr="0043008B">
        <w:rPr>
          <w:rFonts w:ascii="Helvetica" w:eastAsia="宋体" w:hAnsi="Helvetica" w:cs="Helvetica"/>
          <w:color w:val="333344"/>
          <w:kern w:val="0"/>
          <w:sz w:val="23"/>
          <w:szCs w:val="23"/>
        </w:rPr>
        <w:t>，其内容如下：</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i/>
          <w:iCs/>
          <w:color w:val="333344"/>
          <w:kern w:val="0"/>
          <w:sz w:val="23"/>
          <w:szCs w:val="23"/>
        </w:rPr>
        <w:t>User.xml</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&lt;?xml version="1.0" encoding="UTF-8"?&gt;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 xml:space="preserve">&lt;!DOCTYPE mapper PUBLIC "-//mybatis.org//DTD Mapper 3.0//EN"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lastRenderedPageBreak/>
        <w:t>"http://mybatis.org/dtd/mybatis-3-mapper.dtd"&gt;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mapper </w:t>
      </w:r>
      <w:r w:rsidRPr="0043008B">
        <w:rPr>
          <w:rFonts w:ascii="Consolas" w:eastAsia="宋体" w:hAnsi="Consolas" w:cs="宋体"/>
          <w:color w:val="669900"/>
          <w:kern w:val="0"/>
          <w:sz w:val="20"/>
          <w:szCs w:val="20"/>
        </w:rPr>
        <w:t>namespace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com.yiibai.mybatis.dao.IUser</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990055"/>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select </w:t>
      </w:r>
      <w:r w:rsidRPr="0043008B">
        <w:rPr>
          <w:rFonts w:ascii="Consolas" w:eastAsia="宋体" w:hAnsi="Consolas" w:cs="宋体"/>
          <w:color w:val="FF0000"/>
          <w:kern w:val="0"/>
          <w:sz w:val="20"/>
          <w:szCs w:val="20"/>
        </w:rPr>
        <w:t>id</w:t>
      </w:r>
      <w:r w:rsidRPr="0043008B">
        <w:rPr>
          <w:rFonts w:ascii="Consolas" w:eastAsia="宋体" w:hAnsi="Consolas" w:cs="宋体"/>
          <w:color w:val="999999"/>
          <w:kern w:val="0"/>
          <w:sz w:val="20"/>
          <w:szCs w:val="20"/>
        </w:rPr>
        <w:t>="</w:t>
      </w:r>
      <w:r w:rsidRPr="0043008B">
        <w:rPr>
          <w:rFonts w:ascii="Consolas" w:eastAsia="宋体" w:hAnsi="Consolas" w:cs="宋体"/>
          <w:color w:val="FF0000"/>
          <w:kern w:val="0"/>
          <w:sz w:val="20"/>
          <w:szCs w:val="20"/>
        </w:rPr>
        <w:t>getUser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parameterType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int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resultType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com.yiibai.mybatis.models.User</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SELECT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FROM USER</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WHERE id = #{userId}</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select</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insert </w:t>
      </w:r>
      <w:r w:rsidRPr="0043008B">
        <w:rPr>
          <w:rFonts w:ascii="Consolas" w:eastAsia="宋体" w:hAnsi="Consolas" w:cs="宋体"/>
          <w:color w:val="669900"/>
          <w:kern w:val="0"/>
          <w:sz w:val="20"/>
          <w:szCs w:val="20"/>
        </w:rPr>
        <w:t>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insertUser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parameterType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User</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INSERT INTO USER(name,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dept, website,phone)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VALUES(</w:t>
      </w:r>
      <w:r w:rsidRPr="0043008B">
        <w:rPr>
          <w:rFonts w:ascii="Consolas" w:eastAsia="宋体" w:hAnsi="Consolas" w:cs="宋体"/>
          <w:color w:val="FF0000"/>
          <w:kern w:val="0"/>
          <w:sz w:val="20"/>
          <w:szCs w:val="20"/>
        </w:rPr>
        <w:t>#{name}</w:t>
      </w:r>
      <w:r w:rsidRPr="0043008B">
        <w:rPr>
          <w:rFonts w:ascii="Consolas" w:eastAsia="宋体" w:hAnsi="Consolas" w:cs="宋体"/>
          <w:color w:val="000000"/>
          <w:kern w:val="0"/>
          <w:sz w:val="20"/>
          <w:szCs w:val="20"/>
        </w:rPr>
        <w:t>, #{dept}, #{website}, #{phone})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insert</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select </w:t>
      </w:r>
      <w:r w:rsidRPr="0043008B">
        <w:rPr>
          <w:rFonts w:ascii="Consolas" w:eastAsia="宋体" w:hAnsi="Consolas" w:cs="宋体"/>
          <w:color w:val="669900"/>
          <w:kern w:val="0"/>
          <w:sz w:val="20"/>
          <w:szCs w:val="20"/>
        </w:rPr>
        <w:t>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getUserList</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resultType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com.yiibai.mybatis.models.User</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SELECT * FROM USER</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select</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update </w:t>
      </w:r>
      <w:r w:rsidRPr="0043008B">
        <w:rPr>
          <w:rFonts w:ascii="Consolas" w:eastAsia="宋体" w:hAnsi="Consolas" w:cs="宋体"/>
          <w:color w:val="669900"/>
          <w:kern w:val="0"/>
          <w:sz w:val="20"/>
          <w:szCs w:val="20"/>
        </w:rPr>
        <w:t>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updateUser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parameterType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User</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UPDATE USER</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SET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name=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#{name},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dept = #{dept},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website = #{website},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phone = #{phone}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WHERE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id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#{id}</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update</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 xml:space="preserve">delete </w:t>
      </w:r>
      <w:r w:rsidRPr="0043008B">
        <w:rPr>
          <w:rFonts w:ascii="Consolas" w:eastAsia="宋体" w:hAnsi="Consolas" w:cs="宋体"/>
          <w:color w:val="669900"/>
          <w:kern w:val="0"/>
          <w:sz w:val="20"/>
          <w:szCs w:val="20"/>
        </w:rPr>
        <w:t>id</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deleteUser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 xml:space="preserve"> </w:t>
      </w:r>
      <w:r w:rsidRPr="0043008B">
        <w:rPr>
          <w:rFonts w:ascii="Consolas" w:eastAsia="宋体" w:hAnsi="Consolas" w:cs="宋体"/>
          <w:color w:val="669900"/>
          <w:kern w:val="0"/>
          <w:sz w:val="20"/>
          <w:szCs w:val="20"/>
        </w:rPr>
        <w:t>parameterType</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int</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DELETE FROM USER WHERE id = #{id}</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delete</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&lt;/</w:t>
      </w:r>
      <w:r w:rsidRPr="0043008B">
        <w:rPr>
          <w:rFonts w:ascii="Consolas" w:eastAsia="宋体" w:hAnsi="Consolas" w:cs="宋体"/>
          <w:color w:val="990055"/>
          <w:kern w:val="0"/>
          <w:sz w:val="20"/>
          <w:szCs w:val="20"/>
        </w:rPr>
        <w:t>mapper</w:t>
      </w:r>
      <w:r w:rsidRPr="0043008B">
        <w:rPr>
          <w:rFonts w:ascii="Consolas" w:eastAsia="宋体" w:hAnsi="Consolas" w:cs="宋体"/>
          <w:color w:val="999999"/>
          <w:kern w:val="0"/>
          <w:sz w:val="20"/>
          <w:szCs w:val="20"/>
        </w:rPr>
        <w:t>&gt;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XML</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测试程序主类：</w:t>
      </w:r>
    </w:p>
    <w:p w:rsidR="00667448"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999999"/>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java</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io</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Reader</w:t>
      </w:r>
      <w:r w:rsidRPr="0043008B">
        <w:rPr>
          <w:rFonts w:ascii="Consolas" w:eastAsia="宋体" w:hAnsi="Consolas" w:cs="宋体"/>
          <w:color w:val="999999"/>
          <w:kern w:val="0"/>
          <w:sz w:val="20"/>
          <w:szCs w:val="20"/>
        </w:rPr>
        <w:t>;</w:t>
      </w:r>
    </w:p>
    <w:p w:rsidR="00667448" w:rsidRPr="0043008B" w:rsidRDefault="00667448"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999999"/>
          <w:kern w:val="0"/>
          <w:sz w:val="20"/>
          <w:szCs w:val="20"/>
        </w:rPr>
      </w:pPr>
      <w:r w:rsidRPr="0043008B">
        <w:rPr>
          <w:rFonts w:ascii="Consolas" w:eastAsia="宋体" w:hAnsi="Consolas" w:cs="宋体" w:hint="eastAsia"/>
          <w:color w:val="999999"/>
          <w:kern w:val="0"/>
          <w:sz w:val="20"/>
          <w:szCs w:val="20"/>
        </w:rPr>
        <w:t>//</w:t>
      </w:r>
      <w:r w:rsidRPr="0043008B">
        <w:rPr>
          <w:rFonts w:ascii="Consolas" w:eastAsia="宋体" w:hAnsi="Consolas" w:cs="宋体" w:hint="eastAsia"/>
          <w:color w:val="999999"/>
          <w:kern w:val="0"/>
          <w:sz w:val="20"/>
          <w:szCs w:val="20"/>
        </w:rPr>
        <w:t>这个是格式转换的类</w:t>
      </w:r>
      <w:r w:rsidRPr="0043008B">
        <w:rPr>
          <w:rFonts w:ascii="Consolas" w:eastAsia="宋体" w:hAnsi="Consolas" w:cs="宋体" w:hint="eastAsia"/>
          <w:color w:val="999999"/>
          <w:kern w:val="0"/>
          <w:sz w:val="20"/>
          <w:szCs w:val="20"/>
        </w:rPr>
        <w:t xml:space="preserve"> </w:t>
      </w:r>
      <w:r w:rsidRPr="0043008B">
        <w:rPr>
          <w:rFonts w:ascii="Consolas" w:eastAsia="宋体" w:hAnsi="Consolas" w:cs="宋体"/>
          <w:color w:val="000000"/>
          <w:kern w:val="0"/>
          <w:sz w:val="20"/>
          <w:szCs w:val="20"/>
        </w:rPr>
        <w:t>MessageFormat</w:t>
      </w:r>
      <w:r w:rsidRPr="0043008B">
        <w:rPr>
          <w:rFonts w:ascii="Consolas" w:eastAsia="宋体" w:hAnsi="Consolas" w:cs="宋体" w:hint="eastAsia"/>
          <w:color w:val="000000"/>
          <w:kern w:val="0"/>
          <w:sz w:val="20"/>
          <w:szCs w:val="20"/>
        </w:rPr>
        <w:t>.f</w:t>
      </w:r>
      <w:r w:rsidRPr="0043008B">
        <w:rPr>
          <w:rFonts w:ascii="Consolas" w:eastAsia="宋体" w:hAnsi="Consolas" w:cs="宋体"/>
          <w:color w:val="000000"/>
          <w:kern w:val="0"/>
          <w:sz w:val="20"/>
          <w:szCs w:val="20"/>
        </w:rPr>
        <w:t>ormat</w:t>
      </w:r>
      <w:r w:rsidRPr="0043008B">
        <w:rPr>
          <w:rFonts w:ascii="Consolas" w:eastAsia="宋体" w:hAnsi="Consolas" w:cs="宋体" w:hint="eastAsia"/>
          <w:color w:val="000000"/>
          <w:kern w:val="0"/>
          <w:sz w:val="20"/>
          <w:szCs w:val="20"/>
        </w:rPr>
        <w:t>(</w:t>
      </w:r>
      <w:r w:rsidRPr="0043008B">
        <w:rPr>
          <w:rFonts w:ascii="Consolas" w:eastAsia="宋体" w:hAnsi="Consolas" w:cs="宋体"/>
          <w:color w:val="000000"/>
          <w:kern w:val="0"/>
          <w:sz w:val="20"/>
          <w:szCs w:val="20"/>
        </w:rPr>
        <w:t>“</w:t>
      </w:r>
      <w:r w:rsidRPr="0043008B">
        <w:rPr>
          <w:rFonts w:ascii="Consolas" w:eastAsia="宋体" w:hAnsi="Consolas" w:cs="宋体" w:hint="eastAsia"/>
          <w:color w:val="000000"/>
          <w:kern w:val="0"/>
          <w:sz w:val="20"/>
          <w:szCs w:val="20"/>
        </w:rPr>
        <w:t>{0}</w:t>
      </w:r>
      <w:r w:rsidRPr="0043008B">
        <w:rPr>
          <w:rFonts w:ascii="Consolas" w:eastAsia="宋体" w:hAnsi="Consolas" w:cs="宋体"/>
          <w:color w:val="000000"/>
          <w:kern w:val="0"/>
          <w:sz w:val="20"/>
          <w:szCs w:val="20"/>
        </w:rPr>
        <w:t>”</w:t>
      </w:r>
      <w:r w:rsidRPr="0043008B">
        <w:rPr>
          <w:rFonts w:ascii="Consolas" w:eastAsia="宋体" w:hAnsi="Consolas" w:cs="宋体" w:hint="eastAsia"/>
          <w:color w:val="000000"/>
          <w:kern w:val="0"/>
          <w:sz w:val="20"/>
          <w:szCs w:val="20"/>
        </w:rPr>
        <w:t>,3);//</w:t>
      </w:r>
      <w:r w:rsidRPr="0043008B">
        <w:rPr>
          <w:rFonts w:ascii="Consolas" w:eastAsia="宋体" w:hAnsi="Consolas" w:cs="宋体" w:hint="eastAsia"/>
          <w:color w:val="000000"/>
          <w:kern w:val="0"/>
          <w:sz w:val="20"/>
          <w:szCs w:val="20"/>
        </w:rPr>
        <w:t>把</w:t>
      </w:r>
      <w:r w:rsidRPr="0043008B">
        <w:rPr>
          <w:rFonts w:ascii="Consolas" w:eastAsia="宋体" w:hAnsi="Consolas" w:cs="宋体" w:hint="eastAsia"/>
          <w:color w:val="000000"/>
          <w:kern w:val="0"/>
          <w:sz w:val="20"/>
          <w:szCs w:val="20"/>
        </w:rPr>
        <w:t>3</w:t>
      </w:r>
      <w:r w:rsidRPr="0043008B">
        <w:rPr>
          <w:rFonts w:ascii="Consolas" w:eastAsia="宋体" w:hAnsi="Consolas" w:cs="宋体" w:hint="eastAsia"/>
          <w:color w:val="000000"/>
          <w:kern w:val="0"/>
          <w:sz w:val="20"/>
          <w:szCs w:val="20"/>
        </w:rPr>
        <w:t>替换</w:t>
      </w:r>
      <w:r w:rsidRPr="0043008B">
        <w:rPr>
          <w:rFonts w:ascii="Consolas" w:eastAsia="宋体" w:hAnsi="Consolas" w:cs="宋体" w:hint="eastAsia"/>
          <w:color w:val="000000"/>
          <w:kern w:val="0"/>
          <w:sz w:val="20"/>
          <w:szCs w:val="20"/>
        </w:rPr>
        <w:t>{0}</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java</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text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MessageFormat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java</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util</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org</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apache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io</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Resources</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org</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apache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session</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SqlSession</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org</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apache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session</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SqlSessionFactory</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org</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apache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session</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SqlSessionFactoryBuilder</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mybatis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dao</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import</w:t>
      </w:r>
      <w:r w:rsidRPr="0043008B">
        <w:rPr>
          <w:rFonts w:ascii="Consolas" w:eastAsia="宋体" w:hAnsi="Consolas" w:cs="宋体"/>
          <w:color w:val="000000"/>
          <w:kern w:val="0"/>
          <w:sz w:val="20"/>
          <w:szCs w:val="20"/>
        </w:rPr>
        <w:t xml:space="preserve"> com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yiibai</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mybatis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models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User</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class</w:t>
      </w:r>
      <w:r w:rsidRPr="0043008B">
        <w:rPr>
          <w:rFonts w:ascii="Consolas" w:eastAsia="宋体" w:hAnsi="Consolas" w:cs="宋体"/>
          <w:color w:val="000000"/>
          <w:kern w:val="0"/>
          <w:sz w:val="20"/>
          <w:szCs w:val="20"/>
        </w:rPr>
        <w:t xml:space="preserve"> Main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SqlSessionFactory sqlSessionFactory</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Reader reader</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000000"/>
          <w:kern w:val="0"/>
          <w:sz w:val="20"/>
          <w:szCs w:val="20"/>
        </w:rPr>
      </w:pPr>
    </w:p>
    <w:p w:rsidR="00B92F60" w:rsidRPr="0043008B" w:rsidRDefault="00B92F60"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999999"/>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try</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B92F60" w:rsidRPr="0043008B" w:rsidRDefault="00B92F60" w:rsidP="00B92F60">
      <w:pPr>
        <w:widowControl/>
        <w:shd w:val="clear" w:color="auto" w:fill="F5F2F0"/>
        <w:tabs>
          <w:tab w:val="left" w:pos="11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hint="eastAsia"/>
          <w:color w:val="999999"/>
          <w:kern w:val="0"/>
          <w:sz w:val="20"/>
          <w:szCs w:val="20"/>
        </w:rPr>
        <w:tab/>
        <w:t>//</w:t>
      </w:r>
      <w:r w:rsidRPr="0043008B">
        <w:rPr>
          <w:rFonts w:ascii="Consolas" w:eastAsia="宋体" w:hAnsi="Consolas" w:cs="宋体" w:hint="eastAsia"/>
          <w:color w:val="999999"/>
          <w:kern w:val="0"/>
          <w:sz w:val="20"/>
          <w:szCs w:val="20"/>
        </w:rPr>
        <w:t>读取配置文件，连接数据库的要素！</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999999"/>
          <w:kern w:val="0"/>
          <w:sz w:val="20"/>
          <w:szCs w:val="20"/>
        </w:rPr>
      </w:pPr>
      <w:r w:rsidRPr="0043008B">
        <w:rPr>
          <w:rFonts w:ascii="Consolas" w:eastAsia="宋体" w:hAnsi="Consolas" w:cs="宋体"/>
          <w:color w:val="000000"/>
          <w:kern w:val="0"/>
          <w:sz w:val="20"/>
          <w:szCs w:val="20"/>
        </w:rPr>
        <w:t xml:space="preserve">            reader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Resources</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getResourceAsReader</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"config/Configure.xml"</w:t>
      </w:r>
      <w:r w:rsidRPr="0043008B">
        <w:rPr>
          <w:rFonts w:ascii="Consolas" w:eastAsia="宋体" w:hAnsi="Consolas" w:cs="宋体"/>
          <w:color w:val="999999"/>
          <w:kern w:val="0"/>
          <w:sz w:val="20"/>
          <w:szCs w:val="20"/>
        </w:rPr>
        <w:t>);</w:t>
      </w:r>
    </w:p>
    <w:p w:rsidR="00B92F60" w:rsidRPr="0043008B" w:rsidRDefault="00B92F60" w:rsidP="00B92F60">
      <w:pPr>
        <w:widowControl/>
        <w:shd w:val="clear" w:color="auto" w:fill="F5F2F0"/>
        <w:tabs>
          <w:tab w:val="left" w:pos="916"/>
          <w:tab w:val="left" w:pos="10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hint="eastAsia"/>
          <w:color w:val="999999"/>
          <w:kern w:val="0"/>
          <w:sz w:val="20"/>
          <w:szCs w:val="20"/>
        </w:rPr>
        <w:lastRenderedPageBreak/>
        <w:tab/>
      </w:r>
      <w:r w:rsidRPr="0043008B">
        <w:rPr>
          <w:rFonts w:ascii="Consolas" w:eastAsia="宋体" w:hAnsi="Consolas" w:cs="宋体" w:hint="eastAsia"/>
          <w:color w:val="999999"/>
          <w:kern w:val="0"/>
          <w:sz w:val="20"/>
          <w:szCs w:val="20"/>
        </w:rPr>
        <w:tab/>
        <w:t>//</w:t>
      </w:r>
      <w:r w:rsidRPr="0043008B">
        <w:rPr>
          <w:rFonts w:ascii="Consolas" w:eastAsia="宋体" w:hAnsi="Consolas" w:cs="宋体" w:hint="eastAsia"/>
          <w:color w:val="999999"/>
          <w:kern w:val="0"/>
          <w:sz w:val="20"/>
          <w:szCs w:val="20"/>
        </w:rPr>
        <w:t>读取配置信息，获取</w:t>
      </w:r>
      <w:r w:rsidRPr="0043008B">
        <w:rPr>
          <w:rFonts w:ascii="Consolas" w:eastAsia="宋体" w:hAnsi="Consolas" w:cs="宋体"/>
          <w:color w:val="000000"/>
          <w:kern w:val="0"/>
          <w:sz w:val="20"/>
          <w:szCs w:val="20"/>
        </w:rPr>
        <w:t>sqlSessionFactory</w:t>
      </w:r>
      <w:r w:rsidRPr="0043008B">
        <w:rPr>
          <w:rFonts w:ascii="Consolas" w:eastAsia="宋体" w:hAnsi="Consolas" w:cs="宋体" w:hint="eastAsia"/>
          <w:color w:val="000000"/>
          <w:kern w:val="0"/>
          <w:sz w:val="20"/>
          <w:szCs w:val="20"/>
        </w:rPr>
        <w:t xml:space="preserve">  [sql</w:t>
      </w:r>
      <w:r w:rsidRPr="0043008B">
        <w:rPr>
          <w:rFonts w:ascii="Consolas" w:eastAsia="宋体" w:hAnsi="Consolas" w:cs="宋体" w:hint="eastAsia"/>
          <w:color w:val="000000"/>
          <w:kern w:val="0"/>
          <w:sz w:val="20"/>
          <w:szCs w:val="20"/>
        </w:rPr>
        <w:t>会话工厂</w:t>
      </w:r>
      <w:r w:rsidRPr="0043008B">
        <w:rPr>
          <w:rFonts w:ascii="Consolas" w:eastAsia="宋体" w:hAnsi="Consolas" w:cs="宋体" w:hint="eastAsia"/>
          <w:color w:val="000000"/>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sqlSessionFactory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new</w:t>
      </w:r>
      <w:r w:rsidRPr="0043008B">
        <w:rPr>
          <w:rFonts w:ascii="Consolas" w:eastAsia="宋体" w:hAnsi="Consolas" w:cs="宋体"/>
          <w:color w:val="000000"/>
          <w:kern w:val="0"/>
          <w:sz w:val="20"/>
          <w:szCs w:val="20"/>
        </w:rPr>
        <w:t xml:space="preserve"> SqlSessionFactoryBuilder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build</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reader</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catch</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Exception 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e</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printStackTrace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SqlSessionFactory </w:t>
      </w:r>
      <w:r w:rsidRPr="0043008B">
        <w:rPr>
          <w:rFonts w:ascii="Consolas" w:eastAsia="宋体" w:hAnsi="Consolas" w:cs="宋体"/>
          <w:color w:val="DD4A68"/>
          <w:kern w:val="0"/>
          <w:sz w:val="20"/>
          <w:szCs w:val="20"/>
        </w:rPr>
        <w:t>getSession</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return</w:t>
      </w:r>
      <w:r w:rsidRPr="0043008B">
        <w:rPr>
          <w:rFonts w:ascii="Consolas" w:eastAsia="宋体" w:hAnsi="Consolas" w:cs="宋体"/>
          <w:color w:val="000000"/>
          <w:kern w:val="0"/>
          <w:sz w:val="20"/>
          <w:szCs w:val="20"/>
        </w:rPr>
        <w:t xml:space="preserve"> sqlSessionFactory</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 xml:space="preserve">     * @param args</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 xml:space="preserve">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main</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String</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args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70809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TODO Auto-generated method stub</w:t>
      </w:r>
    </w:p>
    <w:p w:rsidR="00B92F60" w:rsidRPr="0043008B" w:rsidRDefault="00B92F60" w:rsidP="00B92F60">
      <w:pPr>
        <w:widowControl/>
        <w:shd w:val="clear" w:color="auto" w:fill="F5F2F0"/>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000000"/>
          <w:kern w:val="0"/>
          <w:sz w:val="20"/>
          <w:szCs w:val="20"/>
        </w:rPr>
      </w:pPr>
      <w:r w:rsidRPr="0043008B">
        <w:rPr>
          <w:rFonts w:ascii="Consolas" w:eastAsia="宋体" w:hAnsi="Consolas" w:cs="宋体" w:hint="eastAsia"/>
          <w:color w:val="708090"/>
          <w:kern w:val="0"/>
          <w:sz w:val="20"/>
          <w:szCs w:val="20"/>
        </w:rPr>
        <w:tab/>
        <w:t>//</w:t>
      </w:r>
      <w:r w:rsidRPr="0043008B">
        <w:rPr>
          <w:rFonts w:ascii="Consolas" w:eastAsia="宋体" w:hAnsi="Consolas" w:cs="宋体" w:hint="eastAsia"/>
          <w:color w:val="708090"/>
          <w:kern w:val="0"/>
          <w:sz w:val="20"/>
          <w:szCs w:val="20"/>
        </w:rPr>
        <w:t>创建一次</w:t>
      </w:r>
      <w:r w:rsidRPr="0043008B">
        <w:rPr>
          <w:rFonts w:ascii="Consolas" w:eastAsia="宋体" w:hAnsi="Consolas" w:cs="宋体" w:hint="eastAsia"/>
          <w:color w:val="708090"/>
          <w:kern w:val="0"/>
          <w:sz w:val="20"/>
          <w:szCs w:val="20"/>
        </w:rPr>
        <w:t>sql</w:t>
      </w:r>
      <w:r w:rsidRPr="0043008B">
        <w:rPr>
          <w:rFonts w:ascii="Consolas" w:eastAsia="宋体" w:hAnsi="Consolas" w:cs="宋体" w:hint="eastAsia"/>
          <w:color w:val="708090"/>
          <w:kern w:val="0"/>
          <w:sz w:val="20"/>
          <w:szCs w:val="20"/>
        </w:rPr>
        <w:t>会话，记得用完了要关闭，</w:t>
      </w:r>
      <w:r w:rsidRPr="0043008B">
        <w:rPr>
          <w:rFonts w:ascii="Consolas" w:eastAsia="宋体" w:hAnsi="Consolas" w:cs="宋体"/>
          <w:color w:val="000000"/>
          <w:kern w:val="0"/>
          <w:sz w:val="20"/>
          <w:szCs w:val="20"/>
        </w:rPr>
        <w:t>SqlSession</w:t>
      </w:r>
    </w:p>
    <w:p w:rsidR="00271F64" w:rsidRPr="0043008B" w:rsidRDefault="00271F64" w:rsidP="00271F6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800" w:right="60" w:hangingChars="400" w:hanging="800"/>
        <w:jc w:val="left"/>
        <w:rPr>
          <w:rFonts w:ascii="Consolas" w:eastAsia="宋体" w:hAnsi="Consolas" w:cs="宋体"/>
          <w:color w:val="000000"/>
          <w:kern w:val="0"/>
          <w:sz w:val="20"/>
          <w:szCs w:val="20"/>
        </w:rPr>
      </w:pPr>
      <w:r w:rsidRPr="0043008B">
        <w:rPr>
          <w:rFonts w:ascii="Consolas" w:eastAsia="宋体" w:hAnsi="Consolas" w:cs="宋体" w:hint="eastAsia"/>
          <w:color w:val="999999"/>
          <w:kern w:val="0"/>
          <w:sz w:val="20"/>
          <w:szCs w:val="20"/>
        </w:rPr>
        <w:tab/>
        <w:t>//</w:t>
      </w:r>
      <w:r w:rsidRPr="0043008B">
        <w:rPr>
          <w:rFonts w:ascii="Consolas" w:eastAsia="宋体" w:hAnsi="Consolas" w:cs="宋体" w:hint="eastAsia"/>
          <w:color w:val="999999"/>
          <w:kern w:val="0"/>
          <w:sz w:val="20"/>
          <w:szCs w:val="20"/>
        </w:rPr>
        <w:t>这个也可以提到工具类、可以有参数</w:t>
      </w:r>
      <w:r w:rsidRPr="0043008B">
        <w:rPr>
          <w:rFonts w:ascii="Consolas" w:eastAsia="宋体" w:hAnsi="Consolas" w:cs="宋体" w:hint="eastAsia"/>
          <w:color w:val="999999"/>
          <w:kern w:val="0"/>
          <w:sz w:val="20"/>
          <w:szCs w:val="20"/>
        </w:rPr>
        <w:t xml:space="preserve">boolean </w:t>
      </w:r>
      <w:r w:rsidRPr="0043008B">
        <w:rPr>
          <w:rFonts w:ascii="Consolas" w:eastAsia="宋体" w:hAnsi="Consolas" w:cs="宋体" w:hint="eastAsia"/>
          <w:color w:val="999999"/>
          <w:kern w:val="0"/>
          <w:sz w:val="20"/>
          <w:szCs w:val="20"/>
        </w:rPr>
        <w:t>开启、关闭事务</w:t>
      </w:r>
    </w:p>
    <w:p w:rsidR="00E6121A" w:rsidRPr="0043008B" w:rsidRDefault="00E6121A" w:rsidP="00271F6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800" w:right="60" w:hangingChars="400" w:hanging="80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SqlSession session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sqlSessionFactory</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openSession</w:t>
      </w:r>
      <w:r w:rsidRPr="0043008B">
        <w:rPr>
          <w:rFonts w:ascii="Consolas" w:eastAsia="宋体" w:hAnsi="Consolas" w:cs="宋体"/>
          <w:color w:val="999999"/>
          <w:kern w:val="0"/>
          <w:sz w:val="20"/>
          <w:szCs w:val="20"/>
        </w:rPr>
        <w:t>();</w:t>
      </w:r>
      <w:r w:rsidR="00271F64" w:rsidRPr="0043008B">
        <w:rPr>
          <w:rFonts w:ascii="Consolas" w:eastAsia="宋体" w:hAnsi="Consolas" w:cs="宋体" w:hint="eastAsia"/>
          <w:color w:val="999999"/>
          <w:kern w:val="0"/>
          <w:sz w:val="20"/>
          <w:szCs w:val="20"/>
        </w:rPr>
        <w:t xml:space="preserve">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try</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//sqlSessionFactory.getConfiguration().addMapper(IUser.class);</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//User user = (User) session.selectOne( "com.yiibai.mybatis.models.UserMapper.getUserByID", 1);</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用户数据列表</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插入数据</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testInsert();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更新用户</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//testUpdate();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删除数据</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w:t>
      </w:r>
      <w:r w:rsidRPr="0043008B">
        <w:rPr>
          <w:rFonts w:ascii="Consolas" w:eastAsia="宋体" w:hAnsi="Consolas" w:cs="宋体"/>
          <w:color w:val="708090"/>
          <w:kern w:val="0"/>
          <w:sz w:val="20"/>
          <w:szCs w:val="20"/>
        </w:rPr>
        <w:t>//testDelete();</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finally</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session</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close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w:t>
      </w:r>
      <w:r w:rsidR="00303F31" w:rsidRPr="0043008B">
        <w:rPr>
          <w:rFonts w:ascii="Consolas" w:eastAsia="宋体" w:hAnsi="Consolas" w:cs="宋体"/>
          <w:color w:val="708090"/>
          <w:kern w:val="0"/>
          <w:sz w:val="20"/>
          <w:szCs w:val="20"/>
        </w:rPr>
        <w:t>插入数据的方法</w:t>
      </w:r>
      <w:r w:rsidR="00303F31" w:rsidRPr="0043008B">
        <w:rPr>
          <w:rFonts w:ascii="Consolas" w:eastAsia="宋体" w:hAnsi="Consolas" w:cs="宋体" w:hint="eastAsia"/>
          <w:color w:val="708090"/>
          <w:kern w:val="0"/>
          <w:sz w:val="20"/>
          <w:szCs w:val="20"/>
        </w:rPr>
        <w:t>，</w:t>
      </w:r>
      <w:r w:rsidR="00303F31" w:rsidRPr="0043008B">
        <w:rPr>
          <w:rFonts w:ascii="Consolas" w:eastAsia="宋体" w:hAnsi="Consolas" w:cs="宋体"/>
          <w:color w:val="708090"/>
          <w:kern w:val="0"/>
          <w:sz w:val="20"/>
          <w:szCs w:val="20"/>
        </w:rPr>
        <w:t>通过</w:t>
      </w:r>
      <w:r w:rsidR="00303F31" w:rsidRPr="0043008B">
        <w:rPr>
          <w:rFonts w:ascii="Consolas" w:eastAsia="宋体" w:hAnsi="Consolas" w:cs="宋体"/>
          <w:color w:val="000000"/>
          <w:kern w:val="0"/>
          <w:sz w:val="20"/>
          <w:szCs w:val="20"/>
        </w:rPr>
        <w:t>IUser</w:t>
      </w:r>
      <w:r w:rsidR="00303F31" w:rsidRPr="0043008B">
        <w:rPr>
          <w:rFonts w:ascii="Consolas" w:eastAsia="宋体" w:hAnsi="Consolas" w:cs="宋体" w:hint="eastAsia"/>
          <w:color w:val="000000"/>
          <w:kern w:val="0"/>
          <w:sz w:val="20"/>
          <w:szCs w:val="20"/>
        </w:rPr>
        <w:t xml:space="preserve">  </w:t>
      </w:r>
      <w:r w:rsidR="00303F31" w:rsidRPr="0043008B">
        <w:rPr>
          <w:rFonts w:ascii="Consolas" w:eastAsia="宋体" w:hAnsi="Consolas" w:cs="宋体" w:hint="eastAsia"/>
          <w:color w:val="000000"/>
          <w:kern w:val="0"/>
          <w:sz w:val="20"/>
          <w:szCs w:val="20"/>
        </w:rPr>
        <w:t>的</w:t>
      </w:r>
      <w:r w:rsidR="00EF637B" w:rsidRPr="0043008B">
        <w:rPr>
          <w:rFonts w:ascii="Consolas" w:eastAsia="宋体" w:hAnsi="Consolas" w:cs="宋体" w:hint="eastAsia"/>
          <w:color w:val="000000"/>
          <w:kern w:val="0"/>
          <w:sz w:val="20"/>
          <w:szCs w:val="20"/>
        </w:rPr>
        <w:t>public void</w:t>
      </w:r>
      <w:r w:rsidR="00303F31" w:rsidRPr="0043008B">
        <w:rPr>
          <w:rFonts w:ascii="Consolas" w:eastAsia="宋体" w:hAnsi="Consolas" w:cs="宋体" w:hint="eastAsia"/>
          <w:color w:val="000000"/>
          <w:kern w:val="0"/>
          <w:sz w:val="20"/>
          <w:szCs w:val="20"/>
        </w:rPr>
        <w:t xml:space="preserve"> </w:t>
      </w:r>
      <w:r w:rsidR="00303F31" w:rsidRPr="0043008B">
        <w:rPr>
          <w:rFonts w:ascii="Consolas" w:eastAsia="宋体" w:hAnsi="Consolas" w:cs="宋体"/>
          <w:color w:val="DD4A68"/>
          <w:kern w:val="0"/>
          <w:sz w:val="20"/>
          <w:szCs w:val="20"/>
        </w:rPr>
        <w:t>insertUser</w:t>
      </w:r>
      <w:r w:rsidR="00303F31" w:rsidRPr="0043008B">
        <w:rPr>
          <w:rFonts w:ascii="Consolas" w:eastAsia="宋体" w:hAnsi="Consolas" w:cs="宋体"/>
          <w:color w:val="999999"/>
          <w:kern w:val="0"/>
          <w:sz w:val="20"/>
          <w:szCs w:val="20"/>
        </w:rPr>
        <w:t>(</w:t>
      </w:r>
      <w:r w:rsidR="00303F31" w:rsidRPr="0043008B">
        <w:rPr>
          <w:rFonts w:ascii="Consolas" w:eastAsia="宋体" w:hAnsi="Consolas" w:cs="宋体"/>
          <w:color w:val="000000"/>
          <w:kern w:val="0"/>
          <w:sz w:val="20"/>
          <w:szCs w:val="20"/>
        </w:rPr>
        <w:t>user</w:t>
      </w:r>
      <w:r w:rsidR="00303F31"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testInsert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try</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获取</w:t>
      </w:r>
      <w:r w:rsidRPr="0043008B">
        <w:rPr>
          <w:rFonts w:ascii="Consolas" w:eastAsia="宋体" w:hAnsi="Consolas" w:cs="宋体"/>
          <w:color w:val="708090"/>
          <w:kern w:val="0"/>
          <w:sz w:val="20"/>
          <w:szCs w:val="20"/>
        </w:rPr>
        <w:t>Session</w:t>
      </w:r>
      <w:r w:rsidRPr="0043008B">
        <w:rPr>
          <w:rFonts w:ascii="Consolas" w:eastAsia="宋体" w:hAnsi="Consolas" w:cs="宋体"/>
          <w:color w:val="708090"/>
          <w:kern w:val="0"/>
          <w:sz w:val="20"/>
          <w:szCs w:val="20"/>
        </w:rPr>
        <w:t>连接</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SqlSession session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sqlSessionFactory</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openSession</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获取</w:t>
      </w:r>
      <w:r w:rsidRPr="0043008B">
        <w:rPr>
          <w:rFonts w:ascii="Consolas" w:eastAsia="宋体" w:hAnsi="Consolas" w:cs="宋体"/>
          <w:color w:val="708090"/>
          <w:kern w:val="0"/>
          <w:sz w:val="20"/>
          <w:szCs w:val="20"/>
        </w:rPr>
        <w:t>Mapper</w:t>
      </w:r>
      <w:r w:rsidR="00D41EE1" w:rsidRPr="0043008B">
        <w:rPr>
          <w:rFonts w:ascii="Consolas" w:eastAsia="宋体" w:hAnsi="Consolas" w:cs="宋体" w:hint="eastAsia"/>
          <w:color w:val="708090"/>
          <w:kern w:val="0"/>
          <w:sz w:val="20"/>
          <w:szCs w:val="20"/>
        </w:rPr>
        <w:t xml:space="preserve"> [</w:t>
      </w:r>
      <w:r w:rsidR="00D41EE1" w:rsidRPr="0043008B">
        <w:rPr>
          <w:rFonts w:ascii="Consolas" w:eastAsia="宋体" w:hAnsi="Consolas" w:cs="宋体" w:hint="eastAsia"/>
          <w:color w:val="708090"/>
          <w:kern w:val="0"/>
          <w:sz w:val="20"/>
          <w:szCs w:val="20"/>
        </w:rPr>
        <w:t>映射</w:t>
      </w:r>
      <w:r w:rsidR="00F95FC4" w:rsidRPr="0043008B">
        <w:rPr>
          <w:rFonts w:ascii="Consolas" w:eastAsia="宋体" w:hAnsi="Consolas" w:cs="宋体" w:hint="eastAsia"/>
          <w:color w:val="708090"/>
          <w:kern w:val="0"/>
          <w:sz w:val="20"/>
          <w:szCs w:val="20"/>
        </w:rPr>
        <w:t>:</w:t>
      </w:r>
      <w:r w:rsidR="00F95FC4" w:rsidRPr="0043008B">
        <w:rPr>
          <w:rFonts w:ascii="Consolas" w:eastAsia="宋体" w:hAnsi="Consolas" w:cs="宋体" w:hint="eastAsia"/>
          <w:color w:val="708090"/>
          <w:kern w:val="0"/>
          <w:sz w:val="20"/>
          <w:szCs w:val="20"/>
        </w:rPr>
        <w:t>就是</w:t>
      </w:r>
      <w:r w:rsidR="00F95FC4" w:rsidRPr="0043008B">
        <w:rPr>
          <w:rFonts w:ascii="Consolas" w:eastAsia="宋体" w:hAnsi="Consolas" w:cs="宋体" w:hint="eastAsia"/>
          <w:color w:val="708090"/>
          <w:kern w:val="0"/>
          <w:sz w:val="20"/>
          <w:szCs w:val="20"/>
        </w:rPr>
        <w:t>User</w:t>
      </w:r>
      <w:r w:rsidR="00F95FC4" w:rsidRPr="0043008B">
        <w:rPr>
          <w:rFonts w:ascii="Consolas" w:eastAsia="宋体" w:hAnsi="Consolas" w:cs="宋体" w:hint="eastAsia"/>
          <w:color w:val="708090"/>
          <w:kern w:val="0"/>
          <w:sz w:val="20"/>
          <w:szCs w:val="20"/>
        </w:rPr>
        <w:t>实体类对应的接口，</w:t>
      </w:r>
      <w:r w:rsidR="00F95FC4" w:rsidRPr="0043008B">
        <w:rPr>
          <w:rFonts w:ascii="Consolas" w:eastAsia="宋体" w:hAnsi="Consolas" w:cs="宋体" w:hint="eastAsia"/>
          <w:color w:val="708090"/>
          <w:kern w:val="0"/>
          <w:sz w:val="20"/>
          <w:szCs w:val="20"/>
        </w:rPr>
        <w:t>User.xml</w:t>
      </w:r>
      <w:r w:rsidR="00F95FC4" w:rsidRPr="0043008B">
        <w:rPr>
          <w:rFonts w:ascii="Consolas" w:eastAsia="宋体" w:hAnsi="Consolas" w:cs="宋体" w:hint="eastAsia"/>
          <w:color w:val="708090"/>
          <w:kern w:val="0"/>
          <w:sz w:val="20"/>
          <w:szCs w:val="20"/>
        </w:rPr>
        <w:t>有具体的</w:t>
      </w:r>
      <w:r w:rsidR="00F95FC4" w:rsidRPr="0043008B">
        <w:rPr>
          <w:rFonts w:ascii="Consolas" w:eastAsia="宋体" w:hAnsi="Consolas" w:cs="宋体" w:hint="eastAsia"/>
          <w:color w:val="708090"/>
          <w:kern w:val="0"/>
          <w:sz w:val="20"/>
          <w:szCs w:val="20"/>
        </w:rPr>
        <w:t>sql</w:t>
      </w:r>
      <w:r w:rsidR="00D41EE1" w:rsidRPr="0043008B">
        <w:rPr>
          <w:rFonts w:ascii="Consolas" w:eastAsia="宋体" w:hAnsi="Consolas" w:cs="宋体" w:hint="eastAsia"/>
          <w:color w:val="708090"/>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IUser userMapper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session</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getMapper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class</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"Test insert start..."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执行插入</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User user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new</w:t>
      </w: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setId</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0</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setName</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"Google"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setDept</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"Tech"</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setWebsite</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"http://www.google.com"</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setPhone</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"120"</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userMapper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insertUser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user</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提交事务</w:t>
      </w:r>
      <w:r w:rsidR="00A75B66" w:rsidRPr="0043008B">
        <w:rPr>
          <w:rFonts w:ascii="Consolas" w:eastAsia="宋体" w:hAnsi="Consolas" w:cs="宋体" w:hint="eastAsia"/>
          <w:color w:val="708090"/>
          <w:kern w:val="0"/>
          <w:sz w:val="20"/>
          <w:szCs w:val="20"/>
        </w:rPr>
        <w:t>[</w:t>
      </w:r>
      <w:r w:rsidR="00A75B66" w:rsidRPr="0043008B">
        <w:rPr>
          <w:rFonts w:ascii="Consolas" w:eastAsia="宋体" w:hAnsi="Consolas" w:cs="宋体" w:hint="eastAsia"/>
          <w:color w:val="708090"/>
          <w:kern w:val="0"/>
          <w:sz w:val="20"/>
          <w:szCs w:val="20"/>
        </w:rPr>
        <w:t>完成写入数据库</w:t>
      </w:r>
      <w:r w:rsidR="00A75B66" w:rsidRPr="0043008B">
        <w:rPr>
          <w:rFonts w:ascii="Consolas" w:eastAsia="宋体" w:hAnsi="Consolas" w:cs="宋体" w:hint="eastAsia"/>
          <w:color w:val="708090"/>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session</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commit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000000"/>
          <w:kern w:val="0"/>
          <w:sz w:val="20"/>
          <w:szCs w:val="20"/>
        </w:rPr>
      </w:pPr>
    </w:p>
    <w:p w:rsidR="00A75B66" w:rsidRPr="0043008B" w:rsidRDefault="00A75B66"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显示插入之后</w:t>
      </w:r>
      <w:r w:rsidRPr="0043008B">
        <w:rPr>
          <w:rFonts w:ascii="Consolas" w:eastAsia="宋体" w:hAnsi="Consolas" w:cs="宋体"/>
          <w:color w:val="708090"/>
          <w:kern w:val="0"/>
          <w:sz w:val="20"/>
          <w:szCs w:val="20"/>
        </w:rPr>
        <w:t>User</w:t>
      </w:r>
      <w:r w:rsidRPr="0043008B">
        <w:rPr>
          <w:rFonts w:ascii="Consolas" w:eastAsia="宋体" w:hAnsi="Consolas" w:cs="宋体"/>
          <w:color w:val="708090"/>
          <w:kern w:val="0"/>
          <w:sz w:val="20"/>
          <w:szCs w:val="20"/>
        </w:rPr>
        <w:t>信息</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"After insert"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"Test insert finished..."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catch</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Exception 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e</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printStackTrace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获取用户列表</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try</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SqlSession session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sqlSessionFactory</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openSession</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IUser iuser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session</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getMapper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class</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显示</w:t>
      </w:r>
      <w:r w:rsidRPr="0043008B">
        <w:rPr>
          <w:rFonts w:ascii="Consolas" w:eastAsia="宋体" w:hAnsi="Consolas" w:cs="宋体"/>
          <w:color w:val="708090"/>
          <w:kern w:val="0"/>
          <w:sz w:val="20"/>
          <w:szCs w:val="20"/>
        </w:rPr>
        <w:t>User</w:t>
      </w:r>
      <w:r w:rsidRPr="0043008B">
        <w:rPr>
          <w:rFonts w:ascii="Consolas" w:eastAsia="宋体" w:hAnsi="Consolas" w:cs="宋体"/>
          <w:color w:val="708090"/>
          <w:kern w:val="0"/>
          <w:sz w:val="20"/>
          <w:szCs w:val="20"/>
        </w:rPr>
        <w:t>信息</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"Test Get start..."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printUsers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"Test Get finished..."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catch</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Exception e</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e</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printStackTrace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testUpdate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try</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SqlSession session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sqlSessionFactory</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openSession</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IUser iuser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session</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getMapper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class</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"Test update start..."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printUsers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执行更新</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User user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iuser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1</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setName</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"New name"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iuser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updateUser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user</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提交事务</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session</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commit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显示更新之后</w:t>
      </w:r>
      <w:r w:rsidRPr="0043008B">
        <w:rPr>
          <w:rFonts w:ascii="Consolas" w:eastAsia="宋体" w:hAnsi="Consolas" w:cs="宋体"/>
          <w:color w:val="708090"/>
          <w:kern w:val="0"/>
          <w:sz w:val="20"/>
          <w:szCs w:val="20"/>
        </w:rPr>
        <w:t>User</w:t>
      </w:r>
      <w:r w:rsidRPr="0043008B">
        <w:rPr>
          <w:rFonts w:ascii="Consolas" w:eastAsia="宋体" w:hAnsi="Consolas" w:cs="宋体"/>
          <w:color w:val="708090"/>
          <w:kern w:val="0"/>
          <w:sz w:val="20"/>
          <w:szCs w:val="20"/>
        </w:rPr>
        <w:t>信息</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"After update"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printUsers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"Test update finished..."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catch</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Exception 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e</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printStackTrace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删除用户信息</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public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testDelete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try</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SqlSession session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sqlSessionFactory</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openSession</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IUser iuser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session</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getMapper</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class</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"Test delete start..."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显示删除之前</w:t>
      </w:r>
      <w:r w:rsidRPr="0043008B">
        <w:rPr>
          <w:rFonts w:ascii="Consolas" w:eastAsia="宋体" w:hAnsi="Consolas" w:cs="宋体"/>
          <w:color w:val="708090"/>
          <w:kern w:val="0"/>
          <w:sz w:val="20"/>
          <w:szCs w:val="20"/>
        </w:rPr>
        <w:t>User</w:t>
      </w:r>
      <w:r w:rsidRPr="0043008B">
        <w:rPr>
          <w:rFonts w:ascii="Consolas" w:eastAsia="宋体" w:hAnsi="Consolas" w:cs="宋体"/>
          <w:color w:val="708090"/>
          <w:kern w:val="0"/>
          <w:sz w:val="20"/>
          <w:szCs w:val="20"/>
        </w:rPr>
        <w:t>信息</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"Before delete"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printUsers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执行删除</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iuser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deleteUser</w:t>
      </w:r>
      <w:r w:rsidRPr="0043008B">
        <w:rPr>
          <w:rFonts w:ascii="Consolas" w:eastAsia="宋体" w:hAnsi="Consolas" w:cs="宋体"/>
          <w:color w:val="999999"/>
          <w:kern w:val="0"/>
          <w:sz w:val="20"/>
          <w:szCs w:val="20"/>
        </w:rPr>
        <w:t>(</w:t>
      </w:r>
      <w:r w:rsidRPr="0043008B">
        <w:rPr>
          <w:rFonts w:ascii="Consolas" w:eastAsia="宋体" w:hAnsi="Consolas" w:cs="宋体"/>
          <w:color w:val="990055"/>
          <w:kern w:val="0"/>
          <w:sz w:val="20"/>
          <w:szCs w:val="20"/>
        </w:rPr>
        <w:t>2</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提交事务</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session</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commit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 xml:space="preserve">// </w:t>
      </w:r>
      <w:r w:rsidRPr="0043008B">
        <w:rPr>
          <w:rFonts w:ascii="Consolas" w:eastAsia="宋体" w:hAnsi="Consolas" w:cs="宋体"/>
          <w:color w:val="708090"/>
          <w:kern w:val="0"/>
          <w:sz w:val="20"/>
          <w:szCs w:val="20"/>
        </w:rPr>
        <w:t>显示删除之后</w:t>
      </w:r>
      <w:r w:rsidRPr="0043008B">
        <w:rPr>
          <w:rFonts w:ascii="Consolas" w:eastAsia="宋体" w:hAnsi="Consolas" w:cs="宋体"/>
          <w:color w:val="708090"/>
          <w:kern w:val="0"/>
          <w:sz w:val="20"/>
          <w:szCs w:val="20"/>
        </w:rPr>
        <w:t>User</w:t>
      </w:r>
      <w:r w:rsidRPr="0043008B">
        <w:rPr>
          <w:rFonts w:ascii="Consolas" w:eastAsia="宋体" w:hAnsi="Consolas" w:cs="宋体"/>
          <w:color w:val="708090"/>
          <w:kern w:val="0"/>
          <w:sz w:val="20"/>
          <w:szCs w:val="20"/>
        </w:rPr>
        <w:t>信息</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"After delete"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printUsers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iuser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getUserList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lastRenderedPageBreak/>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"Test delete finished..."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catch</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Exception 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e</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printStackTrace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708090"/>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 xml:space="preserve">     *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 xml:space="preserve">     * </w:t>
      </w:r>
      <w:r w:rsidRPr="0043008B">
        <w:rPr>
          <w:rFonts w:ascii="Consolas" w:eastAsia="宋体" w:hAnsi="Consolas" w:cs="宋体"/>
          <w:color w:val="708090"/>
          <w:kern w:val="0"/>
          <w:sz w:val="20"/>
          <w:szCs w:val="20"/>
        </w:rPr>
        <w:t>打印用户信息到控制台</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 xml:space="preserve">     *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708090"/>
          <w:kern w:val="0"/>
          <w:sz w:val="20"/>
          <w:szCs w:val="20"/>
        </w:rPr>
      </w:pPr>
      <w:r w:rsidRPr="0043008B">
        <w:rPr>
          <w:rFonts w:ascii="Consolas" w:eastAsia="宋体" w:hAnsi="Consolas" w:cs="宋体"/>
          <w:color w:val="708090"/>
          <w:kern w:val="0"/>
          <w:sz w:val="20"/>
          <w:szCs w:val="20"/>
        </w:rPr>
        <w:t xml:space="preserve">     * @param users</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708090"/>
          <w:kern w:val="0"/>
          <w:sz w:val="20"/>
          <w:szCs w:val="20"/>
        </w:rPr>
        <w:t xml:space="preserve">     */</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private</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static</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void</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DD4A68"/>
          <w:kern w:val="0"/>
          <w:sz w:val="20"/>
          <w:szCs w:val="20"/>
        </w:rPr>
        <w:t>printUsers</w:t>
      </w:r>
      <w:r w:rsidRPr="0043008B">
        <w:rPr>
          <w:rFonts w:ascii="Consolas" w:eastAsia="宋体" w:hAnsi="Consolas" w:cs="宋体"/>
          <w:color w:val="999999"/>
          <w:kern w:val="0"/>
          <w:sz w:val="20"/>
          <w:szCs w:val="20"/>
        </w:rPr>
        <w:t>(</w:t>
      </w:r>
      <w:r w:rsidRPr="0043008B">
        <w:rPr>
          <w:rFonts w:ascii="Consolas" w:eastAsia="宋体" w:hAnsi="Consolas" w:cs="宋体"/>
          <w:color w:val="0077AA"/>
          <w:kern w:val="0"/>
          <w:sz w:val="20"/>
          <w:szCs w:val="20"/>
        </w:rPr>
        <w:t>final</w:t>
      </w:r>
      <w:r w:rsidRPr="0043008B">
        <w:rPr>
          <w:rFonts w:ascii="Consolas" w:eastAsia="宋体" w:hAnsi="Consolas" w:cs="宋体"/>
          <w:color w:val="000000"/>
          <w:kern w:val="0"/>
          <w:sz w:val="20"/>
          <w:szCs w:val="20"/>
        </w:rPr>
        <w:t xml:space="preserve"> List</w:t>
      </w:r>
      <w:r w:rsidRPr="0043008B">
        <w:rPr>
          <w:rFonts w:ascii="Consolas" w:eastAsia="宋体" w:hAnsi="Consolas" w:cs="宋体"/>
          <w:color w:val="A67F59"/>
          <w:kern w:val="0"/>
          <w:sz w:val="20"/>
          <w:szCs w:val="20"/>
        </w:rPr>
        <w:t>&lt;</w:t>
      </w:r>
      <w:r w:rsidRPr="0043008B">
        <w:rPr>
          <w:rFonts w:ascii="Consolas" w:eastAsia="宋体" w:hAnsi="Consolas" w:cs="宋体"/>
          <w:color w:val="000000"/>
          <w:kern w:val="0"/>
          <w:sz w:val="20"/>
          <w:szCs w:val="20"/>
        </w:rPr>
        <w:t>User</w:t>
      </w:r>
      <w:r w:rsidRPr="0043008B">
        <w:rPr>
          <w:rFonts w:ascii="Consolas" w:eastAsia="宋体" w:hAnsi="Consolas" w:cs="宋体"/>
          <w:color w:val="A67F59"/>
          <w:kern w:val="0"/>
          <w:sz w:val="20"/>
          <w:szCs w:val="20"/>
        </w:rPr>
        <w:t>&gt;</w:t>
      </w:r>
      <w:r w:rsidRPr="0043008B">
        <w:rPr>
          <w:rFonts w:ascii="Consolas" w:eastAsia="宋体" w:hAnsi="Consolas" w:cs="宋体"/>
          <w:color w:val="000000"/>
          <w:kern w:val="0"/>
          <w:sz w:val="20"/>
          <w:szCs w:val="20"/>
        </w:rPr>
        <w:t xml:space="preserve"> users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int</w:t>
      </w:r>
      <w:r w:rsidRPr="0043008B">
        <w:rPr>
          <w:rFonts w:ascii="Consolas" w:eastAsia="宋体" w:hAnsi="Consolas" w:cs="宋体"/>
          <w:color w:val="000000"/>
          <w:kern w:val="0"/>
          <w:sz w:val="20"/>
          <w:szCs w:val="20"/>
        </w:rPr>
        <w:t xml:space="preserve"> count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0055"/>
          <w:kern w:val="0"/>
          <w:sz w:val="20"/>
          <w:szCs w:val="20"/>
        </w:rPr>
        <w:t>0</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hint="eastAsia"/>
          <w:color w:val="999999"/>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0077AA"/>
          <w:kern w:val="0"/>
          <w:sz w:val="20"/>
          <w:szCs w:val="20"/>
        </w:rPr>
        <w:t>for</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User user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users</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D41EE1" w:rsidRPr="0043008B" w:rsidRDefault="00D41EE1"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MessageFormat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format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669900"/>
          <w:kern w:val="0"/>
          <w:sz w:val="20"/>
          <w:szCs w:val="20"/>
        </w:rPr>
        <w:t>"============= User[{0}]================="</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count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"User Id: "</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getId</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"User Name: "</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getName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"User Dept: "</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getDept</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System</w:t>
      </w:r>
      <w:r w:rsidRPr="0043008B">
        <w:rPr>
          <w:rFonts w:ascii="Consolas" w:eastAsia="宋体" w:hAnsi="Consolas" w:cs="宋体"/>
          <w:color w:val="999999"/>
          <w:kern w:val="0"/>
          <w:sz w:val="20"/>
          <w:szCs w:val="20"/>
        </w:rPr>
        <w:t>.</w:t>
      </w:r>
      <w:r w:rsidRPr="0043008B">
        <w:rPr>
          <w:rFonts w:ascii="Consolas" w:eastAsia="宋体" w:hAnsi="Consolas" w:cs="宋体"/>
          <w:color w:val="000000"/>
          <w:kern w:val="0"/>
          <w:sz w:val="20"/>
          <w:szCs w:val="20"/>
        </w:rPr>
        <w:t>out</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println</w:t>
      </w:r>
      <w:r w:rsidRPr="0043008B">
        <w:rPr>
          <w:rFonts w:ascii="Consolas" w:eastAsia="宋体" w:hAnsi="Consolas" w:cs="宋体"/>
          <w:color w:val="999999"/>
          <w:kern w:val="0"/>
          <w:sz w:val="20"/>
          <w:szCs w:val="20"/>
        </w:rPr>
        <w:t>(</w:t>
      </w:r>
      <w:r w:rsidRPr="0043008B">
        <w:rPr>
          <w:rFonts w:ascii="Consolas" w:eastAsia="宋体" w:hAnsi="Consolas" w:cs="宋体"/>
          <w:color w:val="669900"/>
          <w:kern w:val="0"/>
          <w:sz w:val="20"/>
          <w:szCs w:val="20"/>
        </w:rPr>
        <w:t>"User Website: "</w:t>
      </w:r>
      <w:r w:rsidRPr="0043008B">
        <w:rPr>
          <w:rFonts w:ascii="Consolas" w:eastAsia="宋体" w:hAnsi="Consolas" w:cs="宋体"/>
          <w:color w:val="000000"/>
          <w:kern w:val="0"/>
          <w:sz w:val="20"/>
          <w:szCs w:val="20"/>
        </w:rPr>
        <w:t xml:space="preserve"> </w:t>
      </w:r>
      <w:r w:rsidRPr="0043008B">
        <w:rPr>
          <w:rFonts w:ascii="Consolas" w:eastAsia="宋体" w:hAnsi="Consolas" w:cs="宋体"/>
          <w:color w:val="A67F59"/>
          <w:kern w:val="0"/>
          <w:sz w:val="20"/>
          <w:szCs w:val="20"/>
        </w:rPr>
        <w:t>+</w:t>
      </w:r>
      <w:r w:rsidRPr="0043008B">
        <w:rPr>
          <w:rFonts w:ascii="Consolas" w:eastAsia="宋体" w:hAnsi="Consolas" w:cs="宋体"/>
          <w:color w:val="000000"/>
          <w:kern w:val="0"/>
          <w:sz w:val="20"/>
          <w:szCs w:val="20"/>
        </w:rPr>
        <w:t xml:space="preserve"> user</w:t>
      </w:r>
      <w:r w:rsidRPr="0043008B">
        <w:rPr>
          <w:rFonts w:ascii="Consolas" w:eastAsia="宋体" w:hAnsi="Consolas" w:cs="宋体"/>
          <w:color w:val="999999"/>
          <w:kern w:val="0"/>
          <w:sz w:val="20"/>
          <w:szCs w:val="20"/>
        </w:rPr>
        <w:t>.</w:t>
      </w:r>
      <w:r w:rsidRPr="0043008B">
        <w:rPr>
          <w:rFonts w:ascii="Consolas" w:eastAsia="宋体" w:hAnsi="Consolas" w:cs="宋体"/>
          <w:color w:val="DD4A68"/>
          <w:kern w:val="0"/>
          <w:sz w:val="20"/>
          <w:szCs w:val="20"/>
        </w:rPr>
        <w:t>getWebsite</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000000"/>
          <w:kern w:val="0"/>
          <w:sz w:val="20"/>
          <w:szCs w:val="20"/>
        </w:rPr>
        <w:t xml:space="preserve">    </w:t>
      </w: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43008B">
        <w:rPr>
          <w:rFonts w:ascii="Consolas" w:eastAsia="宋体" w:hAnsi="Consolas" w:cs="宋体"/>
          <w:color w:val="999999"/>
          <w:kern w:val="0"/>
          <w:sz w:val="20"/>
          <w:szCs w:val="20"/>
        </w:rPr>
        <w:t>}</w:t>
      </w:r>
    </w:p>
    <w:p w:rsidR="00E6121A" w:rsidRPr="0043008B" w:rsidRDefault="00E6121A" w:rsidP="00E6121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43008B">
        <w:rPr>
          <w:rFonts w:ascii="Consolas" w:eastAsia="宋体" w:hAnsi="Consolas" w:cs="宋体"/>
          <w:color w:val="BBBBBB"/>
          <w:kern w:val="0"/>
          <w:sz w:val="16"/>
          <w:szCs w:val="16"/>
        </w:rPr>
        <w:t>Java</w:t>
      </w:r>
    </w:p>
    <w:p w:rsidR="00E6121A" w:rsidRPr="0043008B" w:rsidRDefault="00E6121A" w:rsidP="00E6121A">
      <w:pPr>
        <w:pStyle w:val="3"/>
      </w:pPr>
      <w:bookmarkStart w:id="5" w:name="测试运行"/>
      <w:bookmarkEnd w:id="5"/>
      <w:r w:rsidRPr="0043008B">
        <w:t>测试运行</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执行以上程序，如果没有问题，应该能正确输出。那么这里所有增删改查都完成了，需要注意的是在增加，更改，删除的时候需要调用</w:t>
      </w:r>
      <w:r w:rsidRPr="0043008B">
        <w:rPr>
          <w:rFonts w:ascii="Helvetica" w:eastAsia="宋体" w:hAnsi="Helvetica" w:cs="Helvetica"/>
          <w:color w:val="333344"/>
          <w:kern w:val="0"/>
          <w:sz w:val="23"/>
          <w:szCs w:val="23"/>
        </w:rPr>
        <w:t> </w:t>
      </w:r>
      <w:r w:rsidRPr="0043008B">
        <w:rPr>
          <w:rFonts w:ascii="Consolas" w:eastAsia="宋体" w:hAnsi="Consolas" w:cs="宋体"/>
          <w:color w:val="C7254E"/>
          <w:kern w:val="0"/>
          <w:sz w:val="23"/>
          <w:szCs w:val="23"/>
        </w:rPr>
        <w:t>session.commit()</w:t>
      </w:r>
      <w:r w:rsidRPr="0043008B">
        <w:rPr>
          <w:rFonts w:ascii="Helvetica" w:eastAsia="宋体" w:hAnsi="Helvetica" w:cs="Helvetica"/>
          <w:color w:val="333344"/>
          <w:kern w:val="0"/>
          <w:sz w:val="23"/>
          <w:szCs w:val="23"/>
        </w:rPr>
        <w:t> </w:t>
      </w:r>
      <w:r w:rsidRPr="0043008B">
        <w:rPr>
          <w:rFonts w:ascii="Helvetica" w:eastAsia="宋体" w:hAnsi="Helvetica" w:cs="Helvetica"/>
          <w:color w:val="333344"/>
          <w:kern w:val="0"/>
          <w:sz w:val="23"/>
          <w:szCs w:val="23"/>
        </w:rPr>
        <w:t>来提交事务，</w:t>
      </w:r>
      <w:r w:rsidRPr="0043008B">
        <w:rPr>
          <w:rFonts w:ascii="Helvetica" w:eastAsia="宋体" w:hAnsi="Helvetica" w:cs="Helvetica"/>
          <w:color w:val="333344"/>
          <w:kern w:val="0"/>
          <w:sz w:val="23"/>
          <w:szCs w:val="23"/>
        </w:rPr>
        <w:lastRenderedPageBreak/>
        <w:t>这样才会真正对数据库进行操作提交保存，否则操作没有提交到数据中。</w:t>
      </w:r>
      <w:r w:rsidRPr="0043008B">
        <w:rPr>
          <w:rFonts w:ascii="Helvetica" w:eastAsia="宋体" w:hAnsi="Helvetica" w:cs="Helvetica"/>
          <w:color w:val="333344"/>
          <w:kern w:val="0"/>
          <w:sz w:val="23"/>
          <w:szCs w:val="23"/>
        </w:rPr>
        <w:br/>
      </w:r>
      <w:r w:rsidRPr="0043008B">
        <w:rPr>
          <w:rFonts w:ascii="Helvetica" w:eastAsia="宋体" w:hAnsi="Helvetica" w:cs="Helvetica"/>
          <w:color w:val="333344"/>
          <w:kern w:val="0"/>
          <w:sz w:val="23"/>
          <w:szCs w:val="23"/>
        </w:rPr>
        <w:t>到此为止，简单的单表操作已经完成了，接下来在下一节中将会讲解多表联合查询，以及结果集的选取。</w:t>
      </w:r>
      <w:r w:rsidRPr="0043008B">
        <w:rPr>
          <w:rFonts w:ascii="Helvetica" w:eastAsia="宋体" w:hAnsi="Helvetica" w:cs="Helvetica"/>
          <w:color w:val="333344"/>
          <w:kern w:val="0"/>
          <w:sz w:val="23"/>
          <w:szCs w:val="23"/>
        </w:rPr>
        <w:t xml:space="preserve"> </w:t>
      </w:r>
      <w:r w:rsidRPr="0043008B">
        <w:rPr>
          <w:rFonts w:ascii="Helvetica" w:eastAsia="宋体" w:hAnsi="Helvetica" w:cs="Helvetica"/>
          <w:color w:val="333344"/>
          <w:kern w:val="0"/>
          <w:sz w:val="23"/>
          <w:szCs w:val="23"/>
        </w:rPr>
        <w:t>如遇到不明白的问题，请留言评论。</w:t>
      </w:r>
    </w:p>
    <w:p w:rsidR="00E6121A" w:rsidRPr="0043008B" w:rsidRDefault="00E6121A" w:rsidP="00E6121A">
      <w:pPr>
        <w:widowControl/>
        <w:shd w:val="clear" w:color="auto" w:fill="FFFFFF"/>
        <w:spacing w:after="120"/>
        <w:jc w:val="left"/>
        <w:rPr>
          <w:rFonts w:ascii="Helvetica" w:eastAsia="宋体" w:hAnsi="Helvetica" w:cs="Helvetica"/>
          <w:color w:val="333344"/>
          <w:kern w:val="0"/>
          <w:sz w:val="23"/>
          <w:szCs w:val="23"/>
        </w:rPr>
      </w:pPr>
      <w:r w:rsidRPr="0043008B">
        <w:rPr>
          <w:rFonts w:ascii="Helvetica" w:eastAsia="宋体" w:hAnsi="Helvetica" w:cs="Helvetica"/>
          <w:color w:val="333344"/>
          <w:kern w:val="0"/>
          <w:sz w:val="23"/>
          <w:szCs w:val="23"/>
        </w:rPr>
        <w:t>最后，附上项目结构图，如下：</w:t>
      </w:r>
    </w:p>
    <w:p w:rsidR="00E6121A" w:rsidRPr="0043008B" w:rsidRDefault="00E6121A" w:rsidP="0043008B">
      <w:pPr>
        <w:widowControl/>
        <w:shd w:val="clear" w:color="auto" w:fill="FFFFFF"/>
        <w:spacing w:after="120"/>
        <w:jc w:val="left"/>
        <w:rPr>
          <w:rFonts w:ascii="Helvetica" w:eastAsia="宋体" w:hAnsi="Helvetica" w:cs="Helvetica" w:hint="eastAsia"/>
          <w:color w:val="333344"/>
          <w:kern w:val="0"/>
          <w:sz w:val="23"/>
          <w:szCs w:val="23"/>
        </w:rPr>
      </w:pPr>
      <w:r w:rsidRPr="0043008B">
        <w:rPr>
          <w:rFonts w:ascii="Helvetica" w:eastAsia="宋体" w:hAnsi="Helvetica" w:cs="Helvetica"/>
          <w:noProof/>
          <w:color w:val="333344"/>
          <w:kern w:val="0"/>
          <w:sz w:val="23"/>
          <w:szCs w:val="23"/>
        </w:rPr>
        <w:drawing>
          <wp:inline distT="0" distB="0" distL="0" distR="0" wp14:anchorId="52B23615" wp14:editId="19D1A5CA">
            <wp:extent cx="3778885" cy="3314065"/>
            <wp:effectExtent l="0" t="0" r="0" b="635"/>
            <wp:docPr id="11" name="图片 11" descr="http://www.yiibai.com/uploads/images/201709/1309/287160944_75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images/201709/1309/287160944_758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8885" cy="3314065"/>
                    </a:xfrm>
                    <a:prstGeom prst="rect">
                      <a:avLst/>
                    </a:prstGeom>
                    <a:noFill/>
                    <a:ln>
                      <a:noFill/>
                    </a:ln>
                  </pic:spPr>
                </pic:pic>
              </a:graphicData>
            </a:graphic>
          </wp:inline>
        </w:drawing>
      </w:r>
    </w:p>
    <w:p w:rsidR="0043008B" w:rsidRPr="0043008B" w:rsidRDefault="0043008B" w:rsidP="0043008B">
      <w:pPr>
        <w:pStyle w:val="a3"/>
        <w:shd w:val="clear" w:color="auto" w:fill="FFFFFF"/>
        <w:spacing w:before="0" w:beforeAutospacing="0" w:after="120" w:afterAutospacing="0"/>
        <w:rPr>
          <w:rFonts w:ascii="Helvetica" w:hAnsi="Helvetica" w:cs="Helvetica" w:hint="eastAsia"/>
          <w:color w:val="333344"/>
          <w:sz w:val="23"/>
          <w:szCs w:val="23"/>
        </w:rPr>
      </w:pPr>
    </w:p>
    <w:p w:rsidR="0043008B" w:rsidRPr="0043008B" w:rsidRDefault="0043008B" w:rsidP="0043008B">
      <w:pPr>
        <w:pStyle w:val="2"/>
        <w:rPr>
          <w:rFonts w:hint="eastAsia"/>
        </w:rPr>
      </w:pPr>
      <w:r w:rsidRPr="0043008B">
        <w:t>Mybatis表关联一对多</w:t>
      </w:r>
    </w:p>
    <w:p w:rsidR="0043008B" w:rsidRPr="0043008B" w:rsidRDefault="0043008B" w:rsidP="0043008B">
      <w:pPr>
        <w:pStyle w:val="a3"/>
        <w:shd w:val="clear" w:color="auto" w:fill="FFFFFF"/>
        <w:spacing w:before="0" w:beforeAutospacing="0" w:after="120" w:afterAutospacing="0"/>
        <w:rPr>
          <w:rFonts w:ascii="Helvetica" w:hAnsi="Helvetica" w:cs="Helvetica" w:hint="eastAsia"/>
          <w:color w:val="333344"/>
          <w:sz w:val="23"/>
          <w:szCs w:val="23"/>
        </w:rPr>
      </w:pPr>
    </w:p>
    <w:p w:rsidR="0043008B" w:rsidRPr="0043008B" w:rsidRDefault="0043008B" w:rsidP="0043008B">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有了前面几章的基础，对一些简单的应用是可以处理的，但在实际项目中，经常是关联表的查询，比如：最常见到的多对一，一对多等。这些查询是如何处理的呢，这一讲就讲这个问题。前面几篇教程中介绍的都是单表映射的一些操作，然而在我们的实际项目中往往是用到多表映射。在</w:t>
      </w:r>
      <w:r w:rsidRPr="0043008B">
        <w:rPr>
          <w:rFonts w:ascii="Helvetica" w:hAnsi="Helvetica" w:cs="Helvetica"/>
          <w:color w:val="333344"/>
          <w:sz w:val="23"/>
          <w:szCs w:val="23"/>
        </w:rPr>
        <w:t>Java</w:t>
      </w:r>
      <w:r w:rsidRPr="0043008B">
        <w:rPr>
          <w:rFonts w:ascii="Helvetica" w:hAnsi="Helvetica" w:cs="Helvetica"/>
          <w:color w:val="333344"/>
          <w:sz w:val="23"/>
          <w:szCs w:val="23"/>
        </w:rPr>
        <w:t>实体对象对中，一对多可以根据</w:t>
      </w:r>
      <w:r w:rsidRPr="0043008B">
        <w:rPr>
          <w:rFonts w:ascii="Helvetica" w:hAnsi="Helvetica" w:cs="Helvetica"/>
          <w:color w:val="333344"/>
          <w:sz w:val="23"/>
          <w:szCs w:val="23"/>
        </w:rPr>
        <w:t>List</w:t>
      </w:r>
      <w:r w:rsidRPr="0043008B">
        <w:rPr>
          <w:rFonts w:ascii="Helvetica" w:hAnsi="Helvetica" w:cs="Helvetica"/>
          <w:color w:val="333344"/>
          <w:sz w:val="23"/>
          <w:szCs w:val="23"/>
        </w:rPr>
        <w:t>和</w:t>
      </w:r>
      <w:r w:rsidRPr="0043008B">
        <w:rPr>
          <w:rFonts w:ascii="Helvetica" w:hAnsi="Helvetica" w:cs="Helvetica"/>
          <w:color w:val="333344"/>
          <w:sz w:val="23"/>
          <w:szCs w:val="23"/>
        </w:rPr>
        <w:t>Set</w:t>
      </w:r>
      <w:r w:rsidRPr="0043008B">
        <w:rPr>
          <w:rFonts w:ascii="Helvetica" w:hAnsi="Helvetica" w:cs="Helvetica"/>
          <w:color w:val="333344"/>
          <w:sz w:val="23"/>
          <w:szCs w:val="23"/>
        </w:rPr>
        <w:t>来实现，两者在</w:t>
      </w:r>
      <w:r w:rsidRPr="0043008B">
        <w:rPr>
          <w:rFonts w:ascii="Helvetica" w:hAnsi="Helvetica" w:cs="Helvetica"/>
          <w:color w:val="333344"/>
          <w:sz w:val="23"/>
          <w:szCs w:val="23"/>
        </w:rPr>
        <w:t>mybitis</w:t>
      </w:r>
      <w:r w:rsidRPr="0043008B">
        <w:rPr>
          <w:rFonts w:ascii="Helvetica" w:hAnsi="Helvetica" w:cs="Helvetica"/>
          <w:color w:val="333344"/>
          <w:sz w:val="23"/>
          <w:szCs w:val="23"/>
        </w:rPr>
        <w:t>中都是通过</w:t>
      </w:r>
      <w:r w:rsidRPr="0043008B">
        <w:rPr>
          <w:rFonts w:ascii="Helvetica" w:hAnsi="Helvetica" w:cs="Helvetica"/>
          <w:color w:val="333344"/>
          <w:sz w:val="23"/>
          <w:szCs w:val="23"/>
        </w:rPr>
        <w:t>collection</w:t>
      </w:r>
      <w:r w:rsidRPr="0043008B">
        <w:rPr>
          <w:rFonts w:ascii="Helvetica" w:hAnsi="Helvetica" w:cs="Helvetica"/>
          <w:color w:val="333344"/>
          <w:sz w:val="23"/>
          <w:szCs w:val="23"/>
        </w:rPr>
        <w:t>标签来配合来加以实现。这篇介绍的是多表中的多对一表关联查询。</w:t>
      </w:r>
    </w:p>
    <w:p w:rsidR="0043008B" w:rsidRPr="0043008B" w:rsidRDefault="0043008B" w:rsidP="0043008B">
      <w:pPr>
        <w:pStyle w:val="a3"/>
        <w:shd w:val="clear" w:color="auto" w:fill="FFFFFF"/>
        <w:spacing w:before="0" w:beforeAutospacing="0" w:after="120" w:afterAutospacing="0"/>
        <w:rPr>
          <w:rFonts w:ascii="Helvetica" w:hAnsi="Helvetica" w:cs="Helvetica"/>
          <w:color w:val="333344"/>
          <w:sz w:val="23"/>
          <w:szCs w:val="23"/>
        </w:rPr>
      </w:pPr>
      <w:r w:rsidRPr="0043008B">
        <w:rPr>
          <w:rStyle w:val="aa"/>
          <w:rFonts w:ascii="Helvetica" w:hAnsi="Helvetica" w:cs="Helvetica"/>
          <w:color w:val="333344"/>
          <w:sz w:val="23"/>
          <w:szCs w:val="23"/>
        </w:rPr>
        <w:t>应用场景：</w:t>
      </w:r>
      <w:r w:rsidRPr="0043008B">
        <w:rPr>
          <w:rFonts w:ascii="Helvetica" w:hAnsi="Helvetica" w:cs="Helvetica"/>
          <w:color w:val="333344"/>
          <w:sz w:val="23"/>
          <w:szCs w:val="23"/>
        </w:rPr>
        <w:t>首先根据用户</w:t>
      </w:r>
      <w:r w:rsidRPr="0043008B">
        <w:rPr>
          <w:rFonts w:ascii="Helvetica" w:hAnsi="Helvetica" w:cs="Helvetica"/>
          <w:color w:val="333344"/>
          <w:sz w:val="23"/>
          <w:szCs w:val="23"/>
        </w:rPr>
        <w:t xml:space="preserve"> ID </w:t>
      </w:r>
      <w:r w:rsidRPr="0043008B">
        <w:rPr>
          <w:rFonts w:ascii="Helvetica" w:hAnsi="Helvetica" w:cs="Helvetica"/>
          <w:color w:val="333344"/>
          <w:sz w:val="23"/>
          <w:szCs w:val="23"/>
        </w:rPr>
        <w:t>读取一个用户信息，然后再读取这个用户所发布贴子</w:t>
      </w:r>
      <w:r w:rsidRPr="0043008B">
        <w:rPr>
          <w:rFonts w:ascii="Helvetica" w:hAnsi="Helvetica" w:cs="Helvetica"/>
          <w:color w:val="333344"/>
          <w:sz w:val="23"/>
          <w:szCs w:val="23"/>
        </w:rPr>
        <w:t>(post)</w:t>
      </w:r>
      <w:r w:rsidRPr="0043008B">
        <w:rPr>
          <w:rFonts w:ascii="Helvetica" w:hAnsi="Helvetica" w:cs="Helvetica"/>
          <w:color w:val="333344"/>
          <w:sz w:val="23"/>
          <w:szCs w:val="23"/>
        </w:rPr>
        <w:t>。</w:t>
      </w:r>
    </w:p>
    <w:p w:rsidR="0043008B" w:rsidRPr="0043008B" w:rsidRDefault="0043008B" w:rsidP="0043008B">
      <w:pPr>
        <w:pStyle w:val="3"/>
        <w:shd w:val="clear" w:color="auto" w:fill="FFFFFF"/>
        <w:spacing w:before="375" w:after="270"/>
        <w:rPr>
          <w:rFonts w:ascii="Helvetica" w:hAnsi="Helvetica" w:cs="Helvetica"/>
          <w:color w:val="555555"/>
          <w:sz w:val="24"/>
          <w:szCs w:val="24"/>
        </w:rPr>
      </w:pPr>
      <w:r w:rsidRPr="0043008B">
        <w:rPr>
          <w:rFonts w:ascii="Helvetica" w:hAnsi="Helvetica" w:cs="Helvetica"/>
          <w:color w:val="555555"/>
          <w:sz w:val="24"/>
          <w:szCs w:val="24"/>
        </w:rPr>
        <w:t>1</w:t>
      </w:r>
      <w:r w:rsidRPr="0043008B">
        <w:rPr>
          <w:rFonts w:ascii="Helvetica" w:hAnsi="Helvetica" w:cs="Helvetica"/>
          <w:color w:val="555555"/>
          <w:sz w:val="24"/>
          <w:szCs w:val="24"/>
        </w:rPr>
        <w:t>、先做一些准备工作</w:t>
      </w:r>
    </w:p>
    <w:p w:rsidR="0043008B" w:rsidRPr="0043008B" w:rsidRDefault="0043008B" w:rsidP="0043008B">
      <w:pPr>
        <w:rPr>
          <w:rFonts w:ascii="宋体" w:hAnsi="宋体" w:cs="宋体"/>
          <w:sz w:val="24"/>
          <w:szCs w:val="24"/>
        </w:rPr>
      </w:pPr>
      <w:r w:rsidRPr="0043008B">
        <w:rPr>
          <w:rFonts w:ascii="Helvetica" w:hAnsi="Helvetica" w:cs="Helvetica"/>
          <w:color w:val="333344"/>
          <w:sz w:val="23"/>
          <w:szCs w:val="23"/>
        </w:rPr>
        <w:t>我们首先在创建一个</w:t>
      </w:r>
      <w:r w:rsidRPr="0043008B">
        <w:rPr>
          <w:rFonts w:ascii="Helvetica" w:hAnsi="Helvetica" w:cs="Helvetica"/>
          <w:color w:val="333344"/>
          <w:sz w:val="23"/>
          <w:szCs w:val="23"/>
        </w:rPr>
        <w:t xml:space="preserve"> java </w:t>
      </w:r>
      <w:r w:rsidRPr="0043008B">
        <w:rPr>
          <w:rFonts w:ascii="Helvetica" w:hAnsi="Helvetica" w:cs="Helvetica"/>
          <w:color w:val="333344"/>
          <w:sz w:val="23"/>
          <w:szCs w:val="23"/>
        </w:rPr>
        <w:t>工程，工程名称为：</w:t>
      </w:r>
      <w:r w:rsidRPr="0043008B">
        <w:rPr>
          <w:rFonts w:ascii="Helvetica" w:hAnsi="Helvetica" w:cs="Helvetica"/>
          <w:color w:val="333344"/>
          <w:sz w:val="23"/>
          <w:szCs w:val="23"/>
        </w:rPr>
        <w:t>mybatis04-one2many(</w:t>
      </w:r>
      <w:hyperlink r:id="rId19" w:tgtFrame="_blank" w:history="1">
        <w:r w:rsidRPr="0043008B">
          <w:rPr>
            <w:rStyle w:val="a6"/>
            <w:rFonts w:ascii="Helvetica" w:hAnsi="Helvetica" w:cs="Helvetica"/>
            <w:color w:val="3298D6"/>
            <w:sz w:val="23"/>
            <w:szCs w:val="23"/>
          </w:rPr>
          <w:t>下载</w:t>
        </w:r>
      </w:hyperlink>
      <w:r w:rsidRPr="0043008B">
        <w:rPr>
          <w:rFonts w:ascii="Helvetica" w:hAnsi="Helvetica" w:cs="Helvetica"/>
          <w:color w:val="333344"/>
          <w:sz w:val="23"/>
          <w:szCs w:val="23"/>
        </w:rPr>
        <w:t>)</w:t>
      </w:r>
      <w:r w:rsidRPr="0043008B">
        <w:rPr>
          <w:rFonts w:ascii="Helvetica" w:hAnsi="Helvetica" w:cs="Helvetica"/>
          <w:color w:val="333344"/>
          <w:sz w:val="23"/>
          <w:szCs w:val="23"/>
        </w:rPr>
        <w:t>，还需要创建两张表，它们分别是用户表</w:t>
      </w:r>
      <w:r w:rsidRPr="0043008B">
        <w:rPr>
          <w:rFonts w:ascii="Helvetica" w:hAnsi="Helvetica" w:cs="Helvetica"/>
          <w:color w:val="333344"/>
          <w:sz w:val="23"/>
          <w:szCs w:val="23"/>
        </w:rPr>
        <w:t xml:space="preserve"> user</w:t>
      </w:r>
      <w:r w:rsidRPr="0043008B">
        <w:rPr>
          <w:rFonts w:ascii="Helvetica" w:hAnsi="Helvetica" w:cs="Helvetica"/>
          <w:color w:val="333344"/>
          <w:sz w:val="23"/>
          <w:szCs w:val="23"/>
        </w:rPr>
        <w:t>，和帖子表</w:t>
      </w:r>
      <w:r w:rsidRPr="0043008B">
        <w:rPr>
          <w:rFonts w:ascii="Helvetica" w:hAnsi="Helvetica" w:cs="Helvetica"/>
          <w:color w:val="333344"/>
          <w:sz w:val="23"/>
          <w:szCs w:val="23"/>
        </w:rPr>
        <w:t xml:space="preserve"> post</w:t>
      </w:r>
      <w:r w:rsidRPr="0043008B">
        <w:rPr>
          <w:rFonts w:ascii="Helvetica" w:hAnsi="Helvetica" w:cs="Helvetica"/>
          <w:color w:val="333344"/>
          <w:sz w:val="23"/>
          <w:szCs w:val="23"/>
        </w:rPr>
        <w:t>，一个户用户可以有多个帖子。</w:t>
      </w:r>
      <w:r w:rsidRPr="0043008B">
        <w:rPr>
          <w:rFonts w:ascii="Helvetica" w:hAnsi="Helvetica" w:cs="Helvetica"/>
          <w:color w:val="333344"/>
          <w:sz w:val="23"/>
          <w:szCs w:val="23"/>
        </w:rPr>
        <w:br/>
      </w:r>
      <w:r w:rsidRPr="0043008B">
        <w:rPr>
          <w:rStyle w:val="aa"/>
          <w:rFonts w:ascii="Helvetica" w:hAnsi="Helvetica" w:cs="Helvetica"/>
          <w:color w:val="333344"/>
          <w:sz w:val="23"/>
          <w:szCs w:val="23"/>
        </w:rPr>
        <w:t>user</w:t>
      </w:r>
      <w:r w:rsidRPr="0043008B">
        <w:rPr>
          <w:rStyle w:val="aa"/>
          <w:rFonts w:ascii="Helvetica" w:hAnsi="Helvetica" w:cs="Helvetica"/>
          <w:color w:val="333344"/>
          <w:sz w:val="23"/>
          <w:szCs w:val="23"/>
        </w:rPr>
        <w:t>表的结构和数据：</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lastRenderedPageBreak/>
        <w: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Table structure for `user`</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CREATE TABLE `user`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`id` int(10) unsigned NOT NULL AUTO_INCREMENT,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`username` varchar(64) NOT NULL DEFAULT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`mobile` int(10) unsigned NOT NULL DEFAULT '0',</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`created` datetime NOT NULL DEFAULT '0000-00-00 00:00:00',</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PRIMARY KEY (`id`)</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ENGINE=InnoDB AUTO_INCREMENT=2 DEFAULT CHARSET=utf8;</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Records of user</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INSERT INTO `user` VALUES ('1', 'yiibai', '100', '2015-09-23 20:11:23');</w:t>
      </w:r>
    </w:p>
    <w:p w:rsidR="0043008B" w:rsidRPr="0043008B" w:rsidRDefault="0043008B" w:rsidP="0043008B">
      <w:pPr>
        <w:pStyle w:val="a3"/>
        <w:shd w:val="clear" w:color="auto" w:fill="FFFFFF"/>
        <w:spacing w:before="0" w:beforeAutospacing="0" w:after="120" w:afterAutospacing="0"/>
        <w:rPr>
          <w:rFonts w:ascii="Helvetica" w:hAnsi="Helvetica" w:cs="Helvetica"/>
          <w:color w:val="333344"/>
          <w:sz w:val="23"/>
          <w:szCs w:val="23"/>
        </w:rPr>
      </w:pPr>
      <w:r w:rsidRPr="0043008B">
        <w:rPr>
          <w:rStyle w:val="aa"/>
          <w:rFonts w:ascii="Helvetica" w:hAnsi="Helvetica" w:cs="Helvetica"/>
          <w:color w:val="333344"/>
          <w:sz w:val="23"/>
          <w:szCs w:val="23"/>
        </w:rPr>
        <w:t>帖子表</w:t>
      </w:r>
      <w:r w:rsidRPr="0043008B">
        <w:rPr>
          <w:rStyle w:val="aa"/>
          <w:rFonts w:ascii="Helvetica" w:hAnsi="Helvetica" w:cs="Helvetica"/>
          <w:color w:val="333344"/>
          <w:sz w:val="23"/>
          <w:szCs w:val="23"/>
        </w:rPr>
        <w:t xml:space="preserve"> post </w:t>
      </w:r>
      <w:r w:rsidRPr="0043008B">
        <w:rPr>
          <w:rStyle w:val="aa"/>
          <w:rFonts w:ascii="Helvetica" w:hAnsi="Helvetica" w:cs="Helvetica"/>
          <w:color w:val="333344"/>
          <w:sz w:val="23"/>
          <w:szCs w:val="23"/>
        </w:rPr>
        <w:t>的结构和数据：</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Table structure for `post`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CREATE TABLE `post`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`post_id` int(10) unsigned NOT NULL AUTO_INCREMENT,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`userid` int(10) unsigned NOT NULL,</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`title` varchar(254) NOT NULL DEFAULT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`content` text,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`created` datetime NOT NULL DEFAULT '0000-00-00 00:00:00',</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xml:space="preserve">  PRIMARY KEY (`post_id`)</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ENGINE=InnoDB AUTO_INCREMENT=4 DEFAULT CHARSET=utf8;</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 Records of post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lastRenderedPageBreak/>
        <w: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INSERT INTO `post` VALUES ('1', '1', 'MyBatis关联数据查询', '在实际项目中，经常使用关联表的查询，比如：多对一，一对多等。这些查询是如何处理的呢，这一讲就讲这个问题。我们首先创建一个 post 表，并初始化数据.', '2015-09-23 21:40:17');</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INSERT INTO `post` VALUES ('2', '1', 'MyBatis开发环境搭建', '为了方便学习，这里直接建立java 工程，但一般都是开发 Web 项目。', '2015-09-23 21:42:14');</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INSERT INTO `post` VALUES ('3', '2', '这个是别人发的', 'content,内容...', '0000-00-00 00:00:00');</w:t>
      </w:r>
      <w:r w:rsidRPr="0043008B">
        <w:rPr>
          <w:rFonts w:ascii="Arial" w:hAnsi="Arial" w:cs="Arial"/>
          <w:color w:val="333333"/>
        </w:rPr>
        <w:t>  </w:t>
      </w:r>
    </w:p>
    <w:p w:rsidR="0043008B" w:rsidRPr="0043008B" w:rsidRDefault="0043008B" w:rsidP="0043008B">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从上面应该看出，这几个帖子对应的</w:t>
      </w:r>
      <w:r w:rsidRPr="0043008B">
        <w:rPr>
          <w:rFonts w:ascii="Helvetica" w:hAnsi="Helvetica" w:cs="Helvetica"/>
          <w:color w:val="333344"/>
          <w:sz w:val="23"/>
          <w:szCs w:val="23"/>
        </w:rPr>
        <w:t xml:space="preserve"> userid </w:t>
      </w:r>
      <w:r w:rsidRPr="0043008B">
        <w:rPr>
          <w:rFonts w:ascii="Helvetica" w:hAnsi="Helvetica" w:cs="Helvetica"/>
          <w:color w:val="333344"/>
          <w:sz w:val="23"/>
          <w:szCs w:val="23"/>
        </w:rPr>
        <w:t>都是</w:t>
      </w:r>
      <w:r w:rsidRPr="0043008B">
        <w:rPr>
          <w:rFonts w:ascii="Helvetica" w:hAnsi="Helvetica" w:cs="Helvetica"/>
          <w:color w:val="333344"/>
          <w:sz w:val="23"/>
          <w:szCs w:val="23"/>
        </w:rPr>
        <w:t>1</w:t>
      </w:r>
      <w:r w:rsidRPr="0043008B">
        <w:rPr>
          <w:rFonts w:ascii="Helvetica" w:hAnsi="Helvetica" w:cs="Helvetica"/>
          <w:color w:val="333344"/>
          <w:sz w:val="23"/>
          <w:szCs w:val="23"/>
        </w:rPr>
        <w:t>，所以需要用户表</w:t>
      </w:r>
      <w:r w:rsidRPr="0043008B">
        <w:rPr>
          <w:rFonts w:ascii="Helvetica" w:hAnsi="Helvetica" w:cs="Helvetica"/>
          <w:color w:val="333344"/>
          <w:sz w:val="23"/>
          <w:szCs w:val="23"/>
        </w:rPr>
        <w:t xml:space="preserve"> user </w:t>
      </w:r>
      <w:r w:rsidRPr="0043008B">
        <w:rPr>
          <w:rFonts w:ascii="Helvetica" w:hAnsi="Helvetica" w:cs="Helvetica"/>
          <w:color w:val="333344"/>
          <w:sz w:val="23"/>
          <w:szCs w:val="23"/>
        </w:rPr>
        <w:t>里面有</w:t>
      </w:r>
      <w:r w:rsidRPr="0043008B">
        <w:rPr>
          <w:rFonts w:ascii="Helvetica" w:hAnsi="Helvetica" w:cs="Helvetica"/>
          <w:color w:val="333344"/>
          <w:sz w:val="23"/>
          <w:szCs w:val="23"/>
        </w:rPr>
        <w:t xml:space="preserve"> id=1 </w:t>
      </w:r>
      <w:r w:rsidRPr="0043008B">
        <w:rPr>
          <w:rFonts w:ascii="Helvetica" w:hAnsi="Helvetica" w:cs="Helvetica"/>
          <w:color w:val="333344"/>
          <w:sz w:val="23"/>
          <w:szCs w:val="23"/>
        </w:rPr>
        <w:t>的数据。可以修改成满足自己条件的数据，按照</w:t>
      </w:r>
      <w:r w:rsidRPr="0043008B">
        <w:rPr>
          <w:rFonts w:ascii="Helvetica" w:hAnsi="Helvetica" w:cs="Helvetica"/>
          <w:color w:val="333344"/>
          <w:sz w:val="23"/>
          <w:szCs w:val="23"/>
        </w:rPr>
        <w:t>orm</w:t>
      </w:r>
      <w:r w:rsidRPr="0043008B">
        <w:rPr>
          <w:rFonts w:ascii="Helvetica" w:hAnsi="Helvetica" w:cs="Helvetica"/>
          <w:color w:val="333344"/>
          <w:sz w:val="23"/>
          <w:szCs w:val="23"/>
        </w:rPr>
        <w:t>的规则，表肯定需要一个对象与之对应，所以我们增加一个</w:t>
      </w:r>
      <w:r w:rsidRPr="0043008B">
        <w:rPr>
          <w:rFonts w:ascii="Helvetica" w:hAnsi="Helvetica" w:cs="Helvetica"/>
          <w:color w:val="333344"/>
          <w:sz w:val="23"/>
          <w:szCs w:val="23"/>
        </w:rPr>
        <w:t xml:space="preserve"> Post </w:t>
      </w:r>
      <w:r w:rsidRPr="0043008B">
        <w:rPr>
          <w:rFonts w:ascii="Helvetica" w:hAnsi="Helvetica" w:cs="Helvetica"/>
          <w:color w:val="333344"/>
          <w:sz w:val="23"/>
          <w:szCs w:val="23"/>
        </w:rPr>
        <w:t>类。</w:t>
      </w:r>
    </w:p>
    <w:p w:rsidR="0043008B" w:rsidRPr="0043008B" w:rsidRDefault="0043008B" w:rsidP="0043008B">
      <w:pPr>
        <w:pStyle w:val="3"/>
        <w:shd w:val="clear" w:color="auto" w:fill="FFFFFF"/>
        <w:spacing w:before="375" w:after="270"/>
        <w:rPr>
          <w:rFonts w:ascii="Helvetica" w:hAnsi="Helvetica" w:cs="Helvetica"/>
          <w:color w:val="555555"/>
          <w:sz w:val="24"/>
          <w:szCs w:val="24"/>
        </w:rPr>
      </w:pPr>
      <w:r w:rsidRPr="0043008B">
        <w:rPr>
          <w:rFonts w:ascii="Helvetica" w:hAnsi="Helvetica" w:cs="Helvetica"/>
          <w:color w:val="555555"/>
          <w:sz w:val="24"/>
          <w:szCs w:val="24"/>
        </w:rPr>
        <w:t>2</w:t>
      </w:r>
      <w:r w:rsidRPr="0043008B">
        <w:rPr>
          <w:rFonts w:ascii="Helvetica" w:hAnsi="Helvetica" w:cs="Helvetica"/>
          <w:color w:val="555555"/>
          <w:sz w:val="24"/>
          <w:szCs w:val="24"/>
        </w:rPr>
        <w:t>、创建表对应的</w:t>
      </w:r>
      <w:r w:rsidRPr="0043008B">
        <w:rPr>
          <w:rFonts w:ascii="Helvetica" w:hAnsi="Helvetica" w:cs="Helvetica"/>
          <w:color w:val="555555"/>
          <w:sz w:val="24"/>
          <w:szCs w:val="24"/>
        </w:rPr>
        <w:t xml:space="preserve"> JavaBean </w:t>
      </w:r>
      <w:r w:rsidRPr="0043008B">
        <w:rPr>
          <w:rFonts w:ascii="Helvetica" w:hAnsi="Helvetica" w:cs="Helvetica"/>
          <w:color w:val="555555"/>
          <w:sz w:val="24"/>
          <w:szCs w:val="24"/>
        </w:rPr>
        <w:t>对象</w:t>
      </w:r>
    </w:p>
    <w:p w:rsidR="0043008B" w:rsidRPr="0043008B" w:rsidRDefault="0043008B" w:rsidP="0043008B">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这个例子中，我们需要在包</w:t>
      </w:r>
      <w:r w:rsidRPr="0043008B">
        <w:rPr>
          <w:rFonts w:ascii="Helvetica" w:hAnsi="Helvetica" w:cs="Helvetica"/>
          <w:color w:val="333344"/>
          <w:sz w:val="23"/>
          <w:szCs w:val="23"/>
        </w:rPr>
        <w:t xml:space="preserve"> com.yiibai.pojo </w:t>
      </w:r>
      <w:r w:rsidRPr="0043008B">
        <w:rPr>
          <w:rFonts w:ascii="Helvetica" w:hAnsi="Helvetica" w:cs="Helvetica"/>
          <w:color w:val="333344"/>
          <w:sz w:val="23"/>
          <w:szCs w:val="23"/>
        </w:rPr>
        <w:t>下创建两个类，它们分别是：</w:t>
      </w:r>
      <w:r w:rsidRPr="0043008B">
        <w:rPr>
          <w:rFonts w:ascii="Helvetica" w:hAnsi="Helvetica" w:cs="Helvetica"/>
          <w:color w:val="333344"/>
          <w:sz w:val="23"/>
          <w:szCs w:val="23"/>
        </w:rPr>
        <w:t xml:space="preserve"> User.java </w:t>
      </w:r>
      <w:r w:rsidRPr="0043008B">
        <w:rPr>
          <w:rFonts w:ascii="Helvetica" w:hAnsi="Helvetica" w:cs="Helvetica"/>
          <w:color w:val="333344"/>
          <w:sz w:val="23"/>
          <w:szCs w:val="23"/>
        </w:rPr>
        <w:t>和</w:t>
      </w:r>
      <w:r w:rsidRPr="0043008B">
        <w:rPr>
          <w:rFonts w:ascii="Helvetica" w:hAnsi="Helvetica" w:cs="Helvetica"/>
          <w:color w:val="333344"/>
          <w:sz w:val="23"/>
          <w:szCs w:val="23"/>
        </w:rPr>
        <w:t xml:space="preserve"> Post.java</w:t>
      </w:r>
      <w:r w:rsidRPr="0043008B">
        <w:rPr>
          <w:rFonts w:ascii="Helvetica" w:hAnsi="Helvetica" w:cs="Helvetica"/>
          <w:color w:val="333344"/>
          <w:sz w:val="23"/>
          <w:szCs w:val="23"/>
        </w:rPr>
        <w:t>，我们一个一个地来看它们的代码，</w:t>
      </w:r>
      <w:r w:rsidRPr="0043008B">
        <w:rPr>
          <w:rFonts w:ascii="Helvetica" w:hAnsi="Helvetica" w:cs="Helvetica"/>
          <w:color w:val="333344"/>
          <w:sz w:val="23"/>
          <w:szCs w:val="23"/>
        </w:rPr>
        <w:t xml:space="preserve">User.java </w:t>
      </w:r>
      <w:r w:rsidRPr="0043008B">
        <w:rPr>
          <w:rFonts w:ascii="Helvetica" w:hAnsi="Helvetica" w:cs="Helvetica"/>
          <w:color w:val="333344"/>
          <w:sz w:val="23"/>
          <w:szCs w:val="23"/>
        </w:rPr>
        <w:t>类的代码如下：</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package com.yiibai.pojo;</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import java.io.Serializable;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import java.util.Date;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import java.util.List;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public class User implements Serializable{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private int id;</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private String username;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private String mobile;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private List&lt;Post&gt; posts;</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int getId()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id;</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void setId(int id)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lastRenderedPageBreak/>
        <w:tab/>
      </w:r>
      <w:r w:rsidRPr="0043008B">
        <w:rPr>
          <w:color w:val="333333"/>
          <w:sz w:val="20"/>
          <w:szCs w:val="20"/>
        </w:rPr>
        <w:tab/>
        <w:t>this.id = id;</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String getUsername()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username;</w:t>
      </w:r>
    </w:p>
    <w:p w:rsidR="0043008B" w:rsidRPr="0043008B" w:rsidRDefault="00717E67" w:rsidP="0043008B">
      <w:pPr>
        <w:pStyle w:val="HTML0"/>
        <w:shd w:val="clear" w:color="auto" w:fill="F5F5F5"/>
        <w:wordWrap w:val="0"/>
        <w:spacing w:after="150"/>
        <w:rPr>
          <w:color w:val="333333"/>
          <w:sz w:val="20"/>
          <w:szCs w:val="20"/>
        </w:rPr>
      </w:pPr>
      <w:r>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void setUsername(String username)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this.username = username;</w:t>
      </w:r>
    </w:p>
    <w:p w:rsidR="0043008B" w:rsidRPr="0043008B" w:rsidRDefault="00717E67" w:rsidP="0043008B">
      <w:pPr>
        <w:pStyle w:val="HTML0"/>
        <w:shd w:val="clear" w:color="auto" w:fill="F5F5F5"/>
        <w:wordWrap w:val="0"/>
        <w:spacing w:after="150"/>
        <w:rPr>
          <w:color w:val="333333"/>
          <w:sz w:val="20"/>
          <w:szCs w:val="20"/>
        </w:rPr>
      </w:pPr>
      <w:r>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String getMobile()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mobile;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void setMobile(String mobile)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this.mobile = mobile;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List&lt;Post&gt; getPosts()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posts;</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void setPosts(List&lt;Post&gt; posts)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this.posts = posts;</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@Override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String toString()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"User [id=" + id + ", name=" + username +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w:t>
      </w:r>
    </w:p>
    <w:p w:rsidR="0043008B" w:rsidRPr="0043008B" w:rsidRDefault="0043008B" w:rsidP="0043008B">
      <w:pPr>
        <w:rPr>
          <w:rFonts w:ascii="宋体" w:hAnsi="宋体" w:cs="宋体"/>
          <w:sz w:val="24"/>
          <w:szCs w:val="24"/>
        </w:rPr>
      </w:pPr>
      <w:r w:rsidRPr="0043008B">
        <w:rPr>
          <w:rFonts w:ascii="Helvetica" w:hAnsi="Helvetica" w:cs="Helvetica"/>
          <w:color w:val="333344"/>
          <w:sz w:val="23"/>
          <w:szCs w:val="23"/>
        </w:rPr>
        <w:lastRenderedPageBreak/>
        <w:t xml:space="preserve">Post.java </w:t>
      </w:r>
      <w:r w:rsidRPr="0043008B">
        <w:rPr>
          <w:rFonts w:ascii="Helvetica" w:hAnsi="Helvetica" w:cs="Helvetica"/>
          <w:color w:val="333344"/>
          <w:sz w:val="23"/>
          <w:szCs w:val="23"/>
        </w:rPr>
        <w:t>类的代码如下：</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package com.yiibai.pojo;</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import java.io.Serializable;</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public class Post implements Serializable{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private int id;</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private User user;</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private String title;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private String content;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int getId()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id;</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void setId(int id)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this.id = id;</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User getUser()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user;</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void setUser(User user)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this.user = user;</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String getTitle()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title;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void setTitle(String title)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this.title = title;</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String getContent()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return content;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public void setContent(String content) {</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this.content = content;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w:t>
      </w:r>
    </w:p>
    <w:p w:rsidR="0043008B" w:rsidRPr="0043008B" w:rsidRDefault="0043008B" w:rsidP="0043008B">
      <w:pPr>
        <w:pStyle w:val="3"/>
        <w:shd w:val="clear" w:color="auto" w:fill="FFFFFF"/>
        <w:spacing w:before="375" w:after="270"/>
        <w:rPr>
          <w:rFonts w:ascii="Helvetica" w:hAnsi="Helvetica" w:cs="Helvetica"/>
          <w:color w:val="555555"/>
          <w:sz w:val="24"/>
          <w:szCs w:val="24"/>
        </w:rPr>
      </w:pPr>
      <w:r w:rsidRPr="0043008B">
        <w:rPr>
          <w:rFonts w:ascii="Helvetica" w:hAnsi="Helvetica" w:cs="Helvetica"/>
          <w:color w:val="555555"/>
          <w:sz w:val="24"/>
          <w:szCs w:val="24"/>
        </w:rPr>
        <w:t>3</w:t>
      </w:r>
      <w:r w:rsidRPr="0043008B">
        <w:rPr>
          <w:rFonts w:ascii="Helvetica" w:hAnsi="Helvetica" w:cs="Helvetica"/>
          <w:color w:val="555555"/>
          <w:sz w:val="24"/>
          <w:szCs w:val="24"/>
        </w:rPr>
        <w:t>、配置文件</w:t>
      </w:r>
    </w:p>
    <w:p w:rsidR="0043008B" w:rsidRPr="0043008B" w:rsidRDefault="0043008B" w:rsidP="0043008B">
      <w:pPr>
        <w:pStyle w:val="a3"/>
        <w:shd w:val="clear" w:color="auto" w:fill="FFFFFF"/>
        <w:spacing w:before="0" w:beforeAutospacing="0" w:after="120" w:afterAutospacing="0"/>
        <w:rPr>
          <w:rFonts w:ascii="Helvetica" w:hAnsi="Helvetica" w:cs="Helvetica"/>
          <w:color w:val="333344"/>
          <w:sz w:val="23"/>
          <w:szCs w:val="23"/>
        </w:rPr>
      </w:pPr>
      <w:r w:rsidRPr="0043008B">
        <w:rPr>
          <w:rFonts w:ascii="Helvetica" w:hAnsi="Helvetica" w:cs="Helvetica"/>
          <w:color w:val="333344"/>
          <w:sz w:val="23"/>
          <w:szCs w:val="23"/>
        </w:rPr>
        <w:t>在这一章节中，要用到的配置文件有两个，一个是</w:t>
      </w:r>
      <w:r w:rsidRPr="0043008B">
        <w:rPr>
          <w:rFonts w:ascii="Helvetica" w:hAnsi="Helvetica" w:cs="Helvetica"/>
          <w:color w:val="333344"/>
          <w:sz w:val="23"/>
          <w:szCs w:val="23"/>
        </w:rPr>
        <w:t xml:space="preserve"> mybatis </w:t>
      </w:r>
      <w:r w:rsidRPr="0043008B">
        <w:rPr>
          <w:rFonts w:ascii="Helvetica" w:hAnsi="Helvetica" w:cs="Helvetica"/>
          <w:color w:val="333344"/>
          <w:sz w:val="23"/>
          <w:szCs w:val="23"/>
        </w:rPr>
        <w:t>的主配置文件：</w:t>
      </w:r>
      <w:r w:rsidRPr="0043008B">
        <w:rPr>
          <w:rFonts w:ascii="Helvetica" w:hAnsi="Helvetica" w:cs="Helvetica"/>
          <w:color w:val="333344"/>
          <w:sz w:val="23"/>
          <w:szCs w:val="23"/>
        </w:rPr>
        <w:t xml:space="preserve">src/config/Configure.xml </w:t>
      </w:r>
      <w:r w:rsidRPr="0043008B">
        <w:rPr>
          <w:rFonts w:ascii="Helvetica" w:hAnsi="Helvetica" w:cs="Helvetica"/>
          <w:color w:val="333344"/>
          <w:sz w:val="23"/>
          <w:szCs w:val="23"/>
        </w:rPr>
        <w:t>和</w:t>
      </w:r>
      <w:r w:rsidRPr="0043008B">
        <w:rPr>
          <w:rFonts w:ascii="Helvetica" w:hAnsi="Helvetica" w:cs="Helvetica"/>
          <w:color w:val="333344"/>
          <w:sz w:val="23"/>
          <w:szCs w:val="23"/>
        </w:rPr>
        <w:t xml:space="preserve"> User.java</w:t>
      </w:r>
      <w:r w:rsidRPr="0043008B">
        <w:rPr>
          <w:rFonts w:ascii="Helvetica" w:hAnsi="Helvetica" w:cs="Helvetica"/>
          <w:color w:val="333344"/>
          <w:sz w:val="23"/>
          <w:szCs w:val="23"/>
        </w:rPr>
        <w:t>对应的配置文件</w:t>
      </w:r>
      <w:r w:rsidRPr="0043008B">
        <w:rPr>
          <w:rFonts w:ascii="Helvetica" w:hAnsi="Helvetica" w:cs="Helvetica"/>
          <w:color w:val="333344"/>
          <w:sz w:val="23"/>
          <w:szCs w:val="23"/>
        </w:rPr>
        <w:t xml:space="preserve"> User.xml</w:t>
      </w:r>
      <w:r w:rsidRPr="0043008B">
        <w:rPr>
          <w:rFonts w:ascii="Helvetica" w:hAnsi="Helvetica" w:cs="Helvetica"/>
          <w:color w:val="333344"/>
          <w:sz w:val="23"/>
          <w:szCs w:val="23"/>
        </w:rPr>
        <w:t>，我们先来看看</w:t>
      </w:r>
      <w:r w:rsidRPr="0043008B">
        <w:rPr>
          <w:rFonts w:ascii="Helvetica" w:hAnsi="Helvetica" w:cs="Helvetica"/>
          <w:color w:val="333344"/>
          <w:sz w:val="23"/>
          <w:szCs w:val="23"/>
        </w:rPr>
        <w:t> src/config/Configure.xml</w:t>
      </w:r>
      <w:r w:rsidRPr="0043008B">
        <w:rPr>
          <w:rFonts w:ascii="Helvetica" w:hAnsi="Helvetica" w:cs="Helvetica"/>
          <w:color w:val="333344"/>
          <w:sz w:val="23"/>
          <w:szCs w:val="23"/>
        </w:rPr>
        <w:t>，其详细配置信息如下：</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&lt;?xml version="1.0" encoding="UTF-8"?&gt;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&lt;!DOCTYPE configuration PUBLIC "-//mybatis.org//DTD Config 3.0//EN"</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"http://mybatis.org/dtd/mybatis-3-config.dtd"&gt;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&lt;configuration&gt;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&lt;typeAliases&gt;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&lt;typeAlias alias="User" type="com.yiibai.pojo.User"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&lt;typeAlias alias="Post" type="com.yiibai.pojo.Post"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&lt;/typeAliases&gt;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&lt;environments default="development"&gt;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&lt;environment id="development"&gt;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t>&lt;transactionManager type="JDBC"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t>&lt;dataSource type="POOLED"&gt;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lastRenderedPageBreak/>
        <w:tab/>
      </w:r>
      <w:r w:rsidRPr="0043008B">
        <w:rPr>
          <w:color w:val="333333"/>
          <w:sz w:val="20"/>
          <w:szCs w:val="20"/>
        </w:rPr>
        <w:tab/>
      </w:r>
      <w:r w:rsidRPr="0043008B">
        <w:rPr>
          <w:color w:val="333333"/>
          <w:sz w:val="20"/>
          <w:szCs w:val="20"/>
        </w:rPr>
        <w:tab/>
      </w:r>
      <w:r w:rsidRPr="0043008B">
        <w:rPr>
          <w:color w:val="333333"/>
          <w:sz w:val="20"/>
          <w:szCs w:val="20"/>
        </w:rPr>
        <w:tab/>
        <w:t>&lt;property name="driver" value="com.mysql.jdbc.Driver"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r>
      <w:r w:rsidRPr="0043008B">
        <w:rPr>
          <w:color w:val="333333"/>
          <w:sz w:val="20"/>
          <w:szCs w:val="20"/>
        </w:rPr>
        <w:tab/>
        <w:t>&lt;property name="url" value="jdbc:mysql://127.0.0.1:3306/yiibai"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r>
      <w:r w:rsidRPr="0043008B">
        <w:rPr>
          <w:color w:val="333333"/>
          <w:sz w:val="20"/>
          <w:szCs w:val="20"/>
        </w:rPr>
        <w:tab/>
        <w:t>&lt;property name="username" value="root"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r>
      <w:r w:rsidRPr="0043008B">
        <w:rPr>
          <w:color w:val="333333"/>
          <w:sz w:val="20"/>
          <w:szCs w:val="20"/>
        </w:rPr>
        <w:tab/>
        <w:t>&lt;property name="password" value=""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r>
      <w:r w:rsidRPr="0043008B">
        <w:rPr>
          <w:color w:val="333333"/>
          <w:sz w:val="20"/>
          <w:szCs w:val="20"/>
        </w:rPr>
        <w:tab/>
        <w:t>&lt;/dataSource&gt;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&lt;/environment&gt;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&lt;/environments&gt;</w:t>
      </w:r>
    </w:p>
    <w:p w:rsidR="0043008B" w:rsidRPr="0043008B" w:rsidRDefault="0043008B" w:rsidP="0043008B">
      <w:pPr>
        <w:pStyle w:val="HTML0"/>
        <w:shd w:val="clear" w:color="auto" w:fill="F5F5F5"/>
        <w:wordWrap w:val="0"/>
        <w:spacing w:after="150"/>
        <w:rPr>
          <w:color w:val="333333"/>
          <w:sz w:val="20"/>
          <w:szCs w:val="20"/>
        </w:rPr>
      </w:pP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&lt;mappers&gt;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 // power by http://www.yiibai.com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r>
      <w:r w:rsidRPr="0043008B">
        <w:rPr>
          <w:color w:val="333333"/>
          <w:sz w:val="20"/>
          <w:szCs w:val="20"/>
        </w:rPr>
        <w:tab/>
        <w:t>&lt;mapper resource="com/yiibai/pojo/User.xml" /&gt;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ab/>
        <w:t>&lt;/mappers&gt;</w:t>
      </w:r>
    </w:p>
    <w:p w:rsidR="0043008B" w:rsidRPr="0043008B" w:rsidRDefault="0043008B" w:rsidP="0043008B">
      <w:pPr>
        <w:pStyle w:val="HTML0"/>
        <w:shd w:val="clear" w:color="auto" w:fill="F5F5F5"/>
        <w:wordWrap w:val="0"/>
        <w:spacing w:after="150"/>
        <w:rPr>
          <w:color w:val="333333"/>
          <w:sz w:val="20"/>
          <w:szCs w:val="20"/>
        </w:rPr>
      </w:pPr>
      <w:r w:rsidRPr="0043008B">
        <w:rPr>
          <w:color w:val="333333"/>
          <w:sz w:val="20"/>
          <w:szCs w:val="20"/>
        </w:rPr>
        <w:t>&lt;/configuration&gt;</w:t>
      </w:r>
    </w:p>
    <w:p w:rsidR="0043008B" w:rsidRPr="0043008B" w:rsidRDefault="0043008B" w:rsidP="0043008B">
      <w:pPr>
        <w:rPr>
          <w:sz w:val="24"/>
          <w:szCs w:val="24"/>
        </w:rPr>
      </w:pPr>
      <w:r w:rsidRPr="00717E67">
        <w:rPr>
          <w:rFonts w:ascii="Helvetica" w:hAnsi="Helvetica" w:cs="Helvetica"/>
          <w:color w:val="FF0000"/>
          <w:sz w:val="23"/>
          <w:szCs w:val="23"/>
        </w:rPr>
        <w:t>这里需要注意的是</w:t>
      </w:r>
      <w:r w:rsidRPr="00717E67">
        <w:rPr>
          <w:rFonts w:ascii="Helvetica" w:hAnsi="Helvetica" w:cs="Helvetica"/>
          <w:color w:val="FF0000"/>
          <w:sz w:val="23"/>
          <w:szCs w:val="23"/>
        </w:rPr>
        <w:t xml:space="preserve"> &lt;typeAliases&gt; </w:t>
      </w:r>
      <w:r w:rsidRPr="00717E67">
        <w:rPr>
          <w:rFonts w:ascii="Helvetica" w:hAnsi="Helvetica" w:cs="Helvetica"/>
          <w:color w:val="FF0000"/>
          <w:sz w:val="23"/>
          <w:szCs w:val="23"/>
        </w:rPr>
        <w:t>这个标签内容，</w:t>
      </w:r>
      <w:r w:rsidRPr="0043008B">
        <w:rPr>
          <w:rFonts w:ascii="Helvetica" w:hAnsi="Helvetica" w:cs="Helvetica"/>
          <w:color w:val="333344"/>
          <w:sz w:val="23"/>
          <w:szCs w:val="23"/>
        </w:rPr>
        <w:t>它就是用于定义一个</w:t>
      </w:r>
      <w:r w:rsidRPr="0043008B">
        <w:rPr>
          <w:rFonts w:ascii="Helvetica" w:hAnsi="Helvetica" w:cs="Helvetica"/>
          <w:color w:val="333344"/>
          <w:sz w:val="23"/>
          <w:szCs w:val="23"/>
        </w:rPr>
        <w:t xml:space="preserve"> JavaBean </w:t>
      </w:r>
      <w:r w:rsidRPr="0043008B">
        <w:rPr>
          <w:rFonts w:ascii="Helvetica" w:hAnsi="Helvetica" w:cs="Helvetica"/>
          <w:color w:val="333344"/>
          <w:sz w:val="23"/>
          <w:szCs w:val="23"/>
        </w:rPr>
        <w:t>类的别名，如将</w:t>
      </w:r>
      <w:r w:rsidRPr="0043008B">
        <w:rPr>
          <w:rFonts w:ascii="Helvetica" w:hAnsi="Helvetica" w:cs="Helvetica"/>
          <w:color w:val="333344"/>
          <w:sz w:val="23"/>
          <w:szCs w:val="23"/>
        </w:rPr>
        <w:t xml:space="preserve"> com.yiibai.pojo.User </w:t>
      </w:r>
      <w:r w:rsidRPr="0043008B">
        <w:rPr>
          <w:rFonts w:ascii="Helvetica" w:hAnsi="Helvetica" w:cs="Helvetica"/>
          <w:color w:val="333344"/>
          <w:sz w:val="23"/>
          <w:szCs w:val="23"/>
        </w:rPr>
        <w:t>简写为</w:t>
      </w:r>
      <w:r w:rsidRPr="0043008B">
        <w:rPr>
          <w:rFonts w:ascii="Helvetica" w:hAnsi="Helvetica" w:cs="Helvetica"/>
          <w:color w:val="333344"/>
          <w:sz w:val="23"/>
          <w:szCs w:val="23"/>
        </w:rPr>
        <w:t xml:space="preserve"> User</w:t>
      </w:r>
      <w:r w:rsidRPr="0043008B">
        <w:rPr>
          <w:rFonts w:ascii="Helvetica" w:hAnsi="Helvetica" w:cs="Helvetica"/>
          <w:color w:val="333344"/>
          <w:sz w:val="23"/>
          <w:szCs w:val="23"/>
        </w:rPr>
        <w:t>，可以认为</w:t>
      </w:r>
      <w:r w:rsidRPr="0043008B">
        <w:rPr>
          <w:rFonts w:ascii="Helvetica" w:hAnsi="Helvetica" w:cs="Helvetica"/>
          <w:color w:val="333344"/>
          <w:sz w:val="23"/>
          <w:szCs w:val="23"/>
        </w:rPr>
        <w:t xml:space="preserve">  com.yiibai.pojo.User </w:t>
      </w:r>
      <w:r w:rsidRPr="0043008B">
        <w:rPr>
          <w:rFonts w:ascii="Helvetica" w:hAnsi="Helvetica" w:cs="Helvetica"/>
          <w:color w:val="333344"/>
          <w:sz w:val="23"/>
          <w:szCs w:val="23"/>
        </w:rPr>
        <w:t>就是</w:t>
      </w:r>
      <w:r w:rsidRPr="0043008B">
        <w:rPr>
          <w:rFonts w:ascii="Helvetica" w:hAnsi="Helvetica" w:cs="Helvetica"/>
          <w:color w:val="333344"/>
          <w:sz w:val="23"/>
          <w:szCs w:val="23"/>
        </w:rPr>
        <w:t xml:space="preserve"> User</w:t>
      </w:r>
      <w:r w:rsidRPr="0043008B">
        <w:rPr>
          <w:rFonts w:ascii="Helvetica" w:hAnsi="Helvetica" w:cs="Helvetica"/>
          <w:color w:val="333344"/>
          <w:sz w:val="23"/>
          <w:szCs w:val="23"/>
        </w:rPr>
        <w:t>，</w:t>
      </w:r>
      <w:r w:rsidRPr="0043008B">
        <w:rPr>
          <w:rFonts w:ascii="Helvetica" w:hAnsi="Helvetica" w:cs="Helvetica"/>
          <w:color w:val="333344"/>
          <w:sz w:val="23"/>
          <w:szCs w:val="23"/>
        </w:rPr>
        <w:t xml:space="preserve">User </w:t>
      </w:r>
      <w:r w:rsidRPr="0043008B">
        <w:rPr>
          <w:rFonts w:ascii="Helvetica" w:hAnsi="Helvetica" w:cs="Helvetica"/>
          <w:color w:val="333344"/>
          <w:sz w:val="23"/>
          <w:szCs w:val="23"/>
        </w:rPr>
        <w:t>就是</w:t>
      </w:r>
      <w:r w:rsidRPr="0043008B">
        <w:rPr>
          <w:rFonts w:ascii="Helvetica" w:hAnsi="Helvetica" w:cs="Helvetica"/>
          <w:color w:val="333344"/>
          <w:sz w:val="23"/>
          <w:szCs w:val="23"/>
        </w:rPr>
        <w:t xml:space="preserve">  com.yiibai.pojo.User </w:t>
      </w:r>
      <w:r w:rsidRPr="0043008B">
        <w:rPr>
          <w:rFonts w:ascii="Helvetica" w:hAnsi="Helvetica" w:cs="Helvetica"/>
          <w:color w:val="333344"/>
          <w:sz w:val="23"/>
          <w:szCs w:val="23"/>
        </w:rPr>
        <w:t>。</w:t>
      </w:r>
    </w:p>
    <w:p w:rsidR="0043008B" w:rsidRDefault="0043008B" w:rsidP="0043008B">
      <w:pPr>
        <w:pStyle w:val="a3"/>
        <w:shd w:val="clear" w:color="auto" w:fill="FFFFFF"/>
        <w:spacing w:before="0" w:beforeAutospacing="0" w:after="120" w:afterAutospacing="0"/>
        <w:rPr>
          <w:rFonts w:ascii="Helvetica" w:hAnsi="Helvetica" w:cs="Helvetica" w:hint="eastAsia"/>
          <w:color w:val="333344"/>
          <w:sz w:val="23"/>
          <w:szCs w:val="23"/>
        </w:rPr>
      </w:pPr>
      <w:r w:rsidRPr="0043008B">
        <w:rPr>
          <w:rFonts w:ascii="Helvetica" w:hAnsi="Helvetica" w:cs="Helvetica"/>
          <w:color w:val="333344"/>
          <w:sz w:val="23"/>
          <w:szCs w:val="23"/>
        </w:rPr>
        <w:t>另外一个配置文件</w:t>
      </w:r>
      <w:r w:rsidRPr="0043008B">
        <w:rPr>
          <w:rFonts w:ascii="Helvetica" w:hAnsi="Helvetica" w:cs="Helvetica"/>
          <w:color w:val="333344"/>
          <w:sz w:val="23"/>
          <w:szCs w:val="23"/>
        </w:rPr>
        <w:t xml:space="preserve"> User.xml </w:t>
      </w:r>
      <w:r w:rsidRPr="0043008B">
        <w:rPr>
          <w:rFonts w:ascii="Helvetica" w:hAnsi="Helvetica" w:cs="Helvetica"/>
          <w:color w:val="333344"/>
          <w:sz w:val="23"/>
          <w:szCs w:val="23"/>
        </w:rPr>
        <w:t>的内容如下：</w:t>
      </w:r>
    </w:p>
    <w:p w:rsidR="00FF6886" w:rsidRPr="00FF6886" w:rsidRDefault="00FF6886" w:rsidP="0043008B">
      <w:pPr>
        <w:pStyle w:val="a3"/>
        <w:shd w:val="clear" w:color="auto" w:fill="FFFFFF"/>
        <w:spacing w:before="0" w:beforeAutospacing="0" w:after="120" w:afterAutospacing="0"/>
        <w:rPr>
          <w:rFonts w:ascii="Helvetica" w:hAnsi="Helvetica" w:cs="Helvetica" w:hint="eastAsia"/>
          <w:color w:val="333344"/>
          <w:sz w:val="23"/>
          <w:szCs w:val="23"/>
        </w:rPr>
      </w:pPr>
    </w:p>
    <w:p w:rsidR="00FF6886" w:rsidRDefault="00FF6886" w:rsidP="00FF6886">
      <w:pPr>
        <w:pStyle w:val="HTML0"/>
        <w:shd w:val="clear" w:color="auto" w:fill="F5F5F5"/>
        <w:wordWrap w:val="0"/>
        <w:spacing w:after="150"/>
        <w:rPr>
          <w:color w:val="333333"/>
          <w:sz w:val="20"/>
          <w:szCs w:val="20"/>
        </w:rPr>
      </w:pPr>
      <w:r>
        <w:rPr>
          <w:color w:val="333333"/>
          <w:sz w:val="20"/>
          <w:szCs w:val="20"/>
        </w:rPr>
        <w:t>&lt;?xml version="1.0" encoding="UTF-8"?&gt;</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&lt;!DOCTYPE mapper PUBLIC "-//mybatis.org//DTD Mapper 3.0//EN" </w:t>
      </w:r>
    </w:p>
    <w:p w:rsidR="00FF6886" w:rsidRDefault="00FF6886" w:rsidP="00FF6886">
      <w:pPr>
        <w:pStyle w:val="HTML0"/>
        <w:shd w:val="clear" w:color="auto" w:fill="F5F5F5"/>
        <w:wordWrap w:val="0"/>
        <w:spacing w:after="150"/>
        <w:rPr>
          <w:color w:val="333333"/>
          <w:sz w:val="20"/>
          <w:szCs w:val="20"/>
        </w:rPr>
      </w:pPr>
      <w:r>
        <w:rPr>
          <w:color w:val="333333"/>
          <w:sz w:val="20"/>
          <w:szCs w:val="20"/>
        </w:rPr>
        <w:t>"http://mybatis.org/dtd/mybatis-3-mapper.dtd"&gt;</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&lt;mapper namespace="com.yiibai.userMaper"&gt;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t>&lt;!-- User 级联文章查询 方法配置 (一个用户对多个文章)  --&gt;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sidR="00717E67">
        <w:rPr>
          <w:color w:val="333333"/>
          <w:sz w:val="20"/>
          <w:szCs w:val="20"/>
        </w:rPr>
        <w:t>&lt;!--</w:t>
      </w:r>
      <w:r w:rsidR="00717E67" w:rsidRPr="00717E67">
        <w:rPr>
          <w:rFonts w:ascii="Helvetica" w:hAnsi="Helvetica" w:cs="Helvetica"/>
          <w:color w:val="FF0000"/>
          <w:sz w:val="23"/>
          <w:szCs w:val="23"/>
        </w:rPr>
        <w:t>&lt;typeAliases&gt;</w:t>
      </w:r>
      <w:r w:rsidR="005C72B7">
        <w:rPr>
          <w:rFonts w:ascii="Helvetica" w:hAnsi="Helvetica" w:cs="Helvetica"/>
          <w:color w:val="FF0000"/>
          <w:sz w:val="23"/>
          <w:szCs w:val="23"/>
        </w:rPr>
        <w:t>标签为</w:t>
      </w:r>
      <w:r w:rsidR="005C72B7">
        <w:rPr>
          <w:rFonts w:ascii="Helvetica" w:hAnsi="Helvetica" w:cs="Helvetica" w:hint="eastAsia"/>
          <w:color w:val="FF0000"/>
          <w:sz w:val="23"/>
          <w:szCs w:val="23"/>
        </w:rPr>
        <w:t xml:space="preserve"> </w:t>
      </w:r>
      <w:r w:rsidR="005C72B7">
        <w:rPr>
          <w:color w:val="333333"/>
          <w:sz w:val="20"/>
          <w:szCs w:val="20"/>
        </w:rPr>
        <w:t>java</w:t>
      </w:r>
      <w:r w:rsidR="005C72B7">
        <w:rPr>
          <w:rFonts w:hint="eastAsia"/>
          <w:color w:val="333333"/>
          <w:sz w:val="20"/>
          <w:szCs w:val="20"/>
        </w:rPr>
        <w:t>Bean实体类指</w:t>
      </w:r>
      <w:r w:rsidR="00717E67">
        <w:rPr>
          <w:color w:val="333333"/>
          <w:sz w:val="20"/>
          <w:szCs w:val="20"/>
        </w:rPr>
        <w:t>定的别名</w:t>
      </w:r>
      <w:r w:rsidR="005C72B7">
        <w:rPr>
          <w:rFonts w:hint="eastAsia"/>
          <w:color w:val="333333"/>
          <w:sz w:val="20"/>
          <w:szCs w:val="20"/>
        </w:rPr>
        <w:t xml:space="preserve">： </w:t>
      </w:r>
      <w:r w:rsidR="005C72B7">
        <w:rPr>
          <w:color w:val="333333"/>
          <w:sz w:val="20"/>
          <w:szCs w:val="20"/>
        </w:rPr>
        <w:t>User</w:t>
      </w:r>
      <w:r w:rsidR="00717E67">
        <w:rPr>
          <w:color w:val="333333"/>
          <w:sz w:val="20"/>
          <w:szCs w:val="20"/>
        </w:rPr>
        <w:t xml:space="preserve"> --&gt;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t>&lt;resultMap type="User" id="resultUserMap"&gt;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property="id" column="user_id" /&gt;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property="username" column="username" /&gt;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property="mobile" column="mobile" /&gt;</w:t>
      </w:r>
    </w:p>
    <w:p w:rsidR="00FF6886" w:rsidRDefault="00FF6886" w:rsidP="00FF688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&lt;collection property="posts" ofType="com.yiibai.pojo.Post" column="userid"&gt;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 xml:space="preserve">&lt;id property="id" column="post_id" javaType="int" jdbcType="INTEGER"/&gt;    </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            &lt;result property="title" column="title" javaType="string" jdbcType="VARCHAR"/&gt;</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            &lt;result property="content" column="content" javaType="string" jdbcType="VARCHAR"/&gt;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&lt;/collection&gt;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t>&lt;/resultMap&gt;</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ab/>
        <w:t>&lt;select id="getUser" resultMap="resultUserMap" parameterType="int"&gt;</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SELECT u.*,p.*</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FROM user u, post p</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xml:space="preserve">WHERE u.id=p.userid AND id=#{user_id} </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  &lt;/select&gt;</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&lt;/mapper&gt;</w:t>
      </w:r>
    </w:p>
    <w:p w:rsidR="00FF6886" w:rsidRDefault="00FF6886" w:rsidP="00FF6886">
      <w:pPr>
        <w:pStyle w:val="3"/>
        <w:shd w:val="clear" w:color="auto" w:fill="FFFFFF"/>
        <w:spacing w:before="375" w:after="270"/>
        <w:rPr>
          <w:rFonts w:ascii="Helvetica" w:hAnsi="Helvetica" w:cs="Helvetica"/>
          <w:color w:val="555555"/>
          <w:sz w:val="24"/>
          <w:szCs w:val="24"/>
        </w:rPr>
      </w:pPr>
      <w:r>
        <w:rPr>
          <w:rFonts w:ascii="Helvetica" w:hAnsi="Helvetica" w:cs="Helvetica"/>
          <w:color w:val="555555"/>
          <w:sz w:val="24"/>
          <w:szCs w:val="24"/>
        </w:rPr>
        <w:t>4</w:t>
      </w:r>
      <w:r>
        <w:rPr>
          <w:rFonts w:ascii="Helvetica" w:hAnsi="Helvetica" w:cs="Helvetica"/>
          <w:color w:val="555555"/>
          <w:sz w:val="24"/>
          <w:szCs w:val="24"/>
        </w:rPr>
        <w:t>、测试程序运行</w:t>
      </w:r>
    </w:p>
    <w:p w:rsidR="00FF6886" w:rsidRDefault="00FF6886" w:rsidP="00FF688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到这里，整个工作准备得已经差不多了，我们创建一个主类来测试上面程序，在</w:t>
      </w:r>
      <w:r>
        <w:rPr>
          <w:rFonts w:ascii="Helvetica" w:hAnsi="Helvetica" w:cs="Helvetica"/>
          <w:color w:val="333344"/>
          <w:sz w:val="23"/>
          <w:szCs w:val="23"/>
        </w:rPr>
        <w:t xml:space="preserve"> src </w:t>
      </w:r>
      <w:r>
        <w:rPr>
          <w:rFonts w:ascii="Helvetica" w:hAnsi="Helvetica" w:cs="Helvetica"/>
          <w:color w:val="333344"/>
          <w:sz w:val="23"/>
          <w:szCs w:val="23"/>
        </w:rPr>
        <w:t>下创建一个</w:t>
      </w:r>
      <w:r>
        <w:rPr>
          <w:rFonts w:ascii="Helvetica" w:hAnsi="Helvetica" w:cs="Helvetica"/>
          <w:color w:val="333344"/>
          <w:sz w:val="23"/>
          <w:szCs w:val="23"/>
        </w:rPr>
        <w:t xml:space="preserve"> Main.java</w:t>
      </w:r>
      <w:r>
        <w:rPr>
          <w:rFonts w:ascii="Helvetica" w:hAnsi="Helvetica" w:cs="Helvetica"/>
          <w:color w:val="333344"/>
          <w:sz w:val="23"/>
          <w:szCs w:val="23"/>
        </w:rPr>
        <w:t>，代码如下：</w:t>
      </w:r>
    </w:p>
    <w:p w:rsidR="00FF6886" w:rsidRDefault="00FF6886" w:rsidP="00FF6886">
      <w:pPr>
        <w:pStyle w:val="HTML0"/>
        <w:shd w:val="clear" w:color="auto" w:fill="F5F5F5"/>
        <w:wordWrap w:val="0"/>
        <w:spacing w:after="150"/>
        <w:rPr>
          <w:color w:val="333333"/>
          <w:sz w:val="20"/>
          <w:szCs w:val="20"/>
        </w:rPr>
      </w:pPr>
      <w:r>
        <w:rPr>
          <w:color w:val="333333"/>
          <w:sz w:val="20"/>
          <w:szCs w:val="20"/>
        </w:rPr>
        <w:t>import java.io.Reader;</w:t>
      </w:r>
    </w:p>
    <w:p w:rsidR="00FF6886" w:rsidRDefault="00FF6886" w:rsidP="00FF6886">
      <w:pPr>
        <w:pStyle w:val="HTML0"/>
        <w:shd w:val="clear" w:color="auto" w:fill="F5F5F5"/>
        <w:wordWrap w:val="0"/>
        <w:spacing w:after="150"/>
        <w:rPr>
          <w:color w:val="333333"/>
          <w:sz w:val="20"/>
          <w:szCs w:val="20"/>
        </w:rPr>
      </w:pPr>
      <w:r>
        <w:rPr>
          <w:color w:val="333333"/>
          <w:sz w:val="20"/>
          <w:szCs w:val="20"/>
        </w:rPr>
        <w:t>import java.text.MessageFormat;</w:t>
      </w:r>
    </w:p>
    <w:p w:rsidR="00FF6886" w:rsidRDefault="00FF6886" w:rsidP="00FF6886">
      <w:pPr>
        <w:pStyle w:val="HTML0"/>
        <w:shd w:val="clear" w:color="auto" w:fill="F5F5F5"/>
        <w:wordWrap w:val="0"/>
        <w:spacing w:after="150"/>
        <w:rPr>
          <w:color w:val="333333"/>
          <w:sz w:val="20"/>
          <w:szCs w:val="20"/>
        </w:rPr>
      </w:pPr>
      <w:r>
        <w:rPr>
          <w:color w:val="333333"/>
          <w:sz w:val="20"/>
          <w:szCs w:val="20"/>
        </w:rPr>
        <w:t>import java.util.List;</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import org.apache.ibatis.io.Resources;</w:t>
      </w:r>
    </w:p>
    <w:p w:rsidR="00FF6886" w:rsidRDefault="00FF6886" w:rsidP="00FF6886">
      <w:pPr>
        <w:pStyle w:val="HTML0"/>
        <w:shd w:val="clear" w:color="auto" w:fill="F5F5F5"/>
        <w:wordWrap w:val="0"/>
        <w:spacing w:after="150"/>
        <w:rPr>
          <w:color w:val="333333"/>
          <w:sz w:val="20"/>
          <w:szCs w:val="20"/>
        </w:rPr>
      </w:pPr>
      <w:r>
        <w:rPr>
          <w:color w:val="333333"/>
          <w:sz w:val="20"/>
          <w:szCs w:val="20"/>
        </w:rPr>
        <w:t>import org.apache.ibatis.session.SqlSession;</w:t>
      </w:r>
    </w:p>
    <w:p w:rsidR="00FF6886" w:rsidRDefault="00FF6886" w:rsidP="00FF6886">
      <w:pPr>
        <w:pStyle w:val="HTML0"/>
        <w:shd w:val="clear" w:color="auto" w:fill="F5F5F5"/>
        <w:wordWrap w:val="0"/>
        <w:spacing w:after="150"/>
        <w:rPr>
          <w:color w:val="333333"/>
          <w:sz w:val="20"/>
          <w:szCs w:val="20"/>
        </w:rPr>
      </w:pPr>
      <w:r>
        <w:rPr>
          <w:color w:val="333333"/>
          <w:sz w:val="20"/>
          <w:szCs w:val="20"/>
        </w:rPr>
        <w:t>import org.apache.ibatis.session.SqlSessionFactory;</w:t>
      </w:r>
    </w:p>
    <w:p w:rsidR="00FF6886" w:rsidRDefault="00FF6886" w:rsidP="00FF6886">
      <w:pPr>
        <w:pStyle w:val="HTML0"/>
        <w:shd w:val="clear" w:color="auto" w:fill="F5F5F5"/>
        <w:wordWrap w:val="0"/>
        <w:spacing w:after="150"/>
        <w:rPr>
          <w:color w:val="333333"/>
          <w:sz w:val="20"/>
          <w:szCs w:val="20"/>
        </w:rPr>
      </w:pPr>
      <w:r>
        <w:rPr>
          <w:color w:val="333333"/>
          <w:sz w:val="20"/>
          <w:szCs w:val="20"/>
        </w:rPr>
        <w:t>import org.apache.ibatis.session.SqlSessionFactoryBuilder;</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import com.yiibai.pojo.Post;</w:t>
      </w:r>
    </w:p>
    <w:p w:rsidR="00FF6886" w:rsidRDefault="00FF6886" w:rsidP="00FF6886">
      <w:pPr>
        <w:pStyle w:val="HTML0"/>
        <w:shd w:val="clear" w:color="auto" w:fill="F5F5F5"/>
        <w:wordWrap w:val="0"/>
        <w:spacing w:after="150"/>
        <w:rPr>
          <w:color w:val="333333"/>
          <w:sz w:val="20"/>
          <w:szCs w:val="20"/>
        </w:rPr>
      </w:pPr>
      <w:r>
        <w:rPr>
          <w:color w:val="333333"/>
          <w:sz w:val="20"/>
          <w:szCs w:val="20"/>
        </w:rPr>
        <w:lastRenderedPageBreak/>
        <w:t>import com.yiibai.pojo.User;</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public class Main {</w:t>
      </w:r>
    </w:p>
    <w:p w:rsidR="00FF6886" w:rsidRDefault="00FF6886" w:rsidP="00FF6886">
      <w:pPr>
        <w:pStyle w:val="HTML0"/>
        <w:shd w:val="clear" w:color="auto" w:fill="F5F5F5"/>
        <w:wordWrap w:val="0"/>
        <w:spacing w:after="150"/>
        <w:rPr>
          <w:color w:val="333333"/>
          <w:sz w:val="20"/>
          <w:szCs w:val="20"/>
        </w:rPr>
      </w:pPr>
      <w:r>
        <w:rPr>
          <w:color w:val="333333"/>
          <w:sz w:val="20"/>
          <w:szCs w:val="20"/>
        </w:rPr>
        <w:tab/>
        <w:t>private static SqlSessionFactory sqlSessionFactory;</w:t>
      </w:r>
    </w:p>
    <w:p w:rsidR="00FF6886" w:rsidRDefault="00FF6886" w:rsidP="00FF6886">
      <w:pPr>
        <w:pStyle w:val="HTML0"/>
        <w:shd w:val="clear" w:color="auto" w:fill="F5F5F5"/>
        <w:wordWrap w:val="0"/>
        <w:spacing w:after="150"/>
        <w:rPr>
          <w:color w:val="333333"/>
          <w:sz w:val="20"/>
          <w:szCs w:val="20"/>
        </w:rPr>
      </w:pPr>
      <w:r>
        <w:rPr>
          <w:color w:val="333333"/>
          <w:sz w:val="20"/>
          <w:szCs w:val="20"/>
        </w:rPr>
        <w:tab/>
        <w:t>private static Reader reader;</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ab/>
        <w:t>static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reader = Resources.getResourceAsReader("config/Configure.xml");</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sqlSessionFactory = new SqlSessionFactoryBuilder().build(reader);</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catch (Exception e)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e.printStackTrace();</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FF6886" w:rsidRDefault="00FF6886" w:rsidP="00FF6886">
      <w:pPr>
        <w:pStyle w:val="HTML0"/>
        <w:shd w:val="clear" w:color="auto" w:fill="F5F5F5"/>
        <w:wordWrap w:val="0"/>
        <w:spacing w:after="150"/>
        <w:rPr>
          <w:color w:val="333333"/>
          <w:sz w:val="20"/>
          <w:szCs w:val="20"/>
        </w:rPr>
      </w:pPr>
      <w:r>
        <w:rPr>
          <w:color w:val="333333"/>
          <w:sz w:val="20"/>
          <w:szCs w:val="20"/>
        </w:rPr>
        <w:tab/>
        <w:t>}</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ab/>
        <w:t>public static SqlSessionFactory getSession()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sqlSessionFactory;</w:t>
      </w:r>
    </w:p>
    <w:p w:rsidR="00FF6886" w:rsidRDefault="00FF6886" w:rsidP="00FF6886">
      <w:pPr>
        <w:pStyle w:val="HTML0"/>
        <w:shd w:val="clear" w:color="auto" w:fill="F5F5F5"/>
        <w:wordWrap w:val="0"/>
        <w:spacing w:after="150"/>
        <w:rPr>
          <w:color w:val="333333"/>
          <w:sz w:val="20"/>
          <w:szCs w:val="20"/>
        </w:rPr>
      </w:pPr>
      <w:r>
        <w:rPr>
          <w:color w:val="333333"/>
          <w:sz w:val="20"/>
          <w:szCs w:val="20"/>
        </w:rPr>
        <w:tab/>
        <w:t>}</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ab/>
        <w:t>/**</w:t>
      </w:r>
    </w:p>
    <w:p w:rsidR="00FF6886" w:rsidRDefault="00FF6886" w:rsidP="00FF6886">
      <w:pPr>
        <w:pStyle w:val="HTML0"/>
        <w:shd w:val="clear" w:color="auto" w:fill="F5F5F5"/>
        <w:wordWrap w:val="0"/>
        <w:spacing w:after="150"/>
        <w:rPr>
          <w:color w:val="333333"/>
          <w:sz w:val="20"/>
          <w:szCs w:val="20"/>
        </w:rPr>
      </w:pPr>
      <w:r>
        <w:rPr>
          <w:color w:val="333333"/>
          <w:sz w:val="20"/>
          <w:szCs w:val="20"/>
        </w:rPr>
        <w:tab/>
        <w:t xml:space="preserve"> * @param args</w:t>
      </w:r>
    </w:p>
    <w:p w:rsidR="00FF6886" w:rsidRDefault="00FF6886" w:rsidP="00FF6886">
      <w:pPr>
        <w:pStyle w:val="HTML0"/>
        <w:shd w:val="clear" w:color="auto" w:fill="F5F5F5"/>
        <w:wordWrap w:val="0"/>
        <w:spacing w:after="150"/>
        <w:rPr>
          <w:color w:val="333333"/>
          <w:sz w:val="20"/>
          <w:szCs w:val="20"/>
        </w:rPr>
      </w:pPr>
      <w:r>
        <w:rPr>
          <w:color w:val="333333"/>
          <w:sz w:val="20"/>
          <w:szCs w:val="20"/>
        </w:rPr>
        <w:tab/>
        <w:t xml:space="preserve"> */</w:t>
      </w:r>
    </w:p>
    <w:p w:rsidR="00FF6886" w:rsidRDefault="00FF6886" w:rsidP="00FF6886">
      <w:pPr>
        <w:pStyle w:val="HTML0"/>
        <w:shd w:val="clear" w:color="auto" w:fill="F5F5F5"/>
        <w:wordWrap w:val="0"/>
        <w:spacing w:after="150"/>
        <w:rPr>
          <w:color w:val="333333"/>
          <w:sz w:val="20"/>
          <w:szCs w:val="20"/>
        </w:rPr>
      </w:pPr>
      <w:r>
        <w:rPr>
          <w:color w:val="333333"/>
          <w:sz w:val="20"/>
          <w:szCs w:val="20"/>
        </w:rPr>
        <w:tab/>
        <w:t>public static void main(String[] args)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TODO Auto-generated method stub</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SqlSession session = sqlSessionFactory.openSession();</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int userid = 1;</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 xml:space="preserve">User user = session.selectOne("com.yiibai.userMaper.getUser", 1); </w:t>
      </w:r>
    </w:p>
    <w:p w:rsidR="00FF6886" w:rsidRDefault="00FF6886" w:rsidP="00FF688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 xml:space="preserve">     System.out.println("username: "+user.getUsername()+",");</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                     List&lt;Post&gt; posts = user.getPosts();  </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                     for(Post p : posts) {</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                         System.out.println("Title:" + p.getTitle()); </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                         System.out.println("Content:" + p.getContent());                </w:t>
      </w:r>
    </w:p>
    <w:p w:rsidR="00FF6886" w:rsidRDefault="00FF6886" w:rsidP="00FF6886">
      <w:pPr>
        <w:pStyle w:val="HTML0"/>
        <w:shd w:val="clear" w:color="auto" w:fill="F5F5F5"/>
        <w:wordWrap w:val="0"/>
        <w:spacing w:after="150"/>
        <w:rPr>
          <w:color w:val="333333"/>
          <w:sz w:val="20"/>
          <w:szCs w:val="20"/>
        </w:rPr>
      </w:pPr>
      <w:r>
        <w:rPr>
          <w:color w:val="333333"/>
          <w:sz w:val="20"/>
          <w:szCs w:val="20"/>
        </w:rPr>
        <w:t xml:space="preserve">                      }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xml:space="preserve"> } finally {</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session.close();</w:t>
      </w:r>
    </w:p>
    <w:p w:rsidR="00FF6886" w:rsidRDefault="00FF6886" w:rsidP="00FF688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xml:space="preserve"> }</w:t>
      </w:r>
    </w:p>
    <w:p w:rsidR="00FF6886" w:rsidRDefault="00FF6886" w:rsidP="00FF6886">
      <w:pPr>
        <w:pStyle w:val="HTML0"/>
        <w:shd w:val="clear" w:color="auto" w:fill="F5F5F5"/>
        <w:wordWrap w:val="0"/>
        <w:spacing w:after="150"/>
        <w:rPr>
          <w:color w:val="333333"/>
          <w:sz w:val="20"/>
          <w:szCs w:val="20"/>
        </w:rPr>
      </w:pPr>
      <w:r>
        <w:rPr>
          <w:color w:val="333333"/>
          <w:sz w:val="20"/>
          <w:szCs w:val="20"/>
        </w:rPr>
        <w:tab/>
        <w:t>}</w:t>
      </w:r>
    </w:p>
    <w:p w:rsidR="00FF6886" w:rsidRDefault="00FF6886" w:rsidP="00FF6886">
      <w:pPr>
        <w:pStyle w:val="HTML0"/>
        <w:shd w:val="clear" w:color="auto" w:fill="F5F5F5"/>
        <w:wordWrap w:val="0"/>
        <w:spacing w:after="150"/>
        <w:rPr>
          <w:color w:val="333333"/>
          <w:sz w:val="20"/>
          <w:szCs w:val="20"/>
        </w:rPr>
      </w:pPr>
    </w:p>
    <w:p w:rsidR="00FF6886" w:rsidRDefault="00FF6886" w:rsidP="00FF6886">
      <w:pPr>
        <w:pStyle w:val="HTML0"/>
        <w:shd w:val="clear" w:color="auto" w:fill="F5F5F5"/>
        <w:wordWrap w:val="0"/>
        <w:spacing w:after="150"/>
        <w:rPr>
          <w:color w:val="333333"/>
          <w:sz w:val="20"/>
          <w:szCs w:val="20"/>
        </w:rPr>
      </w:pPr>
      <w:r>
        <w:rPr>
          <w:color w:val="333333"/>
          <w:sz w:val="20"/>
          <w:szCs w:val="20"/>
        </w:rPr>
        <w:t>}</w:t>
      </w:r>
    </w:p>
    <w:p w:rsidR="00FF6886" w:rsidRDefault="00FF6886" w:rsidP="00FF6886">
      <w:pPr>
        <w:rPr>
          <w:sz w:val="24"/>
          <w:szCs w:val="24"/>
        </w:rPr>
      </w:pPr>
      <w:r>
        <w:rPr>
          <w:rFonts w:ascii="Helvetica" w:hAnsi="Helvetica" w:cs="Helvetica"/>
          <w:color w:val="333344"/>
          <w:sz w:val="23"/>
          <w:szCs w:val="23"/>
          <w:shd w:val="clear" w:color="auto" w:fill="FFFFFF"/>
        </w:rPr>
        <w:t>输出结果如下：</w:t>
      </w:r>
    </w:p>
    <w:p w:rsidR="00FF6886" w:rsidRDefault="00FF6886" w:rsidP="00FF6886">
      <w:pPr>
        <w:pStyle w:val="HTML0"/>
        <w:shd w:val="clear" w:color="auto" w:fill="F5F5F5"/>
        <w:wordWrap w:val="0"/>
        <w:spacing w:after="150"/>
        <w:rPr>
          <w:color w:val="333333"/>
          <w:sz w:val="20"/>
          <w:szCs w:val="20"/>
        </w:rPr>
      </w:pPr>
      <w:r>
        <w:rPr>
          <w:color w:val="333333"/>
          <w:sz w:val="20"/>
          <w:szCs w:val="20"/>
        </w:rPr>
        <w:t>username: yiibai,</w:t>
      </w:r>
    </w:p>
    <w:p w:rsidR="00FF6886" w:rsidRDefault="00FF6886" w:rsidP="00FF6886">
      <w:pPr>
        <w:pStyle w:val="HTML0"/>
        <w:shd w:val="clear" w:color="auto" w:fill="F5F5F5"/>
        <w:wordWrap w:val="0"/>
        <w:spacing w:after="150"/>
        <w:rPr>
          <w:color w:val="333333"/>
          <w:sz w:val="20"/>
          <w:szCs w:val="20"/>
        </w:rPr>
      </w:pPr>
      <w:r>
        <w:rPr>
          <w:color w:val="333333"/>
          <w:sz w:val="20"/>
          <w:szCs w:val="20"/>
        </w:rPr>
        <w:t>Title:MyBatis关联数据查询</w:t>
      </w:r>
    </w:p>
    <w:p w:rsidR="00FF6886" w:rsidRDefault="00FF6886" w:rsidP="00FF6886">
      <w:pPr>
        <w:pStyle w:val="HTML0"/>
        <w:shd w:val="clear" w:color="auto" w:fill="F5F5F5"/>
        <w:wordWrap w:val="0"/>
        <w:spacing w:after="150"/>
        <w:rPr>
          <w:color w:val="333333"/>
          <w:sz w:val="20"/>
          <w:szCs w:val="20"/>
        </w:rPr>
      </w:pPr>
      <w:r>
        <w:rPr>
          <w:color w:val="333333"/>
          <w:sz w:val="20"/>
          <w:szCs w:val="20"/>
        </w:rPr>
        <w:t>Content:在实际项目中，经常使用关联表的查询，比如：多对一，一对多等。这些查询是如何处理的呢，这一讲就讲这个问题。我们首先创建一个 post 表，并初始化数据.</w:t>
      </w:r>
    </w:p>
    <w:p w:rsidR="00FF6886" w:rsidRDefault="00FF6886" w:rsidP="00FF6886">
      <w:pPr>
        <w:pStyle w:val="HTML0"/>
        <w:shd w:val="clear" w:color="auto" w:fill="F5F5F5"/>
        <w:wordWrap w:val="0"/>
        <w:spacing w:after="150"/>
        <w:rPr>
          <w:color w:val="333333"/>
          <w:sz w:val="20"/>
          <w:szCs w:val="20"/>
        </w:rPr>
      </w:pPr>
      <w:r>
        <w:rPr>
          <w:color w:val="333333"/>
          <w:sz w:val="20"/>
          <w:szCs w:val="20"/>
        </w:rPr>
        <w:t>Title:MyBatis开发环境搭建</w:t>
      </w:r>
    </w:p>
    <w:p w:rsidR="00FF6886" w:rsidRDefault="00FF6886" w:rsidP="00FF6886">
      <w:pPr>
        <w:pStyle w:val="HTML0"/>
        <w:shd w:val="clear" w:color="auto" w:fill="F5F5F5"/>
        <w:wordWrap w:val="0"/>
        <w:spacing w:after="150"/>
        <w:rPr>
          <w:color w:val="333333"/>
          <w:sz w:val="20"/>
          <w:szCs w:val="20"/>
        </w:rPr>
      </w:pPr>
      <w:r>
        <w:rPr>
          <w:color w:val="333333"/>
          <w:sz w:val="20"/>
          <w:szCs w:val="20"/>
        </w:rPr>
        <w:t>Content:为了方便学习，这里直接建立java 工程，但一般都是开发 Web 项目。</w:t>
      </w:r>
    </w:p>
    <w:p w:rsidR="00FF6886" w:rsidRDefault="00FF6886" w:rsidP="00FF6886">
      <w:pPr>
        <w:rPr>
          <w:sz w:val="24"/>
          <w:szCs w:val="24"/>
        </w:rPr>
      </w:pPr>
      <w:r>
        <w:rPr>
          <w:rStyle w:val="aa"/>
          <w:rFonts w:ascii="Helvetica" w:hAnsi="Helvetica" w:cs="Helvetica"/>
          <w:color w:val="333344"/>
          <w:sz w:val="23"/>
          <w:szCs w:val="23"/>
          <w:shd w:val="clear" w:color="auto" w:fill="FFFFFF"/>
        </w:rPr>
        <w:t>附工程目录结构图如下：</w:t>
      </w:r>
    </w:p>
    <w:p w:rsidR="00FF6886" w:rsidRDefault="00FF6886" w:rsidP="00FF6886">
      <w:pPr>
        <w:pStyle w:val="a3"/>
        <w:shd w:val="clear" w:color="auto" w:fill="FFFFFF"/>
        <w:spacing w:before="0" w:beforeAutospacing="0" w:after="120" w:afterAutospacing="0"/>
        <w:rPr>
          <w:rFonts w:ascii="Helvetica" w:hAnsi="Helvetica" w:cs="Helvetica"/>
          <w:color w:val="333344"/>
          <w:sz w:val="23"/>
          <w:szCs w:val="23"/>
        </w:rPr>
      </w:pPr>
    </w:p>
    <w:p w:rsidR="00FF6886" w:rsidRDefault="00FF6886" w:rsidP="00FF688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3049905" cy="2563495"/>
            <wp:effectExtent l="0" t="0" r="0" b="8255"/>
            <wp:docPr id="15" name="图片 15" descr="https://www.yiibai.com/uploads/tutorial/201509/1-150923220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yiibai.com/uploads/tutorial/201509/1-150923220G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9905" cy="2563495"/>
                    </a:xfrm>
                    <a:prstGeom prst="rect">
                      <a:avLst/>
                    </a:prstGeom>
                    <a:noFill/>
                    <a:ln>
                      <a:noFill/>
                    </a:ln>
                  </pic:spPr>
                </pic:pic>
              </a:graphicData>
            </a:graphic>
          </wp:inline>
        </w:drawing>
      </w:r>
    </w:p>
    <w:p w:rsidR="00FF6886" w:rsidRDefault="00FF6886" w:rsidP="00FF6886">
      <w:pPr>
        <w:rPr>
          <w:rFonts w:ascii="宋体" w:hAnsi="宋体" w:cs="宋体"/>
          <w:sz w:val="24"/>
          <w:szCs w:val="24"/>
        </w:rPr>
      </w:pPr>
      <w:r>
        <w:rPr>
          <w:rFonts w:ascii="Helvetica" w:hAnsi="Helvetica" w:cs="Helvetica"/>
          <w:color w:val="333344"/>
          <w:sz w:val="23"/>
          <w:szCs w:val="23"/>
        </w:rPr>
        <w:lastRenderedPageBreak/>
        <w:br/>
      </w:r>
    </w:p>
    <w:p w:rsidR="00FF6886" w:rsidRDefault="00FF6886" w:rsidP="00FF688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b/>
          <w:bCs/>
          <w:color w:val="F57E42"/>
          <w:sz w:val="23"/>
          <w:szCs w:val="23"/>
        </w:rPr>
        <w:t>易百教程移动端</w:t>
      </w:r>
      <w:r>
        <w:rPr>
          <w:rFonts w:ascii="Helvetica" w:hAnsi="Helvetica" w:cs="Helvetica"/>
          <w:color w:val="333344"/>
          <w:sz w:val="23"/>
          <w:szCs w:val="23"/>
        </w:rPr>
        <w:t>：请扫描本页面底部</w:t>
      </w:r>
      <w:r>
        <w:rPr>
          <w:rFonts w:ascii="Helvetica" w:hAnsi="Helvetica" w:cs="Helvetica"/>
          <w:color w:val="333344"/>
          <w:sz w:val="23"/>
          <w:szCs w:val="23"/>
        </w:rPr>
        <w:t>(</w:t>
      </w:r>
      <w:r>
        <w:rPr>
          <w:rFonts w:ascii="Helvetica" w:hAnsi="Helvetica" w:cs="Helvetica"/>
          <w:color w:val="333344"/>
          <w:sz w:val="23"/>
          <w:szCs w:val="23"/>
        </w:rPr>
        <w:t>右侧</w:t>
      </w:r>
      <w:r>
        <w:rPr>
          <w:rFonts w:ascii="Helvetica" w:hAnsi="Helvetica" w:cs="Helvetica"/>
          <w:color w:val="333344"/>
          <w:sz w:val="23"/>
          <w:szCs w:val="23"/>
        </w:rPr>
        <w:t>)</w:t>
      </w:r>
      <w:r>
        <w:rPr>
          <w:rFonts w:ascii="Helvetica" w:hAnsi="Helvetica" w:cs="Helvetica"/>
          <w:color w:val="333344"/>
          <w:sz w:val="23"/>
          <w:szCs w:val="23"/>
        </w:rPr>
        <w:t>二维码并关注微信公众号，回复：</w:t>
      </w:r>
      <w:r>
        <w:rPr>
          <w:rFonts w:ascii="Helvetica" w:hAnsi="Helvetica" w:cs="Helvetica"/>
          <w:color w:val="333344"/>
          <w:sz w:val="23"/>
          <w:szCs w:val="23"/>
        </w:rPr>
        <w:t>"</w:t>
      </w:r>
      <w:r>
        <w:rPr>
          <w:rFonts w:ascii="Helvetica" w:hAnsi="Helvetica" w:cs="Helvetica"/>
          <w:b/>
          <w:bCs/>
          <w:color w:val="333344"/>
          <w:sz w:val="23"/>
          <w:szCs w:val="23"/>
        </w:rPr>
        <w:t>教程</w:t>
      </w:r>
      <w:r>
        <w:rPr>
          <w:rFonts w:ascii="Helvetica" w:hAnsi="Helvetica" w:cs="Helvetica"/>
          <w:color w:val="333344"/>
          <w:sz w:val="23"/>
          <w:szCs w:val="23"/>
        </w:rPr>
        <w:t xml:space="preserve">" </w:t>
      </w:r>
      <w:r>
        <w:rPr>
          <w:rFonts w:ascii="Helvetica" w:hAnsi="Helvetica" w:cs="Helvetica"/>
          <w:color w:val="333344"/>
          <w:sz w:val="23"/>
          <w:szCs w:val="23"/>
        </w:rPr>
        <w:t>选择相关教程阅读或直接访问：</w:t>
      </w:r>
      <w:r>
        <w:rPr>
          <w:rFonts w:ascii="Helvetica" w:hAnsi="Helvetica" w:cs="Helvetica"/>
          <w:color w:val="333344"/>
          <w:sz w:val="23"/>
          <w:szCs w:val="23"/>
        </w:rPr>
        <w:t xml:space="preserve">http://m.yiibai.com </w:t>
      </w:r>
      <w:r>
        <w:rPr>
          <w:rFonts w:ascii="Helvetica" w:hAnsi="Helvetica" w:cs="Helvetica"/>
          <w:color w:val="333344"/>
          <w:sz w:val="23"/>
          <w:szCs w:val="23"/>
        </w:rPr>
        <w:t>。</w:t>
      </w:r>
    </w:p>
    <w:p w:rsidR="0043008B" w:rsidRPr="005C72B7" w:rsidRDefault="005C72B7" w:rsidP="005C72B7">
      <w:pPr>
        <w:pStyle w:val="2"/>
      </w:pPr>
      <w:r>
        <w:t>Mybatis表关联多对一</w:t>
      </w:r>
    </w:p>
    <w:p w:rsidR="005C72B7" w:rsidRDefault="005C72B7" w:rsidP="005C72B7">
      <w:pPr>
        <w:pStyle w:val="a3"/>
        <w:shd w:val="clear" w:color="auto" w:fill="FFFFFF"/>
        <w:spacing w:before="0" w:beforeAutospacing="0" w:after="120" w:afterAutospacing="0"/>
        <w:rPr>
          <w:rFonts w:ascii="Helvetica" w:hAnsi="Helvetica" w:cs="Helvetica"/>
          <w:color w:val="535B60"/>
          <w:sz w:val="23"/>
          <w:szCs w:val="23"/>
        </w:rPr>
      </w:pPr>
      <w:r>
        <w:rPr>
          <w:rFonts w:ascii="Helvetica" w:hAnsi="Helvetica" w:cs="Helvetica"/>
          <w:color w:val="535B60"/>
          <w:sz w:val="23"/>
          <w:szCs w:val="23"/>
        </w:rPr>
        <w:t>在上章的</w:t>
      </w:r>
      <w:r>
        <w:rPr>
          <w:rFonts w:ascii="Helvetica" w:hAnsi="Helvetica" w:cs="Helvetica"/>
          <w:color w:val="535B60"/>
          <w:sz w:val="23"/>
          <w:szCs w:val="23"/>
        </w:rPr>
        <w:t xml:space="preserve"> </w:t>
      </w:r>
      <w:r>
        <w:rPr>
          <w:rFonts w:ascii="Helvetica" w:hAnsi="Helvetica" w:cs="Helvetica"/>
          <w:color w:val="535B60"/>
          <w:sz w:val="23"/>
          <w:szCs w:val="23"/>
        </w:rPr>
        <w:t>一对多</w:t>
      </w:r>
      <w:r>
        <w:rPr>
          <w:rFonts w:ascii="Helvetica" w:hAnsi="Helvetica" w:cs="Helvetica"/>
          <w:color w:val="535B60"/>
          <w:sz w:val="23"/>
          <w:szCs w:val="23"/>
        </w:rPr>
        <w:t xml:space="preserve"> </w:t>
      </w:r>
      <w:r>
        <w:rPr>
          <w:rFonts w:ascii="Helvetica" w:hAnsi="Helvetica" w:cs="Helvetica"/>
          <w:color w:val="535B60"/>
          <w:sz w:val="23"/>
          <w:szCs w:val="23"/>
        </w:rPr>
        <w:t>中，我们已经学习如何在</w:t>
      </w:r>
      <w:r>
        <w:rPr>
          <w:rFonts w:ascii="Helvetica" w:hAnsi="Helvetica" w:cs="Helvetica"/>
          <w:color w:val="535B60"/>
          <w:sz w:val="23"/>
          <w:szCs w:val="23"/>
        </w:rPr>
        <w:t xml:space="preserve"> Mybatis </w:t>
      </w:r>
      <w:r>
        <w:rPr>
          <w:rFonts w:ascii="Helvetica" w:hAnsi="Helvetica" w:cs="Helvetica"/>
          <w:color w:val="535B60"/>
          <w:sz w:val="23"/>
          <w:szCs w:val="23"/>
        </w:rPr>
        <w:t>中关联多表，但在实际项目中也是经常使用</w:t>
      </w:r>
      <w:r>
        <w:rPr>
          <w:rFonts w:ascii="Helvetica" w:hAnsi="Helvetica" w:cs="Helvetica"/>
          <w:color w:val="535B60"/>
          <w:sz w:val="23"/>
          <w:szCs w:val="23"/>
        </w:rPr>
        <w:t xml:space="preserve"> </w:t>
      </w:r>
      <w:r>
        <w:rPr>
          <w:rFonts w:ascii="Helvetica" w:hAnsi="Helvetica" w:cs="Helvetica"/>
          <w:color w:val="535B60"/>
          <w:sz w:val="23"/>
          <w:szCs w:val="23"/>
        </w:rPr>
        <w:t>多对一</w:t>
      </w:r>
      <w:r>
        <w:rPr>
          <w:rFonts w:ascii="Helvetica" w:hAnsi="Helvetica" w:cs="Helvetica"/>
          <w:color w:val="535B60"/>
          <w:sz w:val="23"/>
          <w:szCs w:val="23"/>
        </w:rPr>
        <w:t xml:space="preserve"> </w:t>
      </w:r>
      <w:r>
        <w:rPr>
          <w:rFonts w:ascii="Helvetica" w:hAnsi="Helvetica" w:cs="Helvetica"/>
          <w:color w:val="535B60"/>
          <w:sz w:val="23"/>
          <w:szCs w:val="23"/>
        </w:rPr>
        <w:t>的情况，这些查询是如何处理的呢，在这一节中我们来学习它。多表映射的多对一关系要用到</w:t>
      </w:r>
      <w:r>
        <w:rPr>
          <w:rFonts w:ascii="Helvetica" w:hAnsi="Helvetica" w:cs="Helvetica"/>
          <w:color w:val="535B60"/>
          <w:sz w:val="23"/>
          <w:szCs w:val="23"/>
        </w:rPr>
        <w:t xml:space="preserve"> mybitis </w:t>
      </w:r>
      <w:r>
        <w:rPr>
          <w:rFonts w:ascii="Helvetica" w:hAnsi="Helvetica" w:cs="Helvetica"/>
          <w:color w:val="535B60"/>
          <w:sz w:val="23"/>
          <w:szCs w:val="23"/>
        </w:rPr>
        <w:t>的</w:t>
      </w:r>
      <w:r>
        <w:rPr>
          <w:rFonts w:ascii="Helvetica" w:hAnsi="Helvetica" w:cs="Helvetica"/>
          <w:color w:val="535B60"/>
          <w:sz w:val="23"/>
          <w:szCs w:val="23"/>
        </w:rPr>
        <w:t xml:space="preserve"> association </w:t>
      </w:r>
      <w:r>
        <w:rPr>
          <w:rFonts w:ascii="Helvetica" w:hAnsi="Helvetica" w:cs="Helvetica"/>
          <w:color w:val="535B60"/>
          <w:sz w:val="23"/>
          <w:szCs w:val="23"/>
        </w:rPr>
        <w:t>来加以实现。这篇介绍的是多表中的多对一表关联查询。</w:t>
      </w:r>
    </w:p>
    <w:p w:rsidR="005C72B7" w:rsidRDefault="005C72B7" w:rsidP="005C72B7">
      <w:pPr>
        <w:pStyle w:val="a3"/>
        <w:shd w:val="clear" w:color="auto" w:fill="FFFFFF"/>
        <w:spacing w:before="0" w:beforeAutospacing="0" w:after="120" w:afterAutospacing="0"/>
        <w:rPr>
          <w:rFonts w:ascii="Helvetica" w:hAnsi="Helvetica" w:cs="Helvetica"/>
          <w:color w:val="535B60"/>
          <w:sz w:val="23"/>
          <w:szCs w:val="23"/>
        </w:rPr>
      </w:pPr>
      <w:r>
        <w:rPr>
          <w:rFonts w:ascii="Helvetica" w:hAnsi="Helvetica" w:cs="Helvetica"/>
          <w:b/>
          <w:bCs/>
          <w:color w:val="535B60"/>
          <w:sz w:val="23"/>
          <w:szCs w:val="23"/>
        </w:rPr>
        <w:t>应用场景：</w:t>
      </w:r>
      <w:r>
        <w:rPr>
          <w:rFonts w:ascii="Helvetica" w:hAnsi="Helvetica" w:cs="Helvetica"/>
          <w:color w:val="535B60"/>
          <w:sz w:val="23"/>
          <w:szCs w:val="23"/>
        </w:rPr>
        <w:t>首先根据帖子</w:t>
      </w:r>
      <w:r>
        <w:rPr>
          <w:rFonts w:ascii="Helvetica" w:hAnsi="Helvetica" w:cs="Helvetica"/>
          <w:color w:val="535B60"/>
          <w:sz w:val="23"/>
          <w:szCs w:val="23"/>
        </w:rPr>
        <w:t xml:space="preserve"> ID </w:t>
      </w:r>
      <w:r>
        <w:rPr>
          <w:rFonts w:ascii="Helvetica" w:hAnsi="Helvetica" w:cs="Helvetica"/>
          <w:color w:val="535B60"/>
          <w:sz w:val="23"/>
          <w:szCs w:val="23"/>
        </w:rPr>
        <w:t>读取一个帖子信息，然后再读取这个帖子所属的用户信息。</w:t>
      </w:r>
    </w:p>
    <w:p w:rsidR="005C72B7" w:rsidRDefault="005C72B7" w:rsidP="005C72B7">
      <w:pPr>
        <w:pStyle w:val="3"/>
        <w:shd w:val="clear" w:color="auto" w:fill="FFFFFF"/>
        <w:spacing w:before="375" w:after="270"/>
        <w:rPr>
          <w:rFonts w:ascii="Helvetica" w:hAnsi="Helvetica" w:cs="Helvetica"/>
          <w:color w:val="53555C"/>
          <w:sz w:val="28"/>
          <w:szCs w:val="28"/>
        </w:rPr>
      </w:pPr>
      <w:r>
        <w:rPr>
          <w:rFonts w:ascii="Helvetica" w:hAnsi="Helvetica" w:cs="Helvetica"/>
          <w:color w:val="53555C"/>
          <w:sz w:val="28"/>
          <w:szCs w:val="28"/>
        </w:rPr>
        <w:t>1</w:t>
      </w:r>
      <w:r>
        <w:rPr>
          <w:rFonts w:ascii="Helvetica" w:hAnsi="Helvetica" w:cs="Helvetica"/>
          <w:color w:val="53555C"/>
          <w:sz w:val="28"/>
          <w:szCs w:val="28"/>
        </w:rPr>
        <w:t>、先做一些准备工作</w:t>
      </w:r>
    </w:p>
    <w:p w:rsidR="005C72B7" w:rsidRDefault="005C72B7" w:rsidP="005C72B7">
      <w:pPr>
        <w:rPr>
          <w:rFonts w:ascii="宋体" w:hAnsi="宋体" w:cs="宋体"/>
          <w:sz w:val="24"/>
          <w:szCs w:val="24"/>
        </w:rPr>
      </w:pPr>
      <w:r>
        <w:rPr>
          <w:rFonts w:ascii="Helvetica" w:hAnsi="Helvetica" w:cs="Helvetica"/>
          <w:color w:val="535B60"/>
          <w:sz w:val="23"/>
          <w:szCs w:val="23"/>
          <w:shd w:val="clear" w:color="auto" w:fill="FFFFFF"/>
        </w:rPr>
        <w:t>我们首先在创建一个</w:t>
      </w:r>
      <w:r>
        <w:rPr>
          <w:rFonts w:ascii="Helvetica" w:hAnsi="Helvetica" w:cs="Helvetica"/>
          <w:color w:val="535B60"/>
          <w:sz w:val="23"/>
          <w:szCs w:val="23"/>
          <w:shd w:val="clear" w:color="auto" w:fill="FFFFFF"/>
        </w:rPr>
        <w:t xml:space="preserve"> java </w:t>
      </w:r>
      <w:r>
        <w:rPr>
          <w:rFonts w:ascii="Helvetica" w:hAnsi="Helvetica" w:cs="Helvetica"/>
          <w:color w:val="535B60"/>
          <w:sz w:val="23"/>
          <w:szCs w:val="23"/>
          <w:shd w:val="clear" w:color="auto" w:fill="FFFFFF"/>
        </w:rPr>
        <w:t>工程，工程名称为：</w:t>
      </w:r>
      <w:r>
        <w:rPr>
          <w:rFonts w:ascii="Helvetica" w:hAnsi="Helvetica" w:cs="Helvetica"/>
          <w:color w:val="535B60"/>
          <w:sz w:val="23"/>
          <w:szCs w:val="23"/>
          <w:shd w:val="clear" w:color="auto" w:fill="FFFFFF"/>
        </w:rPr>
        <w:t>mybatis05-many2one(</w:t>
      </w:r>
      <w:r>
        <w:rPr>
          <w:rFonts w:ascii="Helvetica" w:hAnsi="Helvetica" w:cs="Helvetica"/>
          <w:color w:val="333344"/>
          <w:sz w:val="23"/>
          <w:szCs w:val="23"/>
          <w:shd w:val="clear" w:color="auto" w:fill="FFFFFF"/>
        </w:rPr>
        <w:t>下载</w:t>
      </w:r>
      <w:r>
        <w:rPr>
          <w:rFonts w:ascii="Helvetica" w:hAnsi="Helvetica" w:cs="Helvetica"/>
          <w:color w:val="535B60"/>
          <w:sz w:val="23"/>
          <w:szCs w:val="23"/>
          <w:shd w:val="clear" w:color="auto" w:fill="FFFFFF"/>
        </w:rPr>
        <w:t>)</w:t>
      </w:r>
      <w:r>
        <w:rPr>
          <w:rFonts w:ascii="Helvetica" w:hAnsi="Helvetica" w:cs="Helvetica"/>
          <w:color w:val="535B60"/>
          <w:sz w:val="23"/>
          <w:szCs w:val="23"/>
          <w:shd w:val="clear" w:color="auto" w:fill="FFFFFF"/>
        </w:rPr>
        <w:t>，还需要创建两张表，它们分别是用户表</w:t>
      </w:r>
      <w:r>
        <w:rPr>
          <w:rFonts w:ascii="Helvetica" w:hAnsi="Helvetica" w:cs="Helvetica"/>
          <w:color w:val="535B60"/>
          <w:sz w:val="23"/>
          <w:szCs w:val="23"/>
          <w:shd w:val="clear" w:color="auto" w:fill="FFFFFF"/>
        </w:rPr>
        <w:t xml:space="preserve"> user</w:t>
      </w:r>
      <w:r>
        <w:rPr>
          <w:rFonts w:ascii="Helvetica" w:hAnsi="Helvetica" w:cs="Helvetica"/>
          <w:color w:val="535B60"/>
          <w:sz w:val="23"/>
          <w:szCs w:val="23"/>
          <w:shd w:val="clear" w:color="auto" w:fill="FFFFFF"/>
        </w:rPr>
        <w:t>，和帖子表</w:t>
      </w:r>
      <w:r>
        <w:rPr>
          <w:rFonts w:ascii="Helvetica" w:hAnsi="Helvetica" w:cs="Helvetica"/>
          <w:color w:val="535B60"/>
          <w:sz w:val="23"/>
          <w:szCs w:val="23"/>
          <w:shd w:val="clear" w:color="auto" w:fill="FFFFFF"/>
        </w:rPr>
        <w:t xml:space="preserve"> post</w:t>
      </w:r>
      <w:r>
        <w:rPr>
          <w:rFonts w:ascii="Helvetica" w:hAnsi="Helvetica" w:cs="Helvetica"/>
          <w:color w:val="535B60"/>
          <w:sz w:val="23"/>
          <w:szCs w:val="23"/>
          <w:shd w:val="clear" w:color="auto" w:fill="FFFFFF"/>
        </w:rPr>
        <w:t>，一个户用户可以有多个帖子。</w:t>
      </w:r>
    </w:p>
    <w:p w:rsidR="005C72B7" w:rsidRDefault="005C72B7" w:rsidP="005C72B7">
      <w:pPr>
        <w:pStyle w:val="a3"/>
        <w:shd w:val="clear" w:color="auto" w:fill="FFFFFF"/>
        <w:spacing w:before="0" w:beforeAutospacing="0" w:after="120" w:afterAutospacing="0"/>
        <w:rPr>
          <w:rFonts w:ascii="Helvetica" w:hAnsi="Helvetica" w:cs="Helvetica"/>
          <w:color w:val="333344"/>
          <w:sz w:val="23"/>
          <w:szCs w:val="23"/>
        </w:rPr>
      </w:pPr>
      <w:r>
        <w:rPr>
          <w:rFonts w:ascii="Arial" w:hAnsi="Arial" w:cs="Arial"/>
          <w:b/>
          <w:bCs/>
          <w:color w:val="535B60"/>
          <w:sz w:val="23"/>
          <w:szCs w:val="23"/>
        </w:rPr>
        <w:t>user</w:t>
      </w:r>
      <w:r>
        <w:rPr>
          <w:rFonts w:ascii="Arial" w:hAnsi="Arial" w:cs="Arial"/>
          <w:b/>
          <w:bCs/>
          <w:color w:val="535B60"/>
          <w:sz w:val="23"/>
          <w:szCs w:val="23"/>
        </w:rPr>
        <w:t>表的结构和数据：</w:t>
      </w:r>
    </w:p>
    <w:p w:rsidR="005C72B7" w:rsidRDefault="005C72B7" w:rsidP="005C72B7">
      <w:pPr>
        <w:pStyle w:val="HTML0"/>
        <w:shd w:val="clear" w:color="auto" w:fill="F5F5F5"/>
        <w:wordWrap w:val="0"/>
        <w:spacing w:after="150"/>
        <w:rPr>
          <w:color w:val="333333"/>
          <w:sz w:val="20"/>
          <w:szCs w:val="20"/>
        </w:rPr>
      </w:pPr>
      <w:r>
        <w:rPr>
          <w:color w:val="333333"/>
          <w:sz w:val="20"/>
          <w:szCs w:val="20"/>
        </w:rPr>
        <w:t>-- ----------------------------</w:t>
      </w:r>
    </w:p>
    <w:p w:rsidR="005C72B7" w:rsidRDefault="005C72B7" w:rsidP="005C72B7">
      <w:pPr>
        <w:pStyle w:val="HTML0"/>
        <w:shd w:val="clear" w:color="auto" w:fill="F5F5F5"/>
        <w:wordWrap w:val="0"/>
        <w:spacing w:after="150"/>
        <w:rPr>
          <w:color w:val="333333"/>
          <w:sz w:val="20"/>
          <w:szCs w:val="20"/>
        </w:rPr>
      </w:pPr>
      <w:r>
        <w:rPr>
          <w:color w:val="333333"/>
          <w:sz w:val="20"/>
          <w:szCs w:val="20"/>
        </w:rPr>
        <w:t>-- Table structure for `user`</w:t>
      </w:r>
    </w:p>
    <w:p w:rsidR="005C72B7" w:rsidRDefault="005C72B7" w:rsidP="005C72B7">
      <w:pPr>
        <w:pStyle w:val="HTML0"/>
        <w:shd w:val="clear" w:color="auto" w:fill="F5F5F5"/>
        <w:wordWrap w:val="0"/>
        <w:spacing w:after="150"/>
        <w:rPr>
          <w:color w:val="333333"/>
          <w:sz w:val="20"/>
          <w:szCs w:val="20"/>
        </w:rPr>
      </w:pPr>
      <w:r>
        <w:rPr>
          <w:color w:val="333333"/>
          <w:sz w:val="20"/>
          <w:szCs w:val="20"/>
        </w:rPr>
        <w:t>-- ----------------------------</w:t>
      </w:r>
    </w:p>
    <w:p w:rsidR="005C72B7" w:rsidRDefault="005C72B7" w:rsidP="005C72B7">
      <w:pPr>
        <w:pStyle w:val="HTML0"/>
        <w:shd w:val="clear" w:color="auto" w:fill="F5F5F5"/>
        <w:wordWrap w:val="0"/>
        <w:spacing w:after="150"/>
        <w:rPr>
          <w:color w:val="333333"/>
          <w:sz w:val="20"/>
          <w:szCs w:val="20"/>
        </w:rPr>
      </w:pPr>
      <w:r>
        <w:rPr>
          <w:color w:val="333333"/>
          <w:sz w:val="20"/>
          <w:szCs w:val="20"/>
        </w:rPr>
        <w:t>CREATE TABLE `user` (</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`id` int(10) unsigned NOT NULL AUTO_INCREMENT,</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`username` varchar(64) NOT NULL DEFAULT '',</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`mobile` int(10) unsigned NOT NULL DEFAULT '0',</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`created` datetime NOT NULL DEFAULT '0000-00-00 00:00:00',</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PRIMARY KEY (`id`)</w:t>
      </w:r>
    </w:p>
    <w:p w:rsidR="005C72B7" w:rsidRDefault="005C72B7" w:rsidP="005C72B7">
      <w:pPr>
        <w:pStyle w:val="HTML0"/>
        <w:shd w:val="clear" w:color="auto" w:fill="F5F5F5"/>
        <w:wordWrap w:val="0"/>
        <w:spacing w:after="150"/>
        <w:rPr>
          <w:color w:val="333333"/>
          <w:sz w:val="20"/>
          <w:szCs w:val="20"/>
        </w:rPr>
      </w:pPr>
      <w:r>
        <w:rPr>
          <w:color w:val="333333"/>
          <w:sz w:val="20"/>
          <w:szCs w:val="20"/>
        </w:rPr>
        <w:t>) ENGINE=InnoDB AUTO_INCREMENT=2 DEFAULT CHARSET=utf8;</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 ----------------------------</w:t>
      </w:r>
    </w:p>
    <w:p w:rsidR="005C72B7" w:rsidRDefault="005C72B7" w:rsidP="005C72B7">
      <w:pPr>
        <w:pStyle w:val="HTML0"/>
        <w:shd w:val="clear" w:color="auto" w:fill="F5F5F5"/>
        <w:wordWrap w:val="0"/>
        <w:spacing w:after="150"/>
        <w:rPr>
          <w:color w:val="333333"/>
          <w:sz w:val="20"/>
          <w:szCs w:val="20"/>
        </w:rPr>
      </w:pPr>
      <w:r>
        <w:rPr>
          <w:color w:val="333333"/>
          <w:sz w:val="20"/>
          <w:szCs w:val="20"/>
        </w:rPr>
        <w:t>-- Records of user</w:t>
      </w:r>
    </w:p>
    <w:p w:rsidR="005C72B7" w:rsidRDefault="005C72B7" w:rsidP="005C72B7">
      <w:pPr>
        <w:pStyle w:val="HTML0"/>
        <w:shd w:val="clear" w:color="auto" w:fill="F5F5F5"/>
        <w:wordWrap w:val="0"/>
        <w:spacing w:after="150"/>
        <w:rPr>
          <w:color w:val="333333"/>
          <w:sz w:val="20"/>
          <w:szCs w:val="20"/>
        </w:rPr>
      </w:pPr>
      <w:r>
        <w:rPr>
          <w:color w:val="333333"/>
          <w:sz w:val="20"/>
          <w:szCs w:val="20"/>
        </w:rPr>
        <w:t>-- ----------------------------</w:t>
      </w:r>
    </w:p>
    <w:p w:rsidR="005C72B7" w:rsidRDefault="005C72B7" w:rsidP="005C72B7">
      <w:pPr>
        <w:pStyle w:val="HTML0"/>
        <w:shd w:val="clear" w:color="auto" w:fill="F5F5F5"/>
        <w:wordWrap w:val="0"/>
        <w:spacing w:after="150"/>
        <w:rPr>
          <w:color w:val="333333"/>
          <w:sz w:val="20"/>
          <w:szCs w:val="20"/>
        </w:rPr>
      </w:pPr>
      <w:r>
        <w:rPr>
          <w:color w:val="333333"/>
          <w:sz w:val="20"/>
          <w:szCs w:val="20"/>
        </w:rPr>
        <w:t>INSERT INTO `user` VALUES ('1', 'yiibai', '100', '2015-09-23 20:11:23');</w:t>
      </w:r>
    </w:p>
    <w:p w:rsidR="005C72B7" w:rsidRDefault="005C72B7" w:rsidP="005C72B7">
      <w:pPr>
        <w:pStyle w:val="a3"/>
        <w:shd w:val="clear" w:color="auto" w:fill="FFFFFF"/>
        <w:spacing w:before="0" w:beforeAutospacing="0" w:after="120" w:afterAutospacing="0"/>
        <w:rPr>
          <w:rFonts w:ascii="Arial" w:hAnsi="Arial" w:cs="Arial"/>
          <w:color w:val="535B60"/>
          <w:sz w:val="23"/>
          <w:szCs w:val="23"/>
        </w:rPr>
      </w:pPr>
      <w:r>
        <w:rPr>
          <w:rFonts w:ascii="Arial" w:hAnsi="Arial" w:cs="Arial"/>
          <w:b/>
          <w:bCs/>
          <w:color w:val="535B60"/>
          <w:sz w:val="23"/>
          <w:szCs w:val="23"/>
        </w:rPr>
        <w:lastRenderedPageBreak/>
        <w:t>帖子表</w:t>
      </w:r>
      <w:r>
        <w:rPr>
          <w:rFonts w:ascii="Arial" w:hAnsi="Arial" w:cs="Arial"/>
          <w:b/>
          <w:bCs/>
          <w:color w:val="535B60"/>
          <w:sz w:val="23"/>
          <w:szCs w:val="23"/>
        </w:rPr>
        <w:t xml:space="preserve"> post </w:t>
      </w:r>
      <w:r>
        <w:rPr>
          <w:rFonts w:ascii="Arial" w:hAnsi="Arial" w:cs="Arial"/>
          <w:b/>
          <w:bCs/>
          <w:color w:val="535B60"/>
          <w:sz w:val="23"/>
          <w:szCs w:val="23"/>
        </w:rPr>
        <w:t>的结构和数据：</w:t>
      </w:r>
    </w:p>
    <w:p w:rsidR="005C72B7" w:rsidRDefault="005C72B7" w:rsidP="005C72B7">
      <w:pPr>
        <w:pStyle w:val="HTML0"/>
        <w:shd w:val="clear" w:color="auto" w:fill="F5F5F5"/>
        <w:wordWrap w:val="0"/>
        <w:spacing w:after="150"/>
        <w:rPr>
          <w:color w:val="333333"/>
          <w:sz w:val="20"/>
          <w:szCs w:val="20"/>
        </w:rPr>
      </w:pPr>
      <w:r>
        <w:rPr>
          <w:color w:val="333333"/>
          <w:sz w:val="20"/>
          <w:szCs w:val="20"/>
        </w:rPr>
        <w:t>-- ----------------------------</w:t>
      </w:r>
    </w:p>
    <w:p w:rsidR="005C72B7" w:rsidRDefault="005C72B7" w:rsidP="005C72B7">
      <w:pPr>
        <w:pStyle w:val="HTML0"/>
        <w:shd w:val="clear" w:color="auto" w:fill="F5F5F5"/>
        <w:wordWrap w:val="0"/>
        <w:spacing w:after="150"/>
        <w:rPr>
          <w:color w:val="333333"/>
          <w:sz w:val="20"/>
          <w:szCs w:val="20"/>
        </w:rPr>
      </w:pPr>
      <w:r>
        <w:rPr>
          <w:color w:val="333333"/>
          <w:sz w:val="20"/>
          <w:szCs w:val="20"/>
        </w:rPr>
        <w:t>-- Table structure for `post`</w:t>
      </w:r>
    </w:p>
    <w:p w:rsidR="005C72B7" w:rsidRDefault="005C72B7" w:rsidP="005C72B7">
      <w:pPr>
        <w:pStyle w:val="HTML0"/>
        <w:shd w:val="clear" w:color="auto" w:fill="F5F5F5"/>
        <w:wordWrap w:val="0"/>
        <w:spacing w:after="150"/>
        <w:rPr>
          <w:color w:val="333333"/>
          <w:sz w:val="20"/>
          <w:szCs w:val="20"/>
        </w:rPr>
      </w:pPr>
      <w:r>
        <w:rPr>
          <w:color w:val="333333"/>
          <w:sz w:val="20"/>
          <w:szCs w:val="20"/>
        </w:rPr>
        <w:t>-- ----------------------------</w:t>
      </w:r>
    </w:p>
    <w:p w:rsidR="005C72B7" w:rsidRDefault="005C72B7" w:rsidP="005C72B7">
      <w:pPr>
        <w:pStyle w:val="HTML0"/>
        <w:shd w:val="clear" w:color="auto" w:fill="F5F5F5"/>
        <w:wordWrap w:val="0"/>
        <w:spacing w:after="150"/>
        <w:rPr>
          <w:color w:val="333333"/>
          <w:sz w:val="20"/>
          <w:szCs w:val="20"/>
        </w:rPr>
      </w:pPr>
      <w:r>
        <w:rPr>
          <w:color w:val="333333"/>
          <w:sz w:val="20"/>
          <w:szCs w:val="20"/>
        </w:rPr>
        <w:t>CREATE TABLE `post` (</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`post_id` int(10) unsigned NOT NULL AUTO_INCREMENT,</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`userid` int(10) unsigned NOT NULL,</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`title` varchar(254) NOT NULL DEFAULT '',</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`content` text,</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`created` datetime NOT NULL DEFAULT '0000-00-00 00:00:00',</w:t>
      </w:r>
    </w:p>
    <w:p w:rsidR="005C72B7" w:rsidRDefault="005C72B7" w:rsidP="005C72B7">
      <w:pPr>
        <w:pStyle w:val="HTML0"/>
        <w:shd w:val="clear" w:color="auto" w:fill="F5F5F5"/>
        <w:wordWrap w:val="0"/>
        <w:spacing w:after="150"/>
        <w:rPr>
          <w:color w:val="333333"/>
          <w:sz w:val="20"/>
          <w:szCs w:val="20"/>
        </w:rPr>
      </w:pPr>
      <w:r>
        <w:rPr>
          <w:color w:val="333333"/>
          <w:sz w:val="20"/>
          <w:szCs w:val="20"/>
        </w:rPr>
        <w:t xml:space="preserve">  PRIMARY KEY (`post_id`)</w:t>
      </w:r>
    </w:p>
    <w:p w:rsidR="005C72B7" w:rsidRDefault="005C72B7" w:rsidP="005C72B7">
      <w:pPr>
        <w:pStyle w:val="HTML0"/>
        <w:shd w:val="clear" w:color="auto" w:fill="F5F5F5"/>
        <w:wordWrap w:val="0"/>
        <w:spacing w:after="150"/>
        <w:rPr>
          <w:color w:val="333333"/>
          <w:sz w:val="20"/>
          <w:szCs w:val="20"/>
        </w:rPr>
      </w:pPr>
      <w:r>
        <w:rPr>
          <w:color w:val="333333"/>
          <w:sz w:val="20"/>
          <w:szCs w:val="20"/>
        </w:rPr>
        <w:t>) ENGINE=InnoDB AUTO_INCREMENT=4 DEFAULT CHARSET=utf8;</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 ----------------------------</w:t>
      </w:r>
    </w:p>
    <w:p w:rsidR="005C72B7" w:rsidRDefault="005C72B7" w:rsidP="005C72B7">
      <w:pPr>
        <w:pStyle w:val="HTML0"/>
        <w:shd w:val="clear" w:color="auto" w:fill="F5F5F5"/>
        <w:wordWrap w:val="0"/>
        <w:spacing w:after="150"/>
        <w:rPr>
          <w:color w:val="333333"/>
          <w:sz w:val="20"/>
          <w:szCs w:val="20"/>
        </w:rPr>
      </w:pPr>
      <w:r>
        <w:rPr>
          <w:color w:val="333333"/>
          <w:sz w:val="20"/>
          <w:szCs w:val="20"/>
        </w:rPr>
        <w:t>-- Records of post</w:t>
      </w:r>
    </w:p>
    <w:p w:rsidR="005C72B7" w:rsidRDefault="005C72B7" w:rsidP="005C72B7">
      <w:pPr>
        <w:pStyle w:val="HTML0"/>
        <w:shd w:val="clear" w:color="auto" w:fill="F5F5F5"/>
        <w:wordWrap w:val="0"/>
        <w:spacing w:after="150"/>
        <w:rPr>
          <w:color w:val="333333"/>
          <w:sz w:val="20"/>
          <w:szCs w:val="20"/>
        </w:rPr>
      </w:pPr>
      <w:r>
        <w:rPr>
          <w:color w:val="333333"/>
          <w:sz w:val="20"/>
          <w:szCs w:val="20"/>
        </w:rPr>
        <w:t>-- ----------------------------</w:t>
      </w:r>
    </w:p>
    <w:p w:rsidR="005C72B7" w:rsidRDefault="005C72B7" w:rsidP="005C72B7">
      <w:pPr>
        <w:pStyle w:val="HTML0"/>
        <w:shd w:val="clear" w:color="auto" w:fill="F5F5F5"/>
        <w:wordWrap w:val="0"/>
        <w:spacing w:after="150"/>
        <w:rPr>
          <w:color w:val="333333"/>
          <w:sz w:val="20"/>
          <w:szCs w:val="20"/>
        </w:rPr>
      </w:pPr>
      <w:r>
        <w:rPr>
          <w:color w:val="333333"/>
          <w:sz w:val="20"/>
          <w:szCs w:val="20"/>
        </w:rPr>
        <w:t>INSERT INTO `post` VALUES ('1', '1', 'MyBatis关联数据查询', '在实际项目中，经常使用关联表的查询，比如：多对一，一对多等。这些查询是如何处理的呢，这一讲就讲这个问题。我们首先创建一个 post 表，并初始化数据.', '2015-09-23 21:40:17');</w:t>
      </w:r>
    </w:p>
    <w:p w:rsidR="005C72B7" w:rsidRDefault="005C72B7" w:rsidP="005C72B7">
      <w:pPr>
        <w:pStyle w:val="HTML0"/>
        <w:shd w:val="clear" w:color="auto" w:fill="F5F5F5"/>
        <w:wordWrap w:val="0"/>
        <w:spacing w:after="150"/>
        <w:rPr>
          <w:color w:val="333333"/>
          <w:sz w:val="20"/>
          <w:szCs w:val="20"/>
        </w:rPr>
      </w:pPr>
      <w:r>
        <w:rPr>
          <w:color w:val="333333"/>
          <w:sz w:val="20"/>
          <w:szCs w:val="20"/>
        </w:rPr>
        <w:t>INSERT INTO `post` VALUES ('2', '1', 'MyBatis开发环境搭建', '为了方便学习，这里直接建立java 工程，但一般都是开发 Web 项目。', '2015-09-23 21:42:14');</w:t>
      </w:r>
    </w:p>
    <w:p w:rsidR="005C72B7" w:rsidRDefault="005C72B7" w:rsidP="005C72B7">
      <w:pPr>
        <w:pStyle w:val="HTML0"/>
        <w:shd w:val="clear" w:color="auto" w:fill="F5F5F5"/>
        <w:wordWrap w:val="0"/>
        <w:spacing w:after="150"/>
        <w:rPr>
          <w:color w:val="333333"/>
          <w:sz w:val="20"/>
          <w:szCs w:val="20"/>
        </w:rPr>
      </w:pPr>
      <w:r>
        <w:rPr>
          <w:color w:val="333333"/>
          <w:sz w:val="20"/>
          <w:szCs w:val="20"/>
        </w:rPr>
        <w:t>INSERT INTO `post` VALUES ('3', '2', '这个是别人发的', 'content,内容...', '0000-00-00 00:00:00');</w:t>
      </w:r>
      <w:r>
        <w:rPr>
          <w:rFonts w:ascii="Arial" w:hAnsi="Arial" w:cs="Arial"/>
          <w:color w:val="333333"/>
        </w:rPr>
        <w:t>  </w:t>
      </w:r>
    </w:p>
    <w:p w:rsidR="005C72B7" w:rsidRDefault="005C72B7" w:rsidP="005C72B7">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从上面应该看出，这几个帖子对应的</w:t>
      </w:r>
      <w:r>
        <w:rPr>
          <w:rFonts w:ascii="Arial" w:hAnsi="Arial" w:cs="Arial"/>
          <w:color w:val="535B60"/>
          <w:sz w:val="23"/>
          <w:szCs w:val="23"/>
        </w:rPr>
        <w:t xml:space="preserve"> userid </w:t>
      </w:r>
      <w:r>
        <w:rPr>
          <w:rFonts w:ascii="Arial" w:hAnsi="Arial" w:cs="Arial"/>
          <w:color w:val="535B60"/>
          <w:sz w:val="23"/>
          <w:szCs w:val="23"/>
        </w:rPr>
        <w:t>都是</w:t>
      </w:r>
      <w:r>
        <w:rPr>
          <w:rFonts w:ascii="Arial" w:hAnsi="Arial" w:cs="Arial"/>
          <w:color w:val="535B60"/>
          <w:sz w:val="23"/>
          <w:szCs w:val="23"/>
        </w:rPr>
        <w:t>1</w:t>
      </w:r>
      <w:r>
        <w:rPr>
          <w:rFonts w:ascii="Arial" w:hAnsi="Arial" w:cs="Arial"/>
          <w:color w:val="535B60"/>
          <w:sz w:val="23"/>
          <w:szCs w:val="23"/>
        </w:rPr>
        <w:t>，所以需要用户表</w:t>
      </w:r>
      <w:r>
        <w:rPr>
          <w:rFonts w:ascii="Arial" w:hAnsi="Arial" w:cs="Arial"/>
          <w:color w:val="535B60"/>
          <w:sz w:val="23"/>
          <w:szCs w:val="23"/>
        </w:rPr>
        <w:t xml:space="preserve"> user </w:t>
      </w:r>
      <w:r>
        <w:rPr>
          <w:rFonts w:ascii="Arial" w:hAnsi="Arial" w:cs="Arial"/>
          <w:color w:val="535B60"/>
          <w:sz w:val="23"/>
          <w:szCs w:val="23"/>
        </w:rPr>
        <w:t>里面有</w:t>
      </w:r>
      <w:r>
        <w:rPr>
          <w:rFonts w:ascii="Arial" w:hAnsi="Arial" w:cs="Arial"/>
          <w:color w:val="535B60"/>
          <w:sz w:val="23"/>
          <w:szCs w:val="23"/>
        </w:rPr>
        <w:t xml:space="preserve"> id=1 </w:t>
      </w:r>
      <w:r>
        <w:rPr>
          <w:rFonts w:ascii="Arial" w:hAnsi="Arial" w:cs="Arial"/>
          <w:color w:val="535B60"/>
          <w:sz w:val="23"/>
          <w:szCs w:val="23"/>
        </w:rPr>
        <w:t>的数据。可以修改成满足自己条件的数据，按照</w:t>
      </w:r>
      <w:r>
        <w:rPr>
          <w:rFonts w:ascii="Arial" w:hAnsi="Arial" w:cs="Arial"/>
          <w:color w:val="535B60"/>
          <w:sz w:val="23"/>
          <w:szCs w:val="23"/>
        </w:rPr>
        <w:t xml:space="preserve"> orm </w:t>
      </w:r>
      <w:r>
        <w:rPr>
          <w:rFonts w:ascii="Arial" w:hAnsi="Arial" w:cs="Arial"/>
          <w:color w:val="535B60"/>
          <w:sz w:val="23"/>
          <w:szCs w:val="23"/>
        </w:rPr>
        <w:t>的规则，表肯定需要一个对象与之对应，所以我们增加一个</w:t>
      </w:r>
      <w:r>
        <w:rPr>
          <w:rFonts w:ascii="Arial" w:hAnsi="Arial" w:cs="Arial"/>
          <w:color w:val="535B60"/>
          <w:sz w:val="23"/>
          <w:szCs w:val="23"/>
        </w:rPr>
        <w:t xml:space="preserve"> Post </w:t>
      </w:r>
      <w:r>
        <w:rPr>
          <w:rFonts w:ascii="Arial" w:hAnsi="Arial" w:cs="Arial"/>
          <w:color w:val="535B60"/>
          <w:sz w:val="23"/>
          <w:szCs w:val="23"/>
        </w:rPr>
        <w:t>类。</w:t>
      </w:r>
    </w:p>
    <w:p w:rsidR="005C72B7" w:rsidRDefault="005C72B7" w:rsidP="005C72B7">
      <w:pPr>
        <w:pStyle w:val="3"/>
        <w:shd w:val="clear" w:color="auto" w:fill="FFFFFF"/>
        <w:spacing w:before="375" w:after="270"/>
        <w:rPr>
          <w:rFonts w:ascii="Arial" w:hAnsi="Arial" w:cs="Arial"/>
          <w:color w:val="53555C"/>
          <w:sz w:val="28"/>
          <w:szCs w:val="28"/>
        </w:rPr>
      </w:pPr>
      <w:r>
        <w:rPr>
          <w:rFonts w:ascii="Arial" w:hAnsi="Arial" w:cs="Arial"/>
          <w:color w:val="53555C"/>
          <w:sz w:val="28"/>
          <w:szCs w:val="28"/>
        </w:rPr>
        <w:t>2</w:t>
      </w:r>
      <w:r>
        <w:rPr>
          <w:rFonts w:ascii="Arial" w:hAnsi="Arial" w:cs="Arial"/>
          <w:color w:val="53555C"/>
          <w:sz w:val="28"/>
          <w:szCs w:val="28"/>
        </w:rPr>
        <w:t>、创建表对应的</w:t>
      </w:r>
      <w:r>
        <w:rPr>
          <w:rFonts w:ascii="Arial" w:hAnsi="Arial" w:cs="Arial"/>
          <w:color w:val="53555C"/>
          <w:sz w:val="28"/>
          <w:szCs w:val="28"/>
        </w:rPr>
        <w:t xml:space="preserve"> JavaBean </w:t>
      </w:r>
      <w:r>
        <w:rPr>
          <w:rFonts w:ascii="Arial" w:hAnsi="Arial" w:cs="Arial"/>
          <w:color w:val="53555C"/>
          <w:sz w:val="28"/>
          <w:szCs w:val="28"/>
        </w:rPr>
        <w:t>对象</w:t>
      </w:r>
    </w:p>
    <w:p w:rsidR="005C72B7" w:rsidRDefault="005C72B7" w:rsidP="005C72B7">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这个例子中，我们需要在包</w:t>
      </w:r>
      <w:r>
        <w:rPr>
          <w:rFonts w:ascii="Arial" w:hAnsi="Arial" w:cs="Arial"/>
          <w:color w:val="535B60"/>
          <w:sz w:val="23"/>
          <w:szCs w:val="23"/>
        </w:rPr>
        <w:t xml:space="preserve"> com.yiibai.pojo </w:t>
      </w:r>
      <w:r>
        <w:rPr>
          <w:rFonts w:ascii="Arial" w:hAnsi="Arial" w:cs="Arial"/>
          <w:color w:val="535B60"/>
          <w:sz w:val="23"/>
          <w:szCs w:val="23"/>
        </w:rPr>
        <w:t>下创建两个类，它们分别是：</w:t>
      </w:r>
      <w:r>
        <w:rPr>
          <w:rFonts w:ascii="Arial" w:hAnsi="Arial" w:cs="Arial"/>
          <w:color w:val="535B60"/>
          <w:sz w:val="23"/>
          <w:szCs w:val="23"/>
        </w:rPr>
        <w:t xml:space="preserve"> User.java </w:t>
      </w:r>
      <w:r>
        <w:rPr>
          <w:rFonts w:ascii="Arial" w:hAnsi="Arial" w:cs="Arial"/>
          <w:color w:val="535B60"/>
          <w:sz w:val="23"/>
          <w:szCs w:val="23"/>
        </w:rPr>
        <w:t>和</w:t>
      </w:r>
      <w:r>
        <w:rPr>
          <w:rFonts w:ascii="Arial" w:hAnsi="Arial" w:cs="Arial"/>
          <w:color w:val="535B60"/>
          <w:sz w:val="23"/>
          <w:szCs w:val="23"/>
        </w:rPr>
        <w:t xml:space="preserve"> Post.java</w:t>
      </w:r>
      <w:r>
        <w:rPr>
          <w:rFonts w:ascii="Arial" w:hAnsi="Arial" w:cs="Arial"/>
          <w:color w:val="535B60"/>
          <w:sz w:val="23"/>
          <w:szCs w:val="23"/>
        </w:rPr>
        <w:t>，我们一个一个地来看它们的代码，</w:t>
      </w:r>
      <w:r>
        <w:rPr>
          <w:rFonts w:ascii="Arial" w:hAnsi="Arial" w:cs="Arial"/>
          <w:color w:val="535B60"/>
          <w:sz w:val="23"/>
          <w:szCs w:val="23"/>
        </w:rPr>
        <w:t xml:space="preserve">User.java </w:t>
      </w:r>
      <w:r>
        <w:rPr>
          <w:rFonts w:ascii="Arial" w:hAnsi="Arial" w:cs="Arial"/>
          <w:color w:val="535B60"/>
          <w:sz w:val="23"/>
          <w:szCs w:val="23"/>
        </w:rPr>
        <w:t>类的代码如下：</w:t>
      </w:r>
    </w:p>
    <w:p w:rsidR="005C72B7" w:rsidRDefault="005C72B7" w:rsidP="005C72B7">
      <w:pPr>
        <w:pStyle w:val="HTML0"/>
        <w:shd w:val="clear" w:color="auto" w:fill="F5F5F5"/>
        <w:wordWrap w:val="0"/>
        <w:spacing w:after="150"/>
        <w:rPr>
          <w:color w:val="333333"/>
          <w:sz w:val="20"/>
          <w:szCs w:val="20"/>
        </w:rPr>
      </w:pPr>
      <w:r>
        <w:rPr>
          <w:color w:val="333333"/>
          <w:sz w:val="20"/>
          <w:szCs w:val="20"/>
        </w:rPr>
        <w:t>package com.yiibai.pojo;</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lastRenderedPageBreak/>
        <w:t>import java.io.Serializable;</w:t>
      </w:r>
    </w:p>
    <w:p w:rsidR="005C72B7" w:rsidRDefault="005C72B7" w:rsidP="005C72B7">
      <w:pPr>
        <w:pStyle w:val="HTML0"/>
        <w:shd w:val="clear" w:color="auto" w:fill="F5F5F5"/>
        <w:wordWrap w:val="0"/>
        <w:spacing w:after="150"/>
        <w:rPr>
          <w:color w:val="333333"/>
          <w:sz w:val="20"/>
          <w:szCs w:val="20"/>
        </w:rPr>
      </w:pPr>
      <w:r>
        <w:rPr>
          <w:color w:val="333333"/>
          <w:sz w:val="20"/>
          <w:szCs w:val="20"/>
        </w:rPr>
        <w:t>import java.util.Date;</w:t>
      </w:r>
    </w:p>
    <w:p w:rsidR="005C72B7" w:rsidRDefault="005C72B7" w:rsidP="005C72B7">
      <w:pPr>
        <w:pStyle w:val="HTML0"/>
        <w:shd w:val="clear" w:color="auto" w:fill="F5F5F5"/>
        <w:wordWrap w:val="0"/>
        <w:spacing w:after="150"/>
        <w:rPr>
          <w:color w:val="333333"/>
          <w:sz w:val="20"/>
          <w:szCs w:val="20"/>
        </w:rPr>
      </w:pPr>
      <w:r>
        <w:rPr>
          <w:color w:val="333333"/>
          <w:sz w:val="20"/>
          <w:szCs w:val="20"/>
        </w:rPr>
        <w:t>import java.util.List;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public class User implements Serializable{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private int id;</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private String username;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private String mobile;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private List&lt;Post&gt; posts;</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int getId()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id;</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void setId(int id)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this.id = id;</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String getUsername()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username;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void setUsername(String username)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this.username = username;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String getMobile()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mobile;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lastRenderedPageBreak/>
        <w:tab/>
        <w:t>public void setMobile(String mobile)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this.mobile = mobile;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List&lt;Post&gt; getPosts()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posts;</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void setPosts(List&lt;Post&gt; posts)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this.posts = posts;</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@Override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String toString()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 [id=" + id + ", name=" + username + "]";</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w:t>
      </w:r>
    </w:p>
    <w:p w:rsidR="005C72B7" w:rsidRDefault="005C72B7" w:rsidP="005C72B7">
      <w:pPr>
        <w:rPr>
          <w:rFonts w:ascii="宋体" w:hAnsi="宋体" w:cs="宋体"/>
          <w:sz w:val="24"/>
          <w:szCs w:val="24"/>
        </w:rPr>
      </w:pPr>
      <w:r>
        <w:rPr>
          <w:rFonts w:ascii="Arial" w:hAnsi="Arial" w:cs="Arial"/>
          <w:color w:val="535B60"/>
          <w:sz w:val="23"/>
          <w:szCs w:val="23"/>
          <w:shd w:val="clear" w:color="auto" w:fill="FFFFFF"/>
        </w:rPr>
        <w:t xml:space="preserve">Post.java </w:t>
      </w:r>
      <w:r>
        <w:rPr>
          <w:rFonts w:ascii="Arial" w:hAnsi="Arial" w:cs="Arial"/>
          <w:color w:val="535B60"/>
          <w:sz w:val="23"/>
          <w:szCs w:val="23"/>
          <w:shd w:val="clear" w:color="auto" w:fill="FFFFFF"/>
        </w:rPr>
        <w:t>类的代码如下：</w:t>
      </w:r>
    </w:p>
    <w:p w:rsidR="005C72B7" w:rsidRDefault="005C72B7" w:rsidP="005C72B7">
      <w:pPr>
        <w:pStyle w:val="HTML0"/>
        <w:shd w:val="clear" w:color="auto" w:fill="F5F5F5"/>
        <w:wordWrap w:val="0"/>
        <w:spacing w:after="150"/>
        <w:rPr>
          <w:color w:val="333333"/>
          <w:sz w:val="20"/>
          <w:szCs w:val="20"/>
        </w:rPr>
      </w:pPr>
      <w:r>
        <w:rPr>
          <w:color w:val="333333"/>
          <w:sz w:val="20"/>
          <w:szCs w:val="20"/>
        </w:rPr>
        <w:t>package com.yiibai.pojo;</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import java.io.Serializable;</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public class Post implements Serializable{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private int id;</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private User user;</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private String title;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private String content;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int getId()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id;</w:t>
      </w:r>
    </w:p>
    <w:p w:rsidR="005C72B7" w:rsidRDefault="005C72B7" w:rsidP="005C72B7">
      <w:pPr>
        <w:pStyle w:val="HTML0"/>
        <w:shd w:val="clear" w:color="auto" w:fill="F5F5F5"/>
        <w:wordWrap w:val="0"/>
        <w:spacing w:after="150"/>
        <w:rPr>
          <w:color w:val="333333"/>
          <w:sz w:val="20"/>
          <w:szCs w:val="20"/>
        </w:rPr>
      </w:pPr>
      <w:r>
        <w:rPr>
          <w:color w:val="333333"/>
          <w:sz w:val="20"/>
          <w:szCs w:val="20"/>
        </w:rPr>
        <w:lastRenderedPageBreak/>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void setId(int id)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this.id = id;</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User getUser()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void setUser(User user)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 = user;</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String getTitle()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title;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void setTitle(String title)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this.title = title;</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String getContent()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content;</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public void setContent(String content) {</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this.content = content;</w:t>
      </w:r>
    </w:p>
    <w:p w:rsidR="005C72B7" w:rsidRDefault="005C72B7" w:rsidP="005C72B7">
      <w:pPr>
        <w:pStyle w:val="HTML0"/>
        <w:shd w:val="clear" w:color="auto" w:fill="F5F5F5"/>
        <w:wordWrap w:val="0"/>
        <w:spacing w:after="150"/>
        <w:rPr>
          <w:color w:val="333333"/>
          <w:sz w:val="20"/>
          <w:szCs w:val="20"/>
        </w:rPr>
      </w:pPr>
      <w:r>
        <w:rPr>
          <w:color w:val="333333"/>
          <w:sz w:val="20"/>
          <w:szCs w:val="20"/>
        </w:rPr>
        <w:tab/>
        <w:t>}</w:t>
      </w:r>
    </w:p>
    <w:p w:rsidR="005C72B7" w:rsidRDefault="005C72B7" w:rsidP="005C72B7">
      <w:pPr>
        <w:pStyle w:val="HTML0"/>
        <w:shd w:val="clear" w:color="auto" w:fill="F5F5F5"/>
        <w:wordWrap w:val="0"/>
        <w:spacing w:after="150"/>
        <w:rPr>
          <w:color w:val="333333"/>
          <w:sz w:val="20"/>
          <w:szCs w:val="20"/>
        </w:rPr>
      </w:pPr>
      <w:r>
        <w:rPr>
          <w:color w:val="333333"/>
          <w:sz w:val="20"/>
          <w:szCs w:val="20"/>
        </w:rPr>
        <w:t>}</w:t>
      </w:r>
    </w:p>
    <w:p w:rsidR="005C72B7" w:rsidRDefault="005C72B7" w:rsidP="005C72B7">
      <w:pPr>
        <w:pStyle w:val="3"/>
        <w:shd w:val="clear" w:color="auto" w:fill="FFFFFF"/>
        <w:spacing w:before="375" w:after="270"/>
        <w:rPr>
          <w:rFonts w:ascii="Arial" w:hAnsi="Arial" w:cs="Arial"/>
          <w:color w:val="53555C"/>
          <w:sz w:val="28"/>
          <w:szCs w:val="28"/>
        </w:rPr>
      </w:pPr>
      <w:r>
        <w:rPr>
          <w:rFonts w:ascii="Arial" w:hAnsi="Arial" w:cs="Arial"/>
          <w:color w:val="53555C"/>
          <w:sz w:val="24"/>
          <w:szCs w:val="24"/>
        </w:rPr>
        <w:lastRenderedPageBreak/>
        <w:t>3</w:t>
      </w:r>
      <w:r>
        <w:rPr>
          <w:rFonts w:ascii="Arial" w:hAnsi="Arial" w:cs="Arial"/>
          <w:color w:val="53555C"/>
          <w:sz w:val="24"/>
          <w:szCs w:val="24"/>
        </w:rPr>
        <w:t>、配置文件</w:t>
      </w:r>
    </w:p>
    <w:p w:rsidR="005C72B7" w:rsidRDefault="005C72B7" w:rsidP="005C72B7">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在这一章节中，要用到的配置文件有两个，一个是</w:t>
      </w:r>
      <w:r>
        <w:rPr>
          <w:rFonts w:ascii="Arial" w:hAnsi="Arial" w:cs="Arial"/>
          <w:color w:val="535B60"/>
          <w:sz w:val="23"/>
          <w:szCs w:val="23"/>
        </w:rPr>
        <w:t xml:space="preserve"> mybatis </w:t>
      </w:r>
      <w:r>
        <w:rPr>
          <w:rFonts w:ascii="Arial" w:hAnsi="Arial" w:cs="Arial"/>
          <w:color w:val="535B60"/>
          <w:sz w:val="23"/>
          <w:szCs w:val="23"/>
        </w:rPr>
        <w:t>的主配置文件：</w:t>
      </w:r>
      <w:r>
        <w:rPr>
          <w:rFonts w:ascii="Arial" w:hAnsi="Arial" w:cs="Arial"/>
          <w:color w:val="535B60"/>
          <w:sz w:val="23"/>
          <w:szCs w:val="23"/>
        </w:rPr>
        <w:t xml:space="preserve">src/config/Configure.xml </w:t>
      </w:r>
      <w:r>
        <w:rPr>
          <w:rFonts w:ascii="Arial" w:hAnsi="Arial" w:cs="Arial"/>
          <w:color w:val="535B60"/>
          <w:sz w:val="23"/>
          <w:szCs w:val="23"/>
        </w:rPr>
        <w:t>和</w:t>
      </w:r>
      <w:r>
        <w:rPr>
          <w:rFonts w:ascii="Arial" w:hAnsi="Arial" w:cs="Arial"/>
          <w:color w:val="535B60"/>
          <w:sz w:val="23"/>
          <w:szCs w:val="23"/>
        </w:rPr>
        <w:t xml:space="preserve"> User.java</w:t>
      </w:r>
      <w:r>
        <w:rPr>
          <w:rFonts w:ascii="Arial" w:hAnsi="Arial" w:cs="Arial"/>
          <w:color w:val="535B60"/>
          <w:sz w:val="23"/>
          <w:szCs w:val="23"/>
        </w:rPr>
        <w:t>对应的配置文件</w:t>
      </w:r>
      <w:r>
        <w:rPr>
          <w:rFonts w:ascii="Arial" w:hAnsi="Arial" w:cs="Arial"/>
          <w:color w:val="535B60"/>
          <w:sz w:val="23"/>
          <w:szCs w:val="23"/>
        </w:rPr>
        <w:t xml:space="preserve"> User.xml</w:t>
      </w:r>
      <w:r>
        <w:rPr>
          <w:rFonts w:ascii="Arial" w:hAnsi="Arial" w:cs="Arial"/>
          <w:color w:val="535B60"/>
          <w:sz w:val="23"/>
          <w:szCs w:val="23"/>
        </w:rPr>
        <w:t>，我们先来看看</w:t>
      </w:r>
      <w:r>
        <w:rPr>
          <w:rFonts w:ascii="Arial" w:hAnsi="Arial" w:cs="Arial"/>
          <w:color w:val="535B60"/>
          <w:sz w:val="23"/>
          <w:szCs w:val="23"/>
        </w:rPr>
        <w:t> src/config/Configure.xml</w:t>
      </w:r>
      <w:r>
        <w:rPr>
          <w:rFonts w:ascii="Arial" w:hAnsi="Arial" w:cs="Arial"/>
          <w:color w:val="535B60"/>
          <w:sz w:val="23"/>
          <w:szCs w:val="23"/>
        </w:rPr>
        <w:t>，其详细配置信息如下：</w:t>
      </w:r>
    </w:p>
    <w:p w:rsidR="005C72B7" w:rsidRDefault="005C72B7" w:rsidP="005C72B7">
      <w:pPr>
        <w:pStyle w:val="HTML0"/>
        <w:shd w:val="clear" w:color="auto" w:fill="F5F5F5"/>
        <w:wordWrap w:val="0"/>
        <w:spacing w:after="150"/>
        <w:rPr>
          <w:color w:val="333333"/>
          <w:sz w:val="20"/>
          <w:szCs w:val="20"/>
        </w:rPr>
      </w:pPr>
      <w:r>
        <w:rPr>
          <w:color w:val="333333"/>
          <w:sz w:val="20"/>
          <w:szCs w:val="20"/>
        </w:rPr>
        <w:t>&lt;?xml version="1.0" encoding="UTF-8"?&gt;</w:t>
      </w:r>
    </w:p>
    <w:p w:rsidR="005C72B7" w:rsidRDefault="005C72B7" w:rsidP="005C72B7">
      <w:pPr>
        <w:pStyle w:val="HTML0"/>
        <w:shd w:val="clear" w:color="auto" w:fill="F5F5F5"/>
        <w:wordWrap w:val="0"/>
        <w:spacing w:after="150"/>
        <w:rPr>
          <w:color w:val="333333"/>
          <w:sz w:val="20"/>
          <w:szCs w:val="20"/>
        </w:rPr>
      </w:pPr>
      <w:r>
        <w:rPr>
          <w:color w:val="333333"/>
          <w:sz w:val="20"/>
          <w:szCs w:val="20"/>
        </w:rPr>
        <w:t>&lt;!DOCTYPE configuration PUBLIC "-//mybatis.org//DTD Config 3.0//EN"</w:t>
      </w:r>
    </w:p>
    <w:p w:rsidR="005C72B7" w:rsidRDefault="005C72B7" w:rsidP="005C72B7">
      <w:pPr>
        <w:pStyle w:val="HTML0"/>
        <w:shd w:val="clear" w:color="auto" w:fill="F5F5F5"/>
        <w:wordWrap w:val="0"/>
        <w:spacing w:after="150"/>
        <w:rPr>
          <w:color w:val="333333"/>
          <w:sz w:val="20"/>
          <w:szCs w:val="20"/>
        </w:rPr>
      </w:pPr>
      <w:r>
        <w:rPr>
          <w:color w:val="333333"/>
          <w:sz w:val="20"/>
          <w:szCs w:val="20"/>
        </w:rPr>
        <w:t>"http://mybatis.org/dtd/mybatis-3-config.dtd"&gt;</w:t>
      </w:r>
    </w:p>
    <w:p w:rsidR="005C72B7" w:rsidRDefault="005C72B7" w:rsidP="005C72B7">
      <w:pPr>
        <w:pStyle w:val="HTML0"/>
        <w:shd w:val="clear" w:color="auto" w:fill="F5F5F5"/>
        <w:wordWrap w:val="0"/>
        <w:spacing w:after="150"/>
        <w:rPr>
          <w:color w:val="333333"/>
          <w:sz w:val="20"/>
          <w:szCs w:val="20"/>
        </w:rPr>
      </w:pPr>
      <w:r>
        <w:rPr>
          <w:color w:val="333333"/>
          <w:sz w:val="20"/>
          <w:szCs w:val="20"/>
        </w:rPr>
        <w:t>&lt;configuration&gt;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t>&lt;typeAliases&gt;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&lt;typeAlias alias="User" type="com.yiibai.pojo.User"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&lt;typeAlias alias="Post" type="com.yiibai.pojo.Post"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t>&lt;/typeAliases&gt;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&lt;environments default="development"&gt;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&lt;environment id="development"&gt;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&lt;transactionManager type="JDBC"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&lt;dataSource type="POOLED"&gt;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&lt;property name="driver" value="com.mysql.jdbc.Driver"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&lt;property name="url" value="jdbc:mysql://127.0.0.1:3306/yiibai"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&lt;property name="username" value="root"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&lt;property name="password" value=""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&lt;/dataSource&gt;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&lt;/environment&gt;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t>&lt;/environments&gt;</w:t>
      </w:r>
    </w:p>
    <w:p w:rsidR="005C72B7" w:rsidRDefault="005C72B7" w:rsidP="005C72B7">
      <w:pPr>
        <w:pStyle w:val="HTML0"/>
        <w:shd w:val="clear" w:color="auto" w:fill="F5F5F5"/>
        <w:wordWrap w:val="0"/>
        <w:spacing w:after="150"/>
        <w:rPr>
          <w:color w:val="333333"/>
          <w:sz w:val="20"/>
          <w:szCs w:val="20"/>
        </w:rPr>
      </w:pPr>
    </w:p>
    <w:p w:rsidR="005C72B7" w:rsidRDefault="005C72B7" w:rsidP="005C72B7">
      <w:pPr>
        <w:pStyle w:val="HTML0"/>
        <w:shd w:val="clear" w:color="auto" w:fill="F5F5F5"/>
        <w:wordWrap w:val="0"/>
        <w:spacing w:after="150"/>
        <w:rPr>
          <w:color w:val="333333"/>
          <w:sz w:val="20"/>
          <w:szCs w:val="20"/>
        </w:rPr>
      </w:pPr>
      <w:r>
        <w:rPr>
          <w:color w:val="333333"/>
          <w:sz w:val="20"/>
          <w:szCs w:val="20"/>
        </w:rPr>
        <w:tab/>
        <w:t>&lt;mappers&gt;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 // power by http://www.yiibai.com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&lt;mapper resource="com/yiibai/pojo/User.xml" /&gt;</w:t>
      </w:r>
    </w:p>
    <w:p w:rsidR="005C72B7" w:rsidRDefault="005C72B7" w:rsidP="005C72B7">
      <w:pPr>
        <w:pStyle w:val="HTML0"/>
        <w:shd w:val="clear" w:color="auto" w:fill="F5F5F5"/>
        <w:wordWrap w:val="0"/>
        <w:spacing w:after="150"/>
        <w:rPr>
          <w:color w:val="333333"/>
          <w:sz w:val="20"/>
          <w:szCs w:val="20"/>
        </w:rPr>
      </w:pPr>
      <w:r>
        <w:rPr>
          <w:color w:val="333333"/>
          <w:sz w:val="20"/>
          <w:szCs w:val="20"/>
        </w:rPr>
        <w:tab/>
        <w:t>&lt;/mappers&gt;</w:t>
      </w:r>
    </w:p>
    <w:p w:rsidR="005C72B7" w:rsidRDefault="005C72B7" w:rsidP="005C72B7">
      <w:pPr>
        <w:pStyle w:val="HTML0"/>
        <w:shd w:val="clear" w:color="auto" w:fill="F5F5F5"/>
        <w:wordWrap w:val="0"/>
        <w:spacing w:after="150"/>
        <w:rPr>
          <w:color w:val="333333"/>
          <w:sz w:val="20"/>
          <w:szCs w:val="20"/>
        </w:rPr>
      </w:pPr>
      <w:r>
        <w:rPr>
          <w:color w:val="333333"/>
          <w:sz w:val="20"/>
          <w:szCs w:val="20"/>
        </w:rPr>
        <w:lastRenderedPageBreak/>
        <w:t>&lt;/configuration&gt;</w:t>
      </w:r>
    </w:p>
    <w:p w:rsidR="005C72B7" w:rsidRDefault="005C72B7" w:rsidP="005C72B7">
      <w:pPr>
        <w:rPr>
          <w:sz w:val="24"/>
          <w:szCs w:val="24"/>
        </w:rPr>
      </w:pPr>
      <w:r>
        <w:rPr>
          <w:rFonts w:ascii="Arial" w:hAnsi="Arial" w:cs="Arial"/>
          <w:color w:val="535B60"/>
          <w:sz w:val="23"/>
          <w:szCs w:val="23"/>
          <w:shd w:val="clear" w:color="auto" w:fill="FFFFFF"/>
        </w:rPr>
        <w:t>这里需要注意的是</w:t>
      </w:r>
      <w:r>
        <w:rPr>
          <w:rFonts w:ascii="Arial" w:hAnsi="Arial" w:cs="Arial"/>
          <w:color w:val="535B60"/>
          <w:sz w:val="23"/>
          <w:szCs w:val="23"/>
          <w:shd w:val="clear" w:color="auto" w:fill="FFFFFF"/>
        </w:rPr>
        <w:t xml:space="preserve"> &lt;typeAliases&gt; </w:t>
      </w:r>
      <w:r>
        <w:rPr>
          <w:rFonts w:ascii="Arial" w:hAnsi="Arial" w:cs="Arial"/>
          <w:color w:val="535B60"/>
          <w:sz w:val="23"/>
          <w:szCs w:val="23"/>
          <w:shd w:val="clear" w:color="auto" w:fill="FFFFFF"/>
        </w:rPr>
        <w:t>这个标签内容，它就是用于定义一个</w:t>
      </w:r>
      <w:r>
        <w:rPr>
          <w:rFonts w:ascii="Arial" w:hAnsi="Arial" w:cs="Arial"/>
          <w:color w:val="535B60"/>
          <w:sz w:val="23"/>
          <w:szCs w:val="23"/>
          <w:shd w:val="clear" w:color="auto" w:fill="FFFFFF"/>
        </w:rPr>
        <w:t xml:space="preserve"> JavaBean </w:t>
      </w:r>
      <w:r>
        <w:rPr>
          <w:rFonts w:ascii="Arial" w:hAnsi="Arial" w:cs="Arial"/>
          <w:color w:val="535B60"/>
          <w:sz w:val="23"/>
          <w:szCs w:val="23"/>
          <w:shd w:val="clear" w:color="auto" w:fill="FFFFFF"/>
        </w:rPr>
        <w:t>类的别名，如将</w:t>
      </w:r>
      <w:r>
        <w:rPr>
          <w:rFonts w:ascii="Arial" w:hAnsi="Arial" w:cs="Arial"/>
          <w:color w:val="535B60"/>
          <w:sz w:val="23"/>
          <w:szCs w:val="23"/>
          <w:shd w:val="clear" w:color="auto" w:fill="FFFFFF"/>
        </w:rPr>
        <w:t xml:space="preserve"> com.yiibai.pojo.User </w:t>
      </w:r>
      <w:r>
        <w:rPr>
          <w:rFonts w:ascii="Arial" w:hAnsi="Arial" w:cs="Arial"/>
          <w:color w:val="535B60"/>
          <w:sz w:val="23"/>
          <w:szCs w:val="23"/>
          <w:shd w:val="clear" w:color="auto" w:fill="FFFFFF"/>
        </w:rPr>
        <w:t>简写为</w:t>
      </w:r>
      <w:r>
        <w:rPr>
          <w:rFonts w:ascii="Arial" w:hAnsi="Arial" w:cs="Arial"/>
          <w:color w:val="535B60"/>
          <w:sz w:val="23"/>
          <w:szCs w:val="23"/>
          <w:shd w:val="clear" w:color="auto" w:fill="FFFFFF"/>
        </w:rPr>
        <w:t xml:space="preserve"> User</w:t>
      </w:r>
      <w:r>
        <w:rPr>
          <w:rFonts w:ascii="Arial" w:hAnsi="Arial" w:cs="Arial"/>
          <w:color w:val="535B60"/>
          <w:sz w:val="23"/>
          <w:szCs w:val="23"/>
          <w:shd w:val="clear" w:color="auto" w:fill="FFFFFF"/>
        </w:rPr>
        <w:t>，可以认为</w:t>
      </w:r>
      <w:r>
        <w:rPr>
          <w:rFonts w:ascii="Arial" w:hAnsi="Arial" w:cs="Arial"/>
          <w:color w:val="535B60"/>
          <w:sz w:val="23"/>
          <w:szCs w:val="23"/>
          <w:shd w:val="clear" w:color="auto" w:fill="FFFFFF"/>
        </w:rPr>
        <w:t xml:space="preserve">  com.yiibai.pojo.User </w:t>
      </w:r>
      <w:r>
        <w:rPr>
          <w:rFonts w:ascii="Arial" w:hAnsi="Arial" w:cs="Arial"/>
          <w:color w:val="535B60"/>
          <w:sz w:val="23"/>
          <w:szCs w:val="23"/>
          <w:shd w:val="clear" w:color="auto" w:fill="FFFFFF"/>
        </w:rPr>
        <w:t>就是</w:t>
      </w:r>
      <w:r>
        <w:rPr>
          <w:rFonts w:ascii="Arial" w:hAnsi="Arial" w:cs="Arial"/>
          <w:color w:val="535B60"/>
          <w:sz w:val="23"/>
          <w:szCs w:val="23"/>
          <w:shd w:val="clear" w:color="auto" w:fill="FFFFFF"/>
        </w:rPr>
        <w:t xml:space="preserve"> User</w:t>
      </w:r>
      <w:r>
        <w:rPr>
          <w:rFonts w:ascii="Arial" w:hAnsi="Arial" w:cs="Arial"/>
          <w:color w:val="535B60"/>
          <w:sz w:val="23"/>
          <w:szCs w:val="23"/>
          <w:shd w:val="clear" w:color="auto" w:fill="FFFFFF"/>
        </w:rPr>
        <w:t>，</w:t>
      </w:r>
      <w:r>
        <w:rPr>
          <w:rFonts w:ascii="Arial" w:hAnsi="Arial" w:cs="Arial"/>
          <w:color w:val="535B60"/>
          <w:sz w:val="23"/>
          <w:szCs w:val="23"/>
          <w:shd w:val="clear" w:color="auto" w:fill="FFFFFF"/>
        </w:rPr>
        <w:t xml:space="preserve">User </w:t>
      </w:r>
      <w:r>
        <w:rPr>
          <w:rFonts w:ascii="Arial" w:hAnsi="Arial" w:cs="Arial"/>
          <w:color w:val="535B60"/>
          <w:sz w:val="23"/>
          <w:szCs w:val="23"/>
          <w:shd w:val="clear" w:color="auto" w:fill="FFFFFF"/>
        </w:rPr>
        <w:t>就是</w:t>
      </w:r>
      <w:r>
        <w:rPr>
          <w:rFonts w:ascii="Arial" w:hAnsi="Arial" w:cs="Arial"/>
          <w:color w:val="535B60"/>
          <w:sz w:val="23"/>
          <w:szCs w:val="23"/>
          <w:shd w:val="clear" w:color="auto" w:fill="FFFFFF"/>
        </w:rPr>
        <w:t xml:space="preserve">  com.yiibai.pojo.User </w:t>
      </w:r>
      <w:r>
        <w:rPr>
          <w:rFonts w:ascii="Arial" w:hAnsi="Arial" w:cs="Arial"/>
          <w:color w:val="535B60"/>
          <w:sz w:val="23"/>
          <w:szCs w:val="23"/>
          <w:shd w:val="clear" w:color="auto" w:fill="FFFFFF"/>
        </w:rPr>
        <w:t>。</w:t>
      </w:r>
    </w:p>
    <w:p w:rsidR="005C72B7" w:rsidRDefault="005C72B7" w:rsidP="005C72B7">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另外一个配置文件</w:t>
      </w:r>
      <w:r>
        <w:rPr>
          <w:rFonts w:ascii="Arial" w:hAnsi="Arial" w:cs="Arial"/>
          <w:color w:val="535B60"/>
          <w:sz w:val="23"/>
          <w:szCs w:val="23"/>
        </w:rPr>
        <w:t xml:space="preserve"> User.xml </w:t>
      </w:r>
      <w:r>
        <w:rPr>
          <w:rFonts w:ascii="Arial" w:hAnsi="Arial" w:cs="Arial"/>
          <w:color w:val="535B60"/>
          <w:sz w:val="23"/>
          <w:szCs w:val="23"/>
        </w:rPr>
        <w:t>的内容如下：</w:t>
      </w:r>
    </w:p>
    <w:p w:rsidR="005C72B7" w:rsidRDefault="005C72B7" w:rsidP="005C72B7">
      <w:pPr>
        <w:pStyle w:val="HTML0"/>
        <w:shd w:val="clear" w:color="auto" w:fill="F5F5F5"/>
        <w:wordWrap w:val="0"/>
        <w:spacing w:after="150"/>
        <w:rPr>
          <w:ins w:id="6" w:author="Unknown"/>
          <w:color w:val="333333"/>
          <w:sz w:val="20"/>
          <w:szCs w:val="20"/>
        </w:rPr>
      </w:pPr>
      <w:ins w:id="7" w:author="Unknown">
        <w:r>
          <w:rPr>
            <w:color w:val="333333"/>
            <w:sz w:val="20"/>
            <w:szCs w:val="20"/>
          </w:rPr>
          <w:t>&lt;?xml version="1.0" encoding="UTF-8"?&gt;</w:t>
        </w:r>
      </w:ins>
    </w:p>
    <w:p w:rsidR="005C72B7" w:rsidRDefault="005C72B7" w:rsidP="005C72B7">
      <w:pPr>
        <w:pStyle w:val="HTML0"/>
        <w:shd w:val="clear" w:color="auto" w:fill="F5F5F5"/>
        <w:wordWrap w:val="0"/>
        <w:spacing w:after="150"/>
        <w:rPr>
          <w:ins w:id="8" w:author="Unknown"/>
          <w:color w:val="333333"/>
          <w:sz w:val="20"/>
          <w:szCs w:val="20"/>
        </w:rPr>
      </w:pPr>
      <w:ins w:id="9" w:author="Unknown">
        <w:r>
          <w:rPr>
            <w:color w:val="333333"/>
            <w:sz w:val="20"/>
            <w:szCs w:val="20"/>
          </w:rPr>
          <w:t xml:space="preserve">&lt;!DOCTYPE mapper PUBLIC "-//mybatis.org//DTD Mapper 3.0//EN" </w:t>
        </w:r>
      </w:ins>
    </w:p>
    <w:p w:rsidR="005C72B7" w:rsidRDefault="005C72B7" w:rsidP="005C72B7">
      <w:pPr>
        <w:pStyle w:val="HTML0"/>
        <w:shd w:val="clear" w:color="auto" w:fill="F5F5F5"/>
        <w:wordWrap w:val="0"/>
        <w:spacing w:after="150"/>
        <w:rPr>
          <w:ins w:id="10" w:author="Unknown"/>
          <w:color w:val="333333"/>
          <w:sz w:val="20"/>
          <w:szCs w:val="20"/>
        </w:rPr>
      </w:pPr>
      <w:ins w:id="11" w:author="Unknown">
        <w:r>
          <w:rPr>
            <w:color w:val="333333"/>
            <w:sz w:val="20"/>
            <w:szCs w:val="20"/>
          </w:rPr>
          <w:t>"http://mybatis.org/dtd/mybatis-3-mapper.dtd"&gt;</w:t>
        </w:r>
      </w:ins>
    </w:p>
    <w:p w:rsidR="005C72B7" w:rsidRDefault="005C72B7" w:rsidP="005C72B7">
      <w:pPr>
        <w:pStyle w:val="HTML0"/>
        <w:shd w:val="clear" w:color="auto" w:fill="F5F5F5"/>
        <w:wordWrap w:val="0"/>
        <w:spacing w:after="150"/>
        <w:rPr>
          <w:ins w:id="12" w:author="Unknown"/>
          <w:color w:val="333333"/>
          <w:sz w:val="20"/>
          <w:szCs w:val="20"/>
        </w:rPr>
      </w:pPr>
    </w:p>
    <w:p w:rsidR="005C72B7" w:rsidRDefault="005C72B7" w:rsidP="005C72B7">
      <w:pPr>
        <w:pStyle w:val="HTML0"/>
        <w:shd w:val="clear" w:color="auto" w:fill="F5F5F5"/>
        <w:wordWrap w:val="0"/>
        <w:spacing w:after="150"/>
        <w:rPr>
          <w:ins w:id="13" w:author="Unknown"/>
          <w:color w:val="333333"/>
          <w:sz w:val="20"/>
          <w:szCs w:val="20"/>
        </w:rPr>
      </w:pPr>
      <w:ins w:id="14" w:author="Unknown">
        <w:r>
          <w:rPr>
            <w:color w:val="333333"/>
            <w:sz w:val="20"/>
            <w:szCs w:val="20"/>
          </w:rPr>
          <w:t>&lt;mapper namespace="com.yiibai.userMaper"&gt;</w:t>
        </w:r>
      </w:ins>
    </w:p>
    <w:p w:rsidR="005C72B7" w:rsidRDefault="005C72B7" w:rsidP="005C72B7">
      <w:pPr>
        <w:pStyle w:val="HTML0"/>
        <w:shd w:val="clear" w:color="auto" w:fill="F5F5F5"/>
        <w:wordWrap w:val="0"/>
        <w:spacing w:after="150"/>
        <w:rPr>
          <w:ins w:id="15" w:author="Unknown"/>
          <w:color w:val="333333"/>
          <w:sz w:val="20"/>
          <w:szCs w:val="20"/>
        </w:rPr>
      </w:pPr>
      <w:ins w:id="16" w:author="Unknown">
        <w:r>
          <w:rPr>
            <w:color w:val="333333"/>
            <w:sz w:val="20"/>
            <w:szCs w:val="20"/>
          </w:rPr>
          <w:tab/>
          <w:t>&lt;!-- User 级联文章查询 方法配置 (多个文章对一个用户)  --&gt;</w:t>
        </w:r>
      </w:ins>
    </w:p>
    <w:p w:rsidR="005C72B7" w:rsidRDefault="005C72B7" w:rsidP="005C72B7">
      <w:pPr>
        <w:pStyle w:val="HTML0"/>
        <w:shd w:val="clear" w:color="auto" w:fill="F5F5F5"/>
        <w:wordWrap w:val="0"/>
        <w:spacing w:after="150"/>
        <w:rPr>
          <w:ins w:id="17" w:author="Unknown"/>
          <w:color w:val="333333"/>
          <w:sz w:val="20"/>
          <w:szCs w:val="20"/>
        </w:rPr>
      </w:pPr>
      <w:ins w:id="18" w:author="Unknown">
        <w:r>
          <w:rPr>
            <w:color w:val="333333"/>
            <w:sz w:val="20"/>
            <w:szCs w:val="20"/>
          </w:rPr>
          <w:tab/>
        </w:r>
      </w:ins>
    </w:p>
    <w:p w:rsidR="005C72B7" w:rsidRDefault="005C72B7" w:rsidP="005C72B7">
      <w:pPr>
        <w:pStyle w:val="HTML0"/>
        <w:shd w:val="clear" w:color="auto" w:fill="F5F5F5"/>
        <w:wordWrap w:val="0"/>
        <w:spacing w:after="150"/>
        <w:rPr>
          <w:ins w:id="19" w:author="Unknown"/>
          <w:color w:val="333333"/>
          <w:sz w:val="20"/>
          <w:szCs w:val="20"/>
        </w:rPr>
      </w:pPr>
      <w:ins w:id="20" w:author="Unknown">
        <w:r>
          <w:rPr>
            <w:color w:val="333333"/>
            <w:sz w:val="20"/>
            <w:szCs w:val="20"/>
          </w:rPr>
          <w:tab/>
          <w:t>&lt;resultMap type="Post" id="resultPostsMap"&gt;</w:t>
        </w:r>
      </w:ins>
    </w:p>
    <w:p w:rsidR="005C72B7" w:rsidRDefault="005C72B7" w:rsidP="005C72B7">
      <w:pPr>
        <w:pStyle w:val="HTML0"/>
        <w:shd w:val="clear" w:color="auto" w:fill="F5F5F5"/>
        <w:wordWrap w:val="0"/>
        <w:spacing w:after="150"/>
        <w:rPr>
          <w:ins w:id="21" w:author="Unknown"/>
          <w:color w:val="333333"/>
          <w:sz w:val="20"/>
          <w:szCs w:val="20"/>
        </w:rPr>
      </w:pPr>
      <w:ins w:id="22" w:author="Unknown">
        <w:r>
          <w:rPr>
            <w:color w:val="333333"/>
            <w:sz w:val="20"/>
            <w:szCs w:val="20"/>
          </w:rPr>
          <w:tab/>
        </w:r>
        <w:r>
          <w:rPr>
            <w:color w:val="333333"/>
            <w:sz w:val="20"/>
            <w:szCs w:val="20"/>
          </w:rPr>
          <w:tab/>
          <w:t>&lt;result property="id" column="post_id" /&gt;</w:t>
        </w:r>
      </w:ins>
    </w:p>
    <w:p w:rsidR="005C72B7" w:rsidRDefault="005C72B7" w:rsidP="005C72B7">
      <w:pPr>
        <w:pStyle w:val="HTML0"/>
        <w:shd w:val="clear" w:color="auto" w:fill="F5F5F5"/>
        <w:wordWrap w:val="0"/>
        <w:spacing w:after="150"/>
        <w:rPr>
          <w:ins w:id="23" w:author="Unknown"/>
          <w:color w:val="333333"/>
          <w:sz w:val="20"/>
          <w:szCs w:val="20"/>
        </w:rPr>
      </w:pPr>
      <w:ins w:id="24" w:author="Unknown">
        <w:r>
          <w:rPr>
            <w:color w:val="333333"/>
            <w:sz w:val="20"/>
            <w:szCs w:val="20"/>
          </w:rPr>
          <w:tab/>
        </w:r>
        <w:r>
          <w:rPr>
            <w:color w:val="333333"/>
            <w:sz w:val="20"/>
            <w:szCs w:val="20"/>
          </w:rPr>
          <w:tab/>
          <w:t>&lt;result property="title" column="title" /&gt;</w:t>
        </w:r>
      </w:ins>
    </w:p>
    <w:p w:rsidR="005C72B7" w:rsidRDefault="005C72B7" w:rsidP="005C72B7">
      <w:pPr>
        <w:pStyle w:val="HTML0"/>
        <w:shd w:val="clear" w:color="auto" w:fill="F5F5F5"/>
        <w:wordWrap w:val="0"/>
        <w:spacing w:after="150"/>
        <w:rPr>
          <w:ins w:id="25" w:author="Unknown"/>
          <w:color w:val="333333"/>
          <w:sz w:val="20"/>
          <w:szCs w:val="20"/>
        </w:rPr>
      </w:pPr>
      <w:ins w:id="26" w:author="Unknown">
        <w:r>
          <w:rPr>
            <w:color w:val="333333"/>
            <w:sz w:val="20"/>
            <w:szCs w:val="20"/>
          </w:rPr>
          <w:tab/>
        </w:r>
        <w:r>
          <w:rPr>
            <w:color w:val="333333"/>
            <w:sz w:val="20"/>
            <w:szCs w:val="20"/>
          </w:rPr>
          <w:tab/>
          <w:t>&lt;result property="content" column="content" /&gt;</w:t>
        </w:r>
      </w:ins>
    </w:p>
    <w:p w:rsidR="005C72B7" w:rsidRDefault="005C72B7" w:rsidP="005C72B7">
      <w:pPr>
        <w:pStyle w:val="HTML0"/>
        <w:shd w:val="clear" w:color="auto" w:fill="F5F5F5"/>
        <w:wordWrap w:val="0"/>
        <w:spacing w:after="150"/>
        <w:rPr>
          <w:ins w:id="27" w:author="Unknown"/>
          <w:color w:val="333333"/>
          <w:sz w:val="20"/>
          <w:szCs w:val="20"/>
        </w:rPr>
      </w:pPr>
      <w:ins w:id="28" w:author="Unknown">
        <w:r>
          <w:rPr>
            <w:color w:val="333333"/>
            <w:sz w:val="20"/>
            <w:szCs w:val="20"/>
          </w:rPr>
          <w:tab/>
        </w:r>
        <w:r>
          <w:rPr>
            <w:color w:val="333333"/>
            <w:sz w:val="20"/>
            <w:szCs w:val="20"/>
          </w:rPr>
          <w:tab/>
          <w:t xml:space="preserve">&lt;association property="user" javaType="User"&gt;  </w:t>
        </w:r>
      </w:ins>
    </w:p>
    <w:p w:rsidR="005C72B7" w:rsidRDefault="005C72B7" w:rsidP="005C72B7">
      <w:pPr>
        <w:pStyle w:val="HTML0"/>
        <w:shd w:val="clear" w:color="auto" w:fill="F5F5F5"/>
        <w:wordWrap w:val="0"/>
        <w:spacing w:after="150"/>
        <w:rPr>
          <w:ins w:id="29" w:author="Unknown"/>
          <w:color w:val="333333"/>
          <w:sz w:val="20"/>
          <w:szCs w:val="20"/>
        </w:rPr>
      </w:pPr>
      <w:ins w:id="30" w:author="Unknown">
        <w:r>
          <w:rPr>
            <w:color w:val="333333"/>
            <w:sz w:val="20"/>
            <w:szCs w:val="20"/>
          </w:rPr>
          <w:tab/>
          <w:t xml:space="preserve">        &lt;id property="id" column="userid"/&gt;   </w:t>
        </w:r>
      </w:ins>
    </w:p>
    <w:p w:rsidR="005C72B7" w:rsidRDefault="005C72B7" w:rsidP="005C72B7">
      <w:pPr>
        <w:pStyle w:val="HTML0"/>
        <w:shd w:val="clear" w:color="auto" w:fill="F5F5F5"/>
        <w:wordWrap w:val="0"/>
        <w:spacing w:after="150"/>
        <w:rPr>
          <w:ins w:id="31" w:author="Unknown"/>
          <w:color w:val="333333"/>
          <w:sz w:val="20"/>
          <w:szCs w:val="20"/>
        </w:rPr>
      </w:pPr>
      <w:ins w:id="32" w:author="Unknown">
        <w:r>
          <w:rPr>
            <w:color w:val="333333"/>
            <w:sz w:val="20"/>
            <w:szCs w:val="20"/>
          </w:rPr>
          <w:tab/>
          <w:t xml:space="preserve">        &lt;result property="username" column="username"/&gt;   </w:t>
        </w:r>
      </w:ins>
    </w:p>
    <w:p w:rsidR="005C72B7" w:rsidRDefault="005C72B7" w:rsidP="005C72B7">
      <w:pPr>
        <w:pStyle w:val="HTML0"/>
        <w:shd w:val="clear" w:color="auto" w:fill="F5F5F5"/>
        <w:wordWrap w:val="0"/>
        <w:spacing w:after="150"/>
        <w:rPr>
          <w:ins w:id="33" w:author="Unknown"/>
          <w:color w:val="333333"/>
          <w:sz w:val="20"/>
          <w:szCs w:val="20"/>
        </w:rPr>
      </w:pPr>
      <w:ins w:id="34" w:author="Unknown">
        <w:r>
          <w:rPr>
            <w:color w:val="333333"/>
            <w:sz w:val="20"/>
            <w:szCs w:val="20"/>
          </w:rPr>
          <w:tab/>
          <w:t xml:space="preserve">        &lt;result property="mobile" column="mobile"/&gt;   </w:t>
        </w:r>
      </w:ins>
    </w:p>
    <w:p w:rsidR="005C72B7" w:rsidRDefault="005C72B7" w:rsidP="005C72B7">
      <w:pPr>
        <w:pStyle w:val="HTML0"/>
        <w:shd w:val="clear" w:color="auto" w:fill="F5F5F5"/>
        <w:wordWrap w:val="0"/>
        <w:spacing w:after="150"/>
        <w:rPr>
          <w:ins w:id="35" w:author="Unknown"/>
          <w:color w:val="333333"/>
          <w:sz w:val="20"/>
          <w:szCs w:val="20"/>
        </w:rPr>
      </w:pPr>
      <w:ins w:id="36" w:author="Unknown">
        <w:r>
          <w:rPr>
            <w:color w:val="333333"/>
            <w:sz w:val="20"/>
            <w:szCs w:val="20"/>
          </w:rPr>
          <w:t xml:space="preserve">        &lt;/association&gt; </w:t>
        </w:r>
      </w:ins>
    </w:p>
    <w:p w:rsidR="005C72B7" w:rsidRDefault="005C72B7" w:rsidP="005C72B7">
      <w:pPr>
        <w:pStyle w:val="HTML0"/>
        <w:shd w:val="clear" w:color="auto" w:fill="F5F5F5"/>
        <w:wordWrap w:val="0"/>
        <w:spacing w:after="150"/>
        <w:rPr>
          <w:ins w:id="37" w:author="Unknown"/>
          <w:color w:val="333333"/>
          <w:sz w:val="20"/>
          <w:szCs w:val="20"/>
        </w:rPr>
      </w:pPr>
      <w:ins w:id="38" w:author="Unknown">
        <w:r>
          <w:rPr>
            <w:color w:val="333333"/>
            <w:sz w:val="20"/>
            <w:szCs w:val="20"/>
          </w:rPr>
          <w:tab/>
          <w:t>&lt;/resultMap&gt;</w:t>
        </w:r>
      </w:ins>
    </w:p>
    <w:p w:rsidR="005C72B7" w:rsidRDefault="005C72B7" w:rsidP="005C72B7">
      <w:pPr>
        <w:pStyle w:val="HTML0"/>
        <w:shd w:val="clear" w:color="auto" w:fill="F5F5F5"/>
        <w:wordWrap w:val="0"/>
        <w:spacing w:after="150"/>
        <w:rPr>
          <w:ins w:id="39" w:author="Unknown"/>
          <w:color w:val="333333"/>
          <w:sz w:val="20"/>
          <w:szCs w:val="20"/>
        </w:rPr>
      </w:pPr>
    </w:p>
    <w:p w:rsidR="005C72B7" w:rsidRDefault="005C72B7" w:rsidP="005C72B7">
      <w:pPr>
        <w:pStyle w:val="HTML0"/>
        <w:shd w:val="clear" w:color="auto" w:fill="F5F5F5"/>
        <w:wordWrap w:val="0"/>
        <w:spacing w:after="150"/>
        <w:rPr>
          <w:ins w:id="40" w:author="Unknown"/>
          <w:color w:val="333333"/>
          <w:sz w:val="20"/>
          <w:szCs w:val="20"/>
        </w:rPr>
      </w:pPr>
      <w:ins w:id="41" w:author="Unknown">
        <w:r>
          <w:rPr>
            <w:color w:val="333333"/>
            <w:sz w:val="20"/>
            <w:szCs w:val="20"/>
          </w:rPr>
          <w:tab/>
          <w:t>&lt;select id="getPosts" resultMap="resultPostsMap" parameterType="int"&gt;</w:t>
        </w:r>
      </w:ins>
    </w:p>
    <w:p w:rsidR="005C72B7" w:rsidRDefault="005C72B7" w:rsidP="005C72B7">
      <w:pPr>
        <w:pStyle w:val="HTML0"/>
        <w:shd w:val="clear" w:color="auto" w:fill="F5F5F5"/>
        <w:wordWrap w:val="0"/>
        <w:spacing w:after="150"/>
        <w:rPr>
          <w:ins w:id="42" w:author="Unknown"/>
          <w:color w:val="333333"/>
          <w:sz w:val="20"/>
          <w:szCs w:val="20"/>
        </w:rPr>
      </w:pPr>
      <w:ins w:id="43" w:author="Unknown">
        <w:r>
          <w:rPr>
            <w:color w:val="333333"/>
            <w:sz w:val="20"/>
            <w:szCs w:val="20"/>
          </w:rPr>
          <w:tab/>
        </w:r>
        <w:r>
          <w:rPr>
            <w:color w:val="333333"/>
            <w:sz w:val="20"/>
            <w:szCs w:val="20"/>
          </w:rPr>
          <w:tab/>
          <w:t>SELECT u.*,p.*</w:t>
        </w:r>
      </w:ins>
    </w:p>
    <w:p w:rsidR="005C72B7" w:rsidRDefault="005C72B7" w:rsidP="005C72B7">
      <w:pPr>
        <w:pStyle w:val="HTML0"/>
        <w:shd w:val="clear" w:color="auto" w:fill="F5F5F5"/>
        <w:wordWrap w:val="0"/>
        <w:spacing w:after="150"/>
        <w:rPr>
          <w:ins w:id="44" w:author="Unknown"/>
          <w:color w:val="333333"/>
          <w:sz w:val="20"/>
          <w:szCs w:val="20"/>
        </w:rPr>
      </w:pPr>
      <w:ins w:id="45" w:author="Unknown">
        <w:r>
          <w:rPr>
            <w:color w:val="333333"/>
            <w:sz w:val="20"/>
            <w:szCs w:val="20"/>
          </w:rPr>
          <w:tab/>
        </w:r>
        <w:r>
          <w:rPr>
            <w:color w:val="333333"/>
            <w:sz w:val="20"/>
            <w:szCs w:val="20"/>
          </w:rPr>
          <w:tab/>
          <w:t>FROM user u, post p</w:t>
        </w:r>
      </w:ins>
    </w:p>
    <w:p w:rsidR="005C72B7" w:rsidRDefault="005C72B7" w:rsidP="005C72B7">
      <w:pPr>
        <w:pStyle w:val="HTML0"/>
        <w:shd w:val="clear" w:color="auto" w:fill="F5F5F5"/>
        <w:wordWrap w:val="0"/>
        <w:spacing w:after="150"/>
        <w:rPr>
          <w:ins w:id="46" w:author="Unknown"/>
          <w:color w:val="333333"/>
          <w:sz w:val="20"/>
          <w:szCs w:val="20"/>
        </w:rPr>
      </w:pPr>
      <w:ins w:id="47" w:author="Unknown">
        <w:r>
          <w:rPr>
            <w:color w:val="333333"/>
            <w:sz w:val="20"/>
            <w:szCs w:val="20"/>
          </w:rPr>
          <w:tab/>
        </w:r>
        <w:r>
          <w:rPr>
            <w:color w:val="333333"/>
            <w:sz w:val="20"/>
            <w:szCs w:val="20"/>
          </w:rPr>
          <w:tab/>
          <w:t xml:space="preserve">WHERE u.id=p.userid AND p.post_id=#{post_id} </w:t>
        </w:r>
      </w:ins>
    </w:p>
    <w:p w:rsidR="005C72B7" w:rsidRDefault="005C72B7" w:rsidP="005C72B7">
      <w:pPr>
        <w:pStyle w:val="HTML0"/>
        <w:shd w:val="clear" w:color="auto" w:fill="F5F5F5"/>
        <w:wordWrap w:val="0"/>
        <w:spacing w:after="150"/>
        <w:rPr>
          <w:ins w:id="48" w:author="Unknown"/>
          <w:color w:val="333333"/>
          <w:sz w:val="20"/>
          <w:szCs w:val="20"/>
        </w:rPr>
      </w:pPr>
      <w:ins w:id="49" w:author="Unknown">
        <w:r>
          <w:rPr>
            <w:color w:val="333333"/>
            <w:sz w:val="20"/>
            <w:szCs w:val="20"/>
          </w:rPr>
          <w:t xml:space="preserve">  &lt;/select&gt;</w:t>
        </w:r>
      </w:ins>
    </w:p>
    <w:p w:rsidR="005C72B7" w:rsidRDefault="005C72B7" w:rsidP="005C72B7">
      <w:pPr>
        <w:pStyle w:val="HTML0"/>
        <w:shd w:val="clear" w:color="auto" w:fill="F5F5F5"/>
        <w:wordWrap w:val="0"/>
        <w:spacing w:after="150"/>
        <w:rPr>
          <w:ins w:id="50" w:author="Unknown"/>
          <w:color w:val="333333"/>
          <w:sz w:val="20"/>
          <w:szCs w:val="20"/>
        </w:rPr>
      </w:pPr>
    </w:p>
    <w:p w:rsidR="005C72B7" w:rsidRDefault="005C72B7" w:rsidP="005C72B7">
      <w:pPr>
        <w:pStyle w:val="HTML0"/>
        <w:shd w:val="clear" w:color="auto" w:fill="F5F5F5"/>
        <w:wordWrap w:val="0"/>
        <w:spacing w:after="150"/>
        <w:rPr>
          <w:ins w:id="51" w:author="Unknown"/>
          <w:color w:val="333333"/>
          <w:sz w:val="20"/>
          <w:szCs w:val="20"/>
        </w:rPr>
      </w:pPr>
      <w:ins w:id="52" w:author="Unknown">
        <w:r>
          <w:rPr>
            <w:color w:val="333333"/>
            <w:sz w:val="20"/>
            <w:szCs w:val="20"/>
          </w:rPr>
          <w:t>&lt;/mapper&gt;</w:t>
        </w:r>
      </w:ins>
    </w:p>
    <w:p w:rsidR="005C72B7" w:rsidRDefault="005C72B7" w:rsidP="005C72B7">
      <w:pPr>
        <w:pStyle w:val="a3"/>
        <w:shd w:val="clear" w:color="auto" w:fill="FFFFFF"/>
        <w:spacing w:before="0" w:beforeAutospacing="0" w:after="120" w:afterAutospacing="0"/>
        <w:rPr>
          <w:ins w:id="53" w:author="Unknown"/>
          <w:rFonts w:ascii="Helvetica" w:hAnsi="Helvetica" w:cs="Helvetica"/>
          <w:color w:val="333344"/>
          <w:sz w:val="23"/>
          <w:szCs w:val="23"/>
        </w:rPr>
      </w:pPr>
      <w:ins w:id="54" w:author="Unknown">
        <w:r>
          <w:rPr>
            <w:rStyle w:val="aa"/>
            <w:rFonts w:ascii="Helvetica" w:hAnsi="Helvetica" w:cs="Helvetica"/>
            <w:color w:val="333344"/>
            <w:sz w:val="23"/>
            <w:szCs w:val="23"/>
          </w:rPr>
          <w:t>注：</w:t>
        </w:r>
        <w:r>
          <w:rPr>
            <w:rFonts w:ascii="Helvetica" w:hAnsi="Helvetica" w:cs="Helvetica"/>
            <w:color w:val="333344"/>
            <w:sz w:val="23"/>
            <w:szCs w:val="23"/>
          </w:rPr>
          <w:t>在上面的配置文件中，使用到了一个</w:t>
        </w:r>
        <w:r>
          <w:rPr>
            <w:rFonts w:ascii="Helvetica" w:hAnsi="Helvetica" w:cs="Helvetica"/>
            <w:color w:val="333344"/>
            <w:sz w:val="23"/>
            <w:szCs w:val="23"/>
          </w:rPr>
          <w:t xml:space="preserve"> &lt;association&gt;</w:t>
        </w:r>
        <w:r>
          <w:rPr>
            <w:rFonts w:ascii="Helvetica" w:hAnsi="Helvetica" w:cs="Helvetica"/>
            <w:color w:val="333344"/>
            <w:sz w:val="23"/>
            <w:szCs w:val="23"/>
          </w:rPr>
          <w:t>标签，关联对应的</w:t>
        </w:r>
        <w:r>
          <w:rPr>
            <w:rFonts w:ascii="Helvetica" w:hAnsi="Helvetica" w:cs="Helvetica"/>
            <w:color w:val="333344"/>
            <w:sz w:val="23"/>
            <w:szCs w:val="23"/>
          </w:rPr>
          <w:t xml:space="preserve"> User </w:t>
        </w:r>
        <w:r>
          <w:rPr>
            <w:rFonts w:ascii="Helvetica" w:hAnsi="Helvetica" w:cs="Helvetica"/>
            <w:color w:val="333344"/>
            <w:sz w:val="23"/>
            <w:szCs w:val="23"/>
          </w:rPr>
          <w:t>类。</w:t>
        </w:r>
      </w:ins>
    </w:p>
    <w:p w:rsidR="005C72B7" w:rsidRDefault="005C72B7" w:rsidP="005C72B7">
      <w:pPr>
        <w:pStyle w:val="3"/>
        <w:shd w:val="clear" w:color="auto" w:fill="FFFFFF"/>
        <w:spacing w:before="375" w:after="270"/>
        <w:rPr>
          <w:ins w:id="55" w:author="Unknown"/>
          <w:rFonts w:ascii="Arial" w:hAnsi="Arial" w:cs="Arial"/>
          <w:color w:val="53555C"/>
          <w:sz w:val="28"/>
          <w:szCs w:val="28"/>
        </w:rPr>
      </w:pPr>
      <w:ins w:id="56" w:author="Unknown">
        <w:r>
          <w:rPr>
            <w:rFonts w:ascii="Arial" w:hAnsi="Arial" w:cs="Arial"/>
            <w:color w:val="53555C"/>
            <w:sz w:val="28"/>
            <w:szCs w:val="28"/>
          </w:rPr>
          <w:lastRenderedPageBreak/>
          <w:t>4</w:t>
        </w:r>
        <w:r>
          <w:rPr>
            <w:rFonts w:ascii="Arial" w:hAnsi="Arial" w:cs="Arial"/>
            <w:color w:val="53555C"/>
            <w:sz w:val="28"/>
            <w:szCs w:val="28"/>
          </w:rPr>
          <w:t>、测试程序运行</w:t>
        </w:r>
      </w:ins>
    </w:p>
    <w:p w:rsidR="005C72B7" w:rsidRDefault="005C72B7" w:rsidP="005C72B7">
      <w:pPr>
        <w:pStyle w:val="a3"/>
        <w:shd w:val="clear" w:color="auto" w:fill="FFFFFF"/>
        <w:spacing w:before="0" w:beforeAutospacing="0" w:after="120" w:afterAutospacing="0"/>
        <w:rPr>
          <w:ins w:id="57" w:author="Unknown"/>
          <w:rFonts w:ascii="Arial" w:hAnsi="Arial" w:cs="Arial"/>
          <w:color w:val="535B60"/>
          <w:sz w:val="23"/>
          <w:szCs w:val="23"/>
        </w:rPr>
      </w:pPr>
      <w:ins w:id="58" w:author="Unknown">
        <w:r>
          <w:rPr>
            <w:rFonts w:ascii="Arial" w:hAnsi="Arial" w:cs="Arial"/>
            <w:color w:val="535B60"/>
            <w:sz w:val="23"/>
            <w:szCs w:val="23"/>
          </w:rPr>
          <w:t>到这里，整个工作准备得已经差不多了，我们创建一个主类来测试上面程序，在</w:t>
        </w:r>
        <w:r>
          <w:rPr>
            <w:rFonts w:ascii="Arial" w:hAnsi="Arial" w:cs="Arial"/>
            <w:color w:val="535B60"/>
            <w:sz w:val="23"/>
            <w:szCs w:val="23"/>
          </w:rPr>
          <w:t xml:space="preserve"> src </w:t>
        </w:r>
        <w:r>
          <w:rPr>
            <w:rFonts w:ascii="Arial" w:hAnsi="Arial" w:cs="Arial"/>
            <w:color w:val="535B60"/>
            <w:sz w:val="23"/>
            <w:szCs w:val="23"/>
          </w:rPr>
          <w:t>下创建一个</w:t>
        </w:r>
        <w:r>
          <w:rPr>
            <w:rFonts w:ascii="Arial" w:hAnsi="Arial" w:cs="Arial"/>
            <w:color w:val="535B60"/>
            <w:sz w:val="23"/>
            <w:szCs w:val="23"/>
          </w:rPr>
          <w:t xml:space="preserve"> Main.java</w:t>
        </w:r>
        <w:r>
          <w:rPr>
            <w:rFonts w:ascii="Arial" w:hAnsi="Arial" w:cs="Arial"/>
            <w:color w:val="535B60"/>
            <w:sz w:val="23"/>
            <w:szCs w:val="23"/>
          </w:rPr>
          <w:t>，代码如下：</w:t>
        </w:r>
      </w:ins>
    </w:p>
    <w:p w:rsidR="005C72B7" w:rsidRDefault="005C72B7" w:rsidP="005C72B7">
      <w:pPr>
        <w:pStyle w:val="HTML0"/>
        <w:shd w:val="clear" w:color="auto" w:fill="F5F5F5"/>
        <w:wordWrap w:val="0"/>
        <w:spacing w:after="150"/>
        <w:rPr>
          <w:ins w:id="59" w:author="Unknown"/>
          <w:color w:val="333333"/>
          <w:sz w:val="20"/>
          <w:szCs w:val="20"/>
        </w:rPr>
      </w:pPr>
      <w:ins w:id="60" w:author="Unknown">
        <w:r>
          <w:rPr>
            <w:color w:val="333333"/>
            <w:sz w:val="20"/>
            <w:szCs w:val="20"/>
          </w:rPr>
          <w:t>import java.io.Reader;</w:t>
        </w:r>
      </w:ins>
    </w:p>
    <w:p w:rsidR="005C72B7" w:rsidRDefault="005C72B7" w:rsidP="005C72B7">
      <w:pPr>
        <w:pStyle w:val="HTML0"/>
        <w:shd w:val="clear" w:color="auto" w:fill="F5F5F5"/>
        <w:wordWrap w:val="0"/>
        <w:spacing w:after="150"/>
        <w:rPr>
          <w:ins w:id="61" w:author="Unknown"/>
          <w:color w:val="333333"/>
          <w:sz w:val="20"/>
          <w:szCs w:val="20"/>
        </w:rPr>
      </w:pPr>
      <w:ins w:id="62" w:author="Unknown">
        <w:r>
          <w:rPr>
            <w:color w:val="333333"/>
            <w:sz w:val="20"/>
            <w:szCs w:val="20"/>
          </w:rPr>
          <w:t>import java.text.MessageFormat;</w:t>
        </w:r>
      </w:ins>
    </w:p>
    <w:p w:rsidR="005C72B7" w:rsidRDefault="005C72B7" w:rsidP="005C72B7">
      <w:pPr>
        <w:pStyle w:val="HTML0"/>
        <w:shd w:val="clear" w:color="auto" w:fill="F5F5F5"/>
        <w:wordWrap w:val="0"/>
        <w:spacing w:after="150"/>
        <w:rPr>
          <w:ins w:id="63" w:author="Unknown"/>
          <w:color w:val="333333"/>
          <w:sz w:val="20"/>
          <w:szCs w:val="20"/>
        </w:rPr>
      </w:pPr>
      <w:ins w:id="64" w:author="Unknown">
        <w:r>
          <w:rPr>
            <w:color w:val="333333"/>
            <w:sz w:val="20"/>
            <w:szCs w:val="20"/>
          </w:rPr>
          <w:t>import java.util.List;</w:t>
        </w:r>
      </w:ins>
    </w:p>
    <w:p w:rsidR="005C72B7" w:rsidRDefault="005C72B7" w:rsidP="005C72B7">
      <w:pPr>
        <w:pStyle w:val="HTML0"/>
        <w:shd w:val="clear" w:color="auto" w:fill="F5F5F5"/>
        <w:wordWrap w:val="0"/>
        <w:spacing w:after="150"/>
        <w:rPr>
          <w:ins w:id="65" w:author="Unknown"/>
          <w:color w:val="333333"/>
          <w:sz w:val="20"/>
          <w:szCs w:val="20"/>
        </w:rPr>
      </w:pPr>
    </w:p>
    <w:p w:rsidR="005C72B7" w:rsidRDefault="005C72B7" w:rsidP="005C72B7">
      <w:pPr>
        <w:pStyle w:val="HTML0"/>
        <w:shd w:val="clear" w:color="auto" w:fill="F5F5F5"/>
        <w:wordWrap w:val="0"/>
        <w:spacing w:after="150"/>
        <w:rPr>
          <w:ins w:id="66" w:author="Unknown"/>
          <w:color w:val="333333"/>
          <w:sz w:val="20"/>
          <w:szCs w:val="20"/>
        </w:rPr>
      </w:pPr>
      <w:ins w:id="67" w:author="Unknown">
        <w:r>
          <w:rPr>
            <w:color w:val="333333"/>
            <w:sz w:val="20"/>
            <w:szCs w:val="20"/>
          </w:rPr>
          <w:t>import org.apache.ibatis.io.Resources;</w:t>
        </w:r>
      </w:ins>
    </w:p>
    <w:p w:rsidR="005C72B7" w:rsidRDefault="005C72B7" w:rsidP="005C72B7">
      <w:pPr>
        <w:pStyle w:val="HTML0"/>
        <w:shd w:val="clear" w:color="auto" w:fill="F5F5F5"/>
        <w:wordWrap w:val="0"/>
        <w:spacing w:after="150"/>
        <w:rPr>
          <w:ins w:id="68" w:author="Unknown"/>
          <w:color w:val="333333"/>
          <w:sz w:val="20"/>
          <w:szCs w:val="20"/>
        </w:rPr>
      </w:pPr>
      <w:ins w:id="69" w:author="Unknown">
        <w:r>
          <w:rPr>
            <w:color w:val="333333"/>
            <w:sz w:val="20"/>
            <w:szCs w:val="20"/>
          </w:rPr>
          <w:t>import org.apache.ibatis.session.SqlSession;</w:t>
        </w:r>
      </w:ins>
    </w:p>
    <w:p w:rsidR="005C72B7" w:rsidRDefault="005C72B7" w:rsidP="005C72B7">
      <w:pPr>
        <w:pStyle w:val="HTML0"/>
        <w:shd w:val="clear" w:color="auto" w:fill="F5F5F5"/>
        <w:wordWrap w:val="0"/>
        <w:spacing w:after="150"/>
        <w:rPr>
          <w:ins w:id="70" w:author="Unknown"/>
          <w:color w:val="333333"/>
          <w:sz w:val="20"/>
          <w:szCs w:val="20"/>
        </w:rPr>
      </w:pPr>
      <w:ins w:id="71" w:author="Unknown">
        <w:r>
          <w:rPr>
            <w:color w:val="333333"/>
            <w:sz w:val="20"/>
            <w:szCs w:val="20"/>
          </w:rPr>
          <w:t>import org.apache.ibatis.session.SqlSessionFactory;</w:t>
        </w:r>
      </w:ins>
    </w:p>
    <w:p w:rsidR="005C72B7" w:rsidRDefault="005C72B7" w:rsidP="005C72B7">
      <w:pPr>
        <w:pStyle w:val="HTML0"/>
        <w:shd w:val="clear" w:color="auto" w:fill="F5F5F5"/>
        <w:wordWrap w:val="0"/>
        <w:spacing w:after="150"/>
        <w:rPr>
          <w:ins w:id="72" w:author="Unknown"/>
          <w:color w:val="333333"/>
          <w:sz w:val="20"/>
          <w:szCs w:val="20"/>
        </w:rPr>
      </w:pPr>
      <w:ins w:id="73" w:author="Unknown">
        <w:r>
          <w:rPr>
            <w:color w:val="333333"/>
            <w:sz w:val="20"/>
            <w:szCs w:val="20"/>
          </w:rPr>
          <w:t>import org.apache.ibatis.session.SqlSessionFactoryBuilder;</w:t>
        </w:r>
      </w:ins>
    </w:p>
    <w:p w:rsidR="005C72B7" w:rsidRDefault="005C72B7" w:rsidP="005C72B7">
      <w:pPr>
        <w:pStyle w:val="HTML0"/>
        <w:shd w:val="clear" w:color="auto" w:fill="F5F5F5"/>
        <w:wordWrap w:val="0"/>
        <w:spacing w:after="150"/>
        <w:rPr>
          <w:ins w:id="74" w:author="Unknown"/>
          <w:color w:val="333333"/>
          <w:sz w:val="20"/>
          <w:szCs w:val="20"/>
        </w:rPr>
      </w:pPr>
    </w:p>
    <w:p w:rsidR="005C72B7" w:rsidRDefault="005C72B7" w:rsidP="005C72B7">
      <w:pPr>
        <w:pStyle w:val="HTML0"/>
        <w:shd w:val="clear" w:color="auto" w:fill="F5F5F5"/>
        <w:wordWrap w:val="0"/>
        <w:spacing w:after="150"/>
        <w:rPr>
          <w:ins w:id="75" w:author="Unknown"/>
          <w:color w:val="333333"/>
          <w:sz w:val="20"/>
          <w:szCs w:val="20"/>
        </w:rPr>
      </w:pPr>
      <w:ins w:id="76" w:author="Unknown">
        <w:r>
          <w:rPr>
            <w:color w:val="333333"/>
            <w:sz w:val="20"/>
            <w:szCs w:val="20"/>
          </w:rPr>
          <w:t>import com.yiibai.pojo.Post;</w:t>
        </w:r>
      </w:ins>
    </w:p>
    <w:p w:rsidR="005C72B7" w:rsidRDefault="005C72B7" w:rsidP="005C72B7">
      <w:pPr>
        <w:pStyle w:val="HTML0"/>
        <w:shd w:val="clear" w:color="auto" w:fill="F5F5F5"/>
        <w:wordWrap w:val="0"/>
        <w:spacing w:after="150"/>
        <w:rPr>
          <w:ins w:id="77" w:author="Unknown"/>
          <w:color w:val="333333"/>
          <w:sz w:val="20"/>
          <w:szCs w:val="20"/>
        </w:rPr>
      </w:pPr>
      <w:ins w:id="78" w:author="Unknown">
        <w:r>
          <w:rPr>
            <w:color w:val="333333"/>
            <w:sz w:val="20"/>
            <w:szCs w:val="20"/>
          </w:rPr>
          <w:t>import com.yiibai.pojo.User;</w:t>
        </w:r>
      </w:ins>
    </w:p>
    <w:p w:rsidR="005C72B7" w:rsidRDefault="005C72B7" w:rsidP="005C72B7">
      <w:pPr>
        <w:pStyle w:val="HTML0"/>
        <w:shd w:val="clear" w:color="auto" w:fill="F5F5F5"/>
        <w:wordWrap w:val="0"/>
        <w:spacing w:after="150"/>
        <w:rPr>
          <w:ins w:id="79" w:author="Unknown"/>
          <w:color w:val="333333"/>
          <w:sz w:val="20"/>
          <w:szCs w:val="20"/>
        </w:rPr>
      </w:pPr>
    </w:p>
    <w:p w:rsidR="005C72B7" w:rsidRDefault="005C72B7" w:rsidP="005C72B7">
      <w:pPr>
        <w:pStyle w:val="HTML0"/>
        <w:shd w:val="clear" w:color="auto" w:fill="F5F5F5"/>
        <w:wordWrap w:val="0"/>
        <w:spacing w:after="150"/>
        <w:rPr>
          <w:ins w:id="80" w:author="Unknown"/>
          <w:color w:val="333333"/>
          <w:sz w:val="20"/>
          <w:szCs w:val="20"/>
        </w:rPr>
      </w:pPr>
    </w:p>
    <w:p w:rsidR="005C72B7" w:rsidRDefault="005C72B7" w:rsidP="005C72B7">
      <w:pPr>
        <w:pStyle w:val="HTML0"/>
        <w:shd w:val="clear" w:color="auto" w:fill="F5F5F5"/>
        <w:wordWrap w:val="0"/>
        <w:spacing w:after="150"/>
        <w:rPr>
          <w:ins w:id="81" w:author="Unknown"/>
          <w:color w:val="333333"/>
          <w:sz w:val="20"/>
          <w:szCs w:val="20"/>
        </w:rPr>
      </w:pPr>
      <w:ins w:id="82" w:author="Unknown">
        <w:r>
          <w:rPr>
            <w:color w:val="333333"/>
            <w:sz w:val="20"/>
            <w:szCs w:val="20"/>
          </w:rPr>
          <w:t>public class Main {</w:t>
        </w:r>
      </w:ins>
    </w:p>
    <w:p w:rsidR="005C72B7" w:rsidRDefault="005C72B7" w:rsidP="005C72B7">
      <w:pPr>
        <w:pStyle w:val="HTML0"/>
        <w:shd w:val="clear" w:color="auto" w:fill="F5F5F5"/>
        <w:wordWrap w:val="0"/>
        <w:spacing w:after="150"/>
        <w:rPr>
          <w:ins w:id="83" w:author="Unknown"/>
          <w:color w:val="333333"/>
          <w:sz w:val="20"/>
          <w:szCs w:val="20"/>
        </w:rPr>
      </w:pPr>
      <w:ins w:id="84" w:author="Unknown">
        <w:r>
          <w:rPr>
            <w:color w:val="333333"/>
            <w:sz w:val="20"/>
            <w:szCs w:val="20"/>
          </w:rPr>
          <w:tab/>
          <w:t>private static SqlSessionFactory sqlSessionFactory;</w:t>
        </w:r>
      </w:ins>
    </w:p>
    <w:p w:rsidR="005C72B7" w:rsidRDefault="005C72B7" w:rsidP="005C72B7">
      <w:pPr>
        <w:pStyle w:val="HTML0"/>
        <w:shd w:val="clear" w:color="auto" w:fill="F5F5F5"/>
        <w:wordWrap w:val="0"/>
        <w:spacing w:after="150"/>
        <w:rPr>
          <w:ins w:id="85" w:author="Unknown"/>
          <w:color w:val="333333"/>
          <w:sz w:val="20"/>
          <w:szCs w:val="20"/>
        </w:rPr>
      </w:pPr>
      <w:ins w:id="86" w:author="Unknown">
        <w:r>
          <w:rPr>
            <w:color w:val="333333"/>
            <w:sz w:val="20"/>
            <w:szCs w:val="20"/>
          </w:rPr>
          <w:tab/>
          <w:t>private static Reader reader;</w:t>
        </w:r>
      </w:ins>
    </w:p>
    <w:p w:rsidR="005C72B7" w:rsidRDefault="005C72B7" w:rsidP="005C72B7">
      <w:pPr>
        <w:pStyle w:val="HTML0"/>
        <w:shd w:val="clear" w:color="auto" w:fill="F5F5F5"/>
        <w:wordWrap w:val="0"/>
        <w:spacing w:after="150"/>
        <w:rPr>
          <w:ins w:id="87" w:author="Unknown"/>
          <w:color w:val="333333"/>
          <w:sz w:val="20"/>
          <w:szCs w:val="20"/>
        </w:rPr>
      </w:pPr>
    </w:p>
    <w:p w:rsidR="005C72B7" w:rsidRDefault="005C72B7" w:rsidP="005C72B7">
      <w:pPr>
        <w:pStyle w:val="HTML0"/>
        <w:shd w:val="clear" w:color="auto" w:fill="F5F5F5"/>
        <w:wordWrap w:val="0"/>
        <w:spacing w:after="150"/>
        <w:rPr>
          <w:ins w:id="88" w:author="Unknown"/>
          <w:color w:val="333333"/>
          <w:sz w:val="20"/>
          <w:szCs w:val="20"/>
        </w:rPr>
      </w:pPr>
      <w:ins w:id="89" w:author="Unknown">
        <w:r>
          <w:rPr>
            <w:color w:val="333333"/>
            <w:sz w:val="20"/>
            <w:szCs w:val="20"/>
          </w:rPr>
          <w:tab/>
          <w:t>static {</w:t>
        </w:r>
      </w:ins>
    </w:p>
    <w:p w:rsidR="005C72B7" w:rsidRDefault="005C72B7" w:rsidP="005C72B7">
      <w:pPr>
        <w:pStyle w:val="HTML0"/>
        <w:shd w:val="clear" w:color="auto" w:fill="F5F5F5"/>
        <w:wordWrap w:val="0"/>
        <w:spacing w:after="150"/>
        <w:rPr>
          <w:ins w:id="90" w:author="Unknown"/>
          <w:color w:val="333333"/>
          <w:sz w:val="20"/>
          <w:szCs w:val="20"/>
        </w:rPr>
      </w:pPr>
      <w:ins w:id="91" w:author="Unknown">
        <w:r>
          <w:rPr>
            <w:color w:val="333333"/>
            <w:sz w:val="20"/>
            <w:szCs w:val="20"/>
          </w:rPr>
          <w:tab/>
        </w:r>
        <w:r>
          <w:rPr>
            <w:color w:val="333333"/>
            <w:sz w:val="20"/>
            <w:szCs w:val="20"/>
          </w:rPr>
          <w:tab/>
          <w:t>try {</w:t>
        </w:r>
      </w:ins>
    </w:p>
    <w:p w:rsidR="005C72B7" w:rsidRDefault="005C72B7" w:rsidP="005C72B7">
      <w:pPr>
        <w:pStyle w:val="HTML0"/>
        <w:shd w:val="clear" w:color="auto" w:fill="F5F5F5"/>
        <w:wordWrap w:val="0"/>
        <w:spacing w:after="150"/>
        <w:rPr>
          <w:ins w:id="92" w:author="Unknown"/>
          <w:color w:val="333333"/>
          <w:sz w:val="20"/>
          <w:szCs w:val="20"/>
        </w:rPr>
      </w:pPr>
      <w:ins w:id="93" w:author="Unknown">
        <w:r>
          <w:rPr>
            <w:color w:val="333333"/>
            <w:sz w:val="20"/>
            <w:szCs w:val="20"/>
          </w:rPr>
          <w:tab/>
        </w:r>
        <w:r>
          <w:rPr>
            <w:color w:val="333333"/>
            <w:sz w:val="20"/>
            <w:szCs w:val="20"/>
          </w:rPr>
          <w:tab/>
        </w:r>
        <w:r>
          <w:rPr>
            <w:color w:val="333333"/>
            <w:sz w:val="20"/>
            <w:szCs w:val="20"/>
          </w:rPr>
          <w:tab/>
          <w:t>reader = Resources.getResourceAsReader("config/Configure.xml");</w:t>
        </w:r>
      </w:ins>
    </w:p>
    <w:p w:rsidR="005C72B7" w:rsidRDefault="005C72B7" w:rsidP="005C72B7">
      <w:pPr>
        <w:pStyle w:val="HTML0"/>
        <w:shd w:val="clear" w:color="auto" w:fill="F5F5F5"/>
        <w:wordWrap w:val="0"/>
        <w:spacing w:after="150"/>
        <w:rPr>
          <w:ins w:id="94" w:author="Unknown"/>
          <w:color w:val="333333"/>
          <w:sz w:val="20"/>
          <w:szCs w:val="20"/>
        </w:rPr>
      </w:pPr>
      <w:ins w:id="95" w:author="Unknown">
        <w:r>
          <w:rPr>
            <w:color w:val="333333"/>
            <w:sz w:val="20"/>
            <w:szCs w:val="20"/>
          </w:rPr>
          <w:tab/>
        </w:r>
        <w:r>
          <w:rPr>
            <w:color w:val="333333"/>
            <w:sz w:val="20"/>
            <w:szCs w:val="20"/>
          </w:rPr>
          <w:tab/>
        </w:r>
        <w:r>
          <w:rPr>
            <w:color w:val="333333"/>
            <w:sz w:val="20"/>
            <w:szCs w:val="20"/>
          </w:rPr>
          <w:tab/>
          <w:t>sqlSessionFactory = new SqlSessionFactoryBuilder().build(reader);</w:t>
        </w:r>
      </w:ins>
    </w:p>
    <w:p w:rsidR="005C72B7" w:rsidRDefault="005C72B7" w:rsidP="005C72B7">
      <w:pPr>
        <w:pStyle w:val="HTML0"/>
        <w:shd w:val="clear" w:color="auto" w:fill="F5F5F5"/>
        <w:wordWrap w:val="0"/>
        <w:spacing w:after="150"/>
        <w:rPr>
          <w:ins w:id="96" w:author="Unknown"/>
          <w:color w:val="333333"/>
          <w:sz w:val="20"/>
          <w:szCs w:val="20"/>
        </w:rPr>
      </w:pPr>
      <w:ins w:id="97" w:author="Unknown">
        <w:r>
          <w:rPr>
            <w:color w:val="333333"/>
            <w:sz w:val="20"/>
            <w:szCs w:val="20"/>
          </w:rPr>
          <w:tab/>
        </w:r>
        <w:r>
          <w:rPr>
            <w:color w:val="333333"/>
            <w:sz w:val="20"/>
            <w:szCs w:val="20"/>
          </w:rPr>
          <w:tab/>
          <w:t>} catch (Exception e) {</w:t>
        </w:r>
      </w:ins>
    </w:p>
    <w:p w:rsidR="005C72B7" w:rsidRDefault="005C72B7" w:rsidP="005C72B7">
      <w:pPr>
        <w:pStyle w:val="HTML0"/>
        <w:shd w:val="clear" w:color="auto" w:fill="F5F5F5"/>
        <w:wordWrap w:val="0"/>
        <w:spacing w:after="150"/>
        <w:rPr>
          <w:ins w:id="98" w:author="Unknown"/>
          <w:color w:val="333333"/>
          <w:sz w:val="20"/>
          <w:szCs w:val="20"/>
        </w:rPr>
      </w:pPr>
      <w:ins w:id="99" w:author="Unknown">
        <w:r>
          <w:rPr>
            <w:color w:val="333333"/>
            <w:sz w:val="20"/>
            <w:szCs w:val="20"/>
          </w:rPr>
          <w:tab/>
        </w:r>
        <w:r>
          <w:rPr>
            <w:color w:val="333333"/>
            <w:sz w:val="20"/>
            <w:szCs w:val="20"/>
          </w:rPr>
          <w:tab/>
        </w:r>
        <w:r>
          <w:rPr>
            <w:color w:val="333333"/>
            <w:sz w:val="20"/>
            <w:szCs w:val="20"/>
          </w:rPr>
          <w:tab/>
          <w:t>e.printStackTrace();</w:t>
        </w:r>
      </w:ins>
    </w:p>
    <w:p w:rsidR="005C72B7" w:rsidRDefault="005C72B7" w:rsidP="005C72B7">
      <w:pPr>
        <w:pStyle w:val="HTML0"/>
        <w:shd w:val="clear" w:color="auto" w:fill="F5F5F5"/>
        <w:wordWrap w:val="0"/>
        <w:spacing w:after="150"/>
        <w:rPr>
          <w:ins w:id="100" w:author="Unknown"/>
          <w:color w:val="333333"/>
          <w:sz w:val="20"/>
          <w:szCs w:val="20"/>
        </w:rPr>
      </w:pPr>
      <w:ins w:id="101" w:author="Unknown">
        <w:r>
          <w:rPr>
            <w:color w:val="333333"/>
            <w:sz w:val="20"/>
            <w:szCs w:val="20"/>
          </w:rPr>
          <w:tab/>
        </w:r>
        <w:r>
          <w:rPr>
            <w:color w:val="333333"/>
            <w:sz w:val="20"/>
            <w:szCs w:val="20"/>
          </w:rPr>
          <w:tab/>
          <w:t>}</w:t>
        </w:r>
      </w:ins>
    </w:p>
    <w:p w:rsidR="005C72B7" w:rsidRDefault="005C72B7" w:rsidP="005C72B7">
      <w:pPr>
        <w:pStyle w:val="HTML0"/>
        <w:shd w:val="clear" w:color="auto" w:fill="F5F5F5"/>
        <w:wordWrap w:val="0"/>
        <w:spacing w:after="150"/>
        <w:rPr>
          <w:ins w:id="102" w:author="Unknown"/>
          <w:color w:val="333333"/>
          <w:sz w:val="20"/>
          <w:szCs w:val="20"/>
        </w:rPr>
      </w:pPr>
      <w:ins w:id="103" w:author="Unknown">
        <w:r>
          <w:rPr>
            <w:color w:val="333333"/>
            <w:sz w:val="20"/>
            <w:szCs w:val="20"/>
          </w:rPr>
          <w:tab/>
          <w:t>}</w:t>
        </w:r>
      </w:ins>
    </w:p>
    <w:p w:rsidR="005C72B7" w:rsidRDefault="005C72B7" w:rsidP="005C72B7">
      <w:pPr>
        <w:pStyle w:val="HTML0"/>
        <w:shd w:val="clear" w:color="auto" w:fill="F5F5F5"/>
        <w:wordWrap w:val="0"/>
        <w:spacing w:after="150"/>
        <w:rPr>
          <w:ins w:id="104" w:author="Unknown"/>
          <w:color w:val="333333"/>
          <w:sz w:val="20"/>
          <w:szCs w:val="20"/>
        </w:rPr>
      </w:pPr>
    </w:p>
    <w:p w:rsidR="005C72B7" w:rsidRDefault="005C72B7" w:rsidP="005C72B7">
      <w:pPr>
        <w:pStyle w:val="HTML0"/>
        <w:shd w:val="clear" w:color="auto" w:fill="F5F5F5"/>
        <w:wordWrap w:val="0"/>
        <w:spacing w:after="150"/>
        <w:rPr>
          <w:ins w:id="105" w:author="Unknown"/>
          <w:color w:val="333333"/>
          <w:sz w:val="20"/>
          <w:szCs w:val="20"/>
        </w:rPr>
      </w:pPr>
      <w:ins w:id="106" w:author="Unknown">
        <w:r>
          <w:rPr>
            <w:color w:val="333333"/>
            <w:sz w:val="20"/>
            <w:szCs w:val="20"/>
          </w:rPr>
          <w:tab/>
          <w:t>public static SqlSessionFactory getSession() {</w:t>
        </w:r>
      </w:ins>
    </w:p>
    <w:p w:rsidR="005C72B7" w:rsidRDefault="005C72B7" w:rsidP="005C72B7">
      <w:pPr>
        <w:pStyle w:val="HTML0"/>
        <w:shd w:val="clear" w:color="auto" w:fill="F5F5F5"/>
        <w:wordWrap w:val="0"/>
        <w:spacing w:after="150"/>
        <w:rPr>
          <w:ins w:id="107" w:author="Unknown"/>
          <w:color w:val="333333"/>
          <w:sz w:val="20"/>
          <w:szCs w:val="20"/>
        </w:rPr>
      </w:pPr>
      <w:ins w:id="108" w:author="Unknown">
        <w:r>
          <w:rPr>
            <w:color w:val="333333"/>
            <w:sz w:val="20"/>
            <w:szCs w:val="20"/>
          </w:rPr>
          <w:tab/>
        </w:r>
        <w:r>
          <w:rPr>
            <w:color w:val="333333"/>
            <w:sz w:val="20"/>
            <w:szCs w:val="20"/>
          </w:rPr>
          <w:tab/>
          <w:t>return sqlSessionFactory;</w:t>
        </w:r>
      </w:ins>
    </w:p>
    <w:p w:rsidR="005C72B7" w:rsidRDefault="005C72B7" w:rsidP="005C72B7">
      <w:pPr>
        <w:pStyle w:val="HTML0"/>
        <w:shd w:val="clear" w:color="auto" w:fill="F5F5F5"/>
        <w:wordWrap w:val="0"/>
        <w:spacing w:after="150"/>
        <w:rPr>
          <w:ins w:id="109" w:author="Unknown"/>
          <w:color w:val="333333"/>
          <w:sz w:val="20"/>
          <w:szCs w:val="20"/>
        </w:rPr>
      </w:pPr>
      <w:ins w:id="110" w:author="Unknown">
        <w:r>
          <w:rPr>
            <w:color w:val="333333"/>
            <w:sz w:val="20"/>
            <w:szCs w:val="20"/>
          </w:rPr>
          <w:tab/>
          <w:t>}</w:t>
        </w:r>
      </w:ins>
    </w:p>
    <w:p w:rsidR="005C72B7" w:rsidRDefault="005C72B7" w:rsidP="005C72B7">
      <w:pPr>
        <w:pStyle w:val="HTML0"/>
        <w:shd w:val="clear" w:color="auto" w:fill="F5F5F5"/>
        <w:wordWrap w:val="0"/>
        <w:spacing w:after="150"/>
        <w:rPr>
          <w:ins w:id="111" w:author="Unknown"/>
          <w:color w:val="333333"/>
          <w:sz w:val="20"/>
          <w:szCs w:val="20"/>
        </w:rPr>
      </w:pPr>
    </w:p>
    <w:p w:rsidR="005C72B7" w:rsidRDefault="005C72B7" w:rsidP="005C72B7">
      <w:pPr>
        <w:pStyle w:val="HTML0"/>
        <w:shd w:val="clear" w:color="auto" w:fill="F5F5F5"/>
        <w:wordWrap w:val="0"/>
        <w:spacing w:after="150"/>
        <w:rPr>
          <w:ins w:id="112" w:author="Unknown"/>
          <w:color w:val="333333"/>
          <w:sz w:val="20"/>
          <w:szCs w:val="20"/>
        </w:rPr>
      </w:pPr>
      <w:ins w:id="113" w:author="Unknown">
        <w:r>
          <w:rPr>
            <w:color w:val="333333"/>
            <w:sz w:val="20"/>
            <w:szCs w:val="20"/>
          </w:rPr>
          <w:tab/>
          <w:t>/**</w:t>
        </w:r>
      </w:ins>
    </w:p>
    <w:p w:rsidR="005C72B7" w:rsidRDefault="005C72B7" w:rsidP="005C72B7">
      <w:pPr>
        <w:pStyle w:val="HTML0"/>
        <w:shd w:val="clear" w:color="auto" w:fill="F5F5F5"/>
        <w:wordWrap w:val="0"/>
        <w:spacing w:after="150"/>
        <w:rPr>
          <w:ins w:id="114" w:author="Unknown"/>
          <w:color w:val="333333"/>
          <w:sz w:val="20"/>
          <w:szCs w:val="20"/>
        </w:rPr>
      </w:pPr>
      <w:ins w:id="115" w:author="Unknown">
        <w:r>
          <w:rPr>
            <w:color w:val="333333"/>
            <w:sz w:val="20"/>
            <w:szCs w:val="20"/>
          </w:rPr>
          <w:tab/>
          <w:t xml:space="preserve"> * @param args</w:t>
        </w:r>
      </w:ins>
    </w:p>
    <w:p w:rsidR="005C72B7" w:rsidRDefault="005C72B7" w:rsidP="005C72B7">
      <w:pPr>
        <w:pStyle w:val="HTML0"/>
        <w:shd w:val="clear" w:color="auto" w:fill="F5F5F5"/>
        <w:wordWrap w:val="0"/>
        <w:spacing w:after="150"/>
        <w:rPr>
          <w:ins w:id="116" w:author="Unknown"/>
          <w:color w:val="333333"/>
          <w:sz w:val="20"/>
          <w:szCs w:val="20"/>
        </w:rPr>
      </w:pPr>
      <w:ins w:id="117" w:author="Unknown">
        <w:r>
          <w:rPr>
            <w:color w:val="333333"/>
            <w:sz w:val="20"/>
            <w:szCs w:val="20"/>
          </w:rPr>
          <w:tab/>
          <w:t xml:space="preserve"> */</w:t>
        </w:r>
      </w:ins>
    </w:p>
    <w:p w:rsidR="005C72B7" w:rsidRDefault="005C72B7" w:rsidP="005C72B7">
      <w:pPr>
        <w:pStyle w:val="HTML0"/>
        <w:shd w:val="clear" w:color="auto" w:fill="F5F5F5"/>
        <w:wordWrap w:val="0"/>
        <w:spacing w:after="150"/>
        <w:rPr>
          <w:ins w:id="118" w:author="Unknown"/>
          <w:color w:val="333333"/>
          <w:sz w:val="20"/>
          <w:szCs w:val="20"/>
        </w:rPr>
      </w:pPr>
      <w:ins w:id="119" w:author="Unknown">
        <w:r>
          <w:rPr>
            <w:color w:val="333333"/>
            <w:sz w:val="20"/>
            <w:szCs w:val="20"/>
          </w:rPr>
          <w:tab/>
          <w:t>public static void main(String[] args) {</w:t>
        </w:r>
      </w:ins>
    </w:p>
    <w:p w:rsidR="005C72B7" w:rsidRDefault="005C72B7" w:rsidP="005C72B7">
      <w:pPr>
        <w:pStyle w:val="HTML0"/>
        <w:shd w:val="clear" w:color="auto" w:fill="F5F5F5"/>
        <w:wordWrap w:val="0"/>
        <w:spacing w:after="150"/>
        <w:rPr>
          <w:ins w:id="120" w:author="Unknown"/>
          <w:color w:val="333333"/>
          <w:sz w:val="20"/>
          <w:szCs w:val="20"/>
        </w:rPr>
      </w:pPr>
      <w:ins w:id="121" w:author="Unknown">
        <w:r>
          <w:rPr>
            <w:color w:val="333333"/>
            <w:sz w:val="20"/>
            <w:szCs w:val="20"/>
          </w:rPr>
          <w:tab/>
        </w:r>
        <w:r>
          <w:rPr>
            <w:color w:val="333333"/>
            <w:sz w:val="20"/>
            <w:szCs w:val="20"/>
          </w:rPr>
          <w:tab/>
          <w:t>// TODO Auto-generated method stub</w:t>
        </w:r>
      </w:ins>
    </w:p>
    <w:p w:rsidR="005C72B7" w:rsidRDefault="005C72B7" w:rsidP="005C72B7">
      <w:pPr>
        <w:pStyle w:val="HTML0"/>
        <w:shd w:val="clear" w:color="auto" w:fill="F5F5F5"/>
        <w:wordWrap w:val="0"/>
        <w:spacing w:after="150"/>
        <w:rPr>
          <w:ins w:id="122" w:author="Unknown"/>
          <w:color w:val="333333"/>
          <w:sz w:val="20"/>
          <w:szCs w:val="20"/>
        </w:rPr>
      </w:pPr>
      <w:ins w:id="123" w:author="Unknown">
        <w:r>
          <w:rPr>
            <w:color w:val="333333"/>
            <w:sz w:val="20"/>
            <w:szCs w:val="20"/>
          </w:rPr>
          <w:tab/>
        </w:r>
        <w:r>
          <w:rPr>
            <w:color w:val="333333"/>
            <w:sz w:val="20"/>
            <w:szCs w:val="20"/>
          </w:rPr>
          <w:tab/>
          <w:t>SqlSession session = sqlSessionFactory.openSession();</w:t>
        </w:r>
      </w:ins>
    </w:p>
    <w:p w:rsidR="005C72B7" w:rsidRDefault="005C72B7" w:rsidP="005C72B7">
      <w:pPr>
        <w:pStyle w:val="HTML0"/>
        <w:shd w:val="clear" w:color="auto" w:fill="F5F5F5"/>
        <w:wordWrap w:val="0"/>
        <w:spacing w:after="150"/>
        <w:rPr>
          <w:ins w:id="124" w:author="Unknown"/>
          <w:color w:val="333333"/>
          <w:sz w:val="20"/>
          <w:szCs w:val="20"/>
        </w:rPr>
      </w:pPr>
      <w:ins w:id="125" w:author="Unknown">
        <w:r>
          <w:rPr>
            <w:color w:val="333333"/>
            <w:sz w:val="20"/>
            <w:szCs w:val="20"/>
          </w:rPr>
          <w:tab/>
        </w:r>
        <w:r>
          <w:rPr>
            <w:color w:val="333333"/>
            <w:sz w:val="20"/>
            <w:szCs w:val="20"/>
          </w:rPr>
          <w:tab/>
          <w:t>try {</w:t>
        </w:r>
      </w:ins>
    </w:p>
    <w:p w:rsidR="005C72B7" w:rsidRDefault="005C72B7" w:rsidP="005C72B7">
      <w:pPr>
        <w:pStyle w:val="HTML0"/>
        <w:shd w:val="clear" w:color="auto" w:fill="F5F5F5"/>
        <w:wordWrap w:val="0"/>
        <w:spacing w:after="150"/>
        <w:rPr>
          <w:ins w:id="126" w:author="Unknown"/>
          <w:color w:val="333333"/>
          <w:sz w:val="20"/>
          <w:szCs w:val="20"/>
        </w:rPr>
      </w:pPr>
      <w:ins w:id="127" w:author="Unknown">
        <w:r>
          <w:rPr>
            <w:color w:val="333333"/>
            <w:sz w:val="20"/>
            <w:szCs w:val="20"/>
          </w:rPr>
          <w:tab/>
        </w:r>
        <w:r>
          <w:rPr>
            <w:color w:val="333333"/>
            <w:sz w:val="20"/>
            <w:szCs w:val="20"/>
          </w:rPr>
          <w:tab/>
        </w:r>
        <w:r>
          <w:rPr>
            <w:color w:val="333333"/>
            <w:sz w:val="20"/>
            <w:szCs w:val="20"/>
          </w:rPr>
          <w:tab/>
          <w:t>int postId = 1;</w:t>
        </w:r>
      </w:ins>
    </w:p>
    <w:p w:rsidR="005C72B7" w:rsidRDefault="005C72B7" w:rsidP="005C72B7">
      <w:pPr>
        <w:pStyle w:val="HTML0"/>
        <w:shd w:val="clear" w:color="auto" w:fill="F5F5F5"/>
        <w:wordWrap w:val="0"/>
        <w:spacing w:after="150"/>
        <w:rPr>
          <w:ins w:id="128" w:author="Unknown"/>
          <w:color w:val="333333"/>
          <w:sz w:val="20"/>
          <w:szCs w:val="20"/>
        </w:rPr>
      </w:pPr>
      <w:ins w:id="129" w:author="Unknown">
        <w:r>
          <w:rPr>
            <w:color w:val="333333"/>
            <w:sz w:val="20"/>
            <w:szCs w:val="20"/>
          </w:rPr>
          <w:tab/>
        </w:r>
        <w:r>
          <w:rPr>
            <w:color w:val="333333"/>
            <w:sz w:val="20"/>
            <w:szCs w:val="20"/>
          </w:rPr>
          <w:tab/>
        </w:r>
        <w:r>
          <w:rPr>
            <w:color w:val="333333"/>
            <w:sz w:val="20"/>
            <w:szCs w:val="20"/>
          </w:rPr>
          <w:tab/>
          <w:t xml:space="preserve">Post post = session.selectOne("com.yiibai.userMaper.getPosts", postId); </w:t>
        </w:r>
      </w:ins>
    </w:p>
    <w:p w:rsidR="005C72B7" w:rsidRDefault="005C72B7" w:rsidP="005C72B7">
      <w:pPr>
        <w:pStyle w:val="HTML0"/>
        <w:shd w:val="clear" w:color="auto" w:fill="F5F5F5"/>
        <w:wordWrap w:val="0"/>
        <w:spacing w:after="150"/>
        <w:rPr>
          <w:ins w:id="130" w:author="Unknown"/>
          <w:color w:val="333333"/>
          <w:sz w:val="20"/>
          <w:szCs w:val="20"/>
        </w:rPr>
      </w:pPr>
      <w:ins w:id="131" w:author="Unknown">
        <w:r>
          <w:rPr>
            <w:color w:val="333333"/>
            <w:sz w:val="20"/>
            <w:szCs w:val="20"/>
          </w:rPr>
          <w:tab/>
        </w:r>
        <w:r>
          <w:rPr>
            <w:color w:val="333333"/>
            <w:sz w:val="20"/>
            <w:szCs w:val="20"/>
          </w:rPr>
          <w:tab/>
        </w:r>
        <w:r>
          <w:rPr>
            <w:color w:val="333333"/>
            <w:sz w:val="20"/>
            <w:szCs w:val="20"/>
          </w:rPr>
          <w:tab/>
          <w:t>System.out.println("title: "+post.getTitle());</w:t>
        </w:r>
      </w:ins>
    </w:p>
    <w:p w:rsidR="005C72B7" w:rsidRDefault="005C72B7" w:rsidP="005C72B7">
      <w:pPr>
        <w:pStyle w:val="HTML0"/>
        <w:shd w:val="clear" w:color="auto" w:fill="F5F5F5"/>
        <w:wordWrap w:val="0"/>
        <w:spacing w:after="150"/>
        <w:rPr>
          <w:ins w:id="132" w:author="Unknown"/>
          <w:color w:val="333333"/>
          <w:sz w:val="20"/>
          <w:szCs w:val="20"/>
        </w:rPr>
      </w:pPr>
      <w:ins w:id="133" w:author="Unknown">
        <w:r>
          <w:rPr>
            <w:color w:val="333333"/>
            <w:sz w:val="20"/>
            <w:szCs w:val="20"/>
          </w:rPr>
          <w:tab/>
        </w:r>
        <w:r>
          <w:rPr>
            <w:color w:val="333333"/>
            <w:sz w:val="20"/>
            <w:szCs w:val="20"/>
          </w:rPr>
          <w:tab/>
        </w:r>
        <w:r>
          <w:rPr>
            <w:color w:val="333333"/>
            <w:sz w:val="20"/>
            <w:szCs w:val="20"/>
          </w:rPr>
          <w:tab/>
          <w:t>System.out.println("userName: "+post.getUser().getUsername());</w:t>
        </w:r>
      </w:ins>
    </w:p>
    <w:p w:rsidR="005C72B7" w:rsidRDefault="005C72B7" w:rsidP="005C72B7">
      <w:pPr>
        <w:pStyle w:val="HTML0"/>
        <w:shd w:val="clear" w:color="auto" w:fill="F5F5F5"/>
        <w:wordWrap w:val="0"/>
        <w:spacing w:after="150"/>
        <w:rPr>
          <w:ins w:id="134" w:author="Unknown"/>
          <w:color w:val="333333"/>
          <w:sz w:val="20"/>
          <w:szCs w:val="20"/>
        </w:rPr>
      </w:pPr>
      <w:ins w:id="135" w:author="Unknown">
        <w:r>
          <w:rPr>
            <w:color w:val="333333"/>
            <w:sz w:val="20"/>
            <w:szCs w:val="20"/>
          </w:rPr>
          <w:tab/>
        </w:r>
        <w:r>
          <w:rPr>
            <w:color w:val="333333"/>
            <w:sz w:val="20"/>
            <w:szCs w:val="20"/>
          </w:rPr>
          <w:tab/>
          <w:t>} finally {</w:t>
        </w:r>
      </w:ins>
    </w:p>
    <w:p w:rsidR="005C72B7" w:rsidRDefault="005C72B7" w:rsidP="005C72B7">
      <w:pPr>
        <w:pStyle w:val="HTML0"/>
        <w:shd w:val="clear" w:color="auto" w:fill="F5F5F5"/>
        <w:wordWrap w:val="0"/>
        <w:spacing w:after="150"/>
        <w:rPr>
          <w:ins w:id="136" w:author="Unknown"/>
          <w:color w:val="333333"/>
          <w:sz w:val="20"/>
          <w:szCs w:val="20"/>
        </w:rPr>
      </w:pPr>
      <w:ins w:id="137" w:author="Unknown">
        <w:r>
          <w:rPr>
            <w:color w:val="333333"/>
            <w:sz w:val="20"/>
            <w:szCs w:val="20"/>
          </w:rPr>
          <w:tab/>
        </w:r>
        <w:r>
          <w:rPr>
            <w:color w:val="333333"/>
            <w:sz w:val="20"/>
            <w:szCs w:val="20"/>
          </w:rPr>
          <w:tab/>
        </w:r>
        <w:r>
          <w:rPr>
            <w:color w:val="333333"/>
            <w:sz w:val="20"/>
            <w:szCs w:val="20"/>
          </w:rPr>
          <w:tab/>
          <w:t>session.close();</w:t>
        </w:r>
      </w:ins>
    </w:p>
    <w:p w:rsidR="005C72B7" w:rsidRDefault="005C72B7" w:rsidP="005C72B7">
      <w:pPr>
        <w:pStyle w:val="HTML0"/>
        <w:shd w:val="clear" w:color="auto" w:fill="F5F5F5"/>
        <w:wordWrap w:val="0"/>
        <w:spacing w:after="150"/>
        <w:rPr>
          <w:ins w:id="138" w:author="Unknown"/>
          <w:color w:val="333333"/>
          <w:sz w:val="20"/>
          <w:szCs w:val="20"/>
        </w:rPr>
      </w:pPr>
      <w:ins w:id="139" w:author="Unknown">
        <w:r>
          <w:rPr>
            <w:color w:val="333333"/>
            <w:sz w:val="20"/>
            <w:szCs w:val="20"/>
          </w:rPr>
          <w:tab/>
        </w:r>
        <w:r>
          <w:rPr>
            <w:color w:val="333333"/>
            <w:sz w:val="20"/>
            <w:szCs w:val="20"/>
          </w:rPr>
          <w:tab/>
          <w:t>}</w:t>
        </w:r>
      </w:ins>
    </w:p>
    <w:p w:rsidR="005C72B7" w:rsidRDefault="005C72B7" w:rsidP="005C72B7">
      <w:pPr>
        <w:pStyle w:val="HTML0"/>
        <w:shd w:val="clear" w:color="auto" w:fill="F5F5F5"/>
        <w:wordWrap w:val="0"/>
        <w:spacing w:after="150"/>
        <w:rPr>
          <w:ins w:id="140" w:author="Unknown"/>
          <w:color w:val="333333"/>
          <w:sz w:val="20"/>
          <w:szCs w:val="20"/>
        </w:rPr>
      </w:pPr>
      <w:ins w:id="141" w:author="Unknown">
        <w:r>
          <w:rPr>
            <w:color w:val="333333"/>
            <w:sz w:val="20"/>
            <w:szCs w:val="20"/>
          </w:rPr>
          <w:tab/>
          <w:t>}</w:t>
        </w:r>
      </w:ins>
    </w:p>
    <w:p w:rsidR="005C72B7" w:rsidRDefault="005C72B7" w:rsidP="005C72B7">
      <w:pPr>
        <w:pStyle w:val="HTML0"/>
        <w:shd w:val="clear" w:color="auto" w:fill="F5F5F5"/>
        <w:wordWrap w:val="0"/>
        <w:spacing w:after="150"/>
        <w:rPr>
          <w:ins w:id="142" w:author="Unknown"/>
          <w:color w:val="333333"/>
          <w:sz w:val="20"/>
          <w:szCs w:val="20"/>
        </w:rPr>
      </w:pPr>
    </w:p>
    <w:p w:rsidR="005C72B7" w:rsidRDefault="005C72B7" w:rsidP="005C72B7">
      <w:pPr>
        <w:pStyle w:val="HTML0"/>
        <w:shd w:val="clear" w:color="auto" w:fill="F5F5F5"/>
        <w:wordWrap w:val="0"/>
        <w:spacing w:after="150"/>
        <w:rPr>
          <w:ins w:id="143" w:author="Unknown"/>
          <w:color w:val="333333"/>
          <w:sz w:val="20"/>
          <w:szCs w:val="20"/>
        </w:rPr>
      </w:pPr>
      <w:ins w:id="144" w:author="Unknown">
        <w:r>
          <w:rPr>
            <w:color w:val="333333"/>
            <w:sz w:val="20"/>
            <w:szCs w:val="20"/>
          </w:rPr>
          <w:t>}</w:t>
        </w:r>
      </w:ins>
    </w:p>
    <w:p w:rsidR="005C72B7" w:rsidRDefault="005C72B7" w:rsidP="005C72B7">
      <w:pPr>
        <w:pStyle w:val="a3"/>
        <w:shd w:val="clear" w:color="auto" w:fill="FFFFFF"/>
        <w:spacing w:before="0" w:beforeAutospacing="0" w:after="120" w:afterAutospacing="0"/>
        <w:rPr>
          <w:ins w:id="145" w:author="Unknown"/>
          <w:rFonts w:ascii="Helvetica" w:hAnsi="Helvetica" w:cs="Helvetica"/>
          <w:color w:val="333344"/>
          <w:sz w:val="23"/>
          <w:szCs w:val="23"/>
        </w:rPr>
      </w:pPr>
      <w:ins w:id="146" w:author="Unknown">
        <w:r>
          <w:rPr>
            <w:rFonts w:ascii="Arial" w:hAnsi="Arial" w:cs="Arial"/>
            <w:color w:val="535B60"/>
            <w:sz w:val="23"/>
            <w:szCs w:val="23"/>
            <w:shd w:val="clear" w:color="auto" w:fill="FFFFFF"/>
          </w:rPr>
          <w:t>输出结果如下：</w:t>
        </w:r>
      </w:ins>
    </w:p>
    <w:p w:rsidR="005C72B7" w:rsidRDefault="005C72B7" w:rsidP="005C72B7">
      <w:pPr>
        <w:pStyle w:val="HTML0"/>
        <w:shd w:val="clear" w:color="auto" w:fill="F5F5F5"/>
        <w:wordWrap w:val="0"/>
        <w:spacing w:after="150"/>
        <w:rPr>
          <w:ins w:id="147" w:author="Unknown"/>
          <w:color w:val="333333"/>
          <w:sz w:val="20"/>
          <w:szCs w:val="20"/>
        </w:rPr>
      </w:pPr>
      <w:ins w:id="148" w:author="Unknown">
        <w:r>
          <w:rPr>
            <w:color w:val="333333"/>
            <w:sz w:val="20"/>
            <w:szCs w:val="20"/>
          </w:rPr>
          <w:t>title: MyBatis关联数据查询</w:t>
        </w:r>
      </w:ins>
    </w:p>
    <w:p w:rsidR="005C72B7" w:rsidRDefault="005C72B7" w:rsidP="005C72B7">
      <w:pPr>
        <w:pStyle w:val="HTML0"/>
        <w:shd w:val="clear" w:color="auto" w:fill="F5F5F5"/>
        <w:wordWrap w:val="0"/>
        <w:spacing w:after="150"/>
        <w:rPr>
          <w:ins w:id="149" w:author="Unknown"/>
          <w:color w:val="333333"/>
          <w:sz w:val="20"/>
          <w:szCs w:val="20"/>
        </w:rPr>
      </w:pPr>
      <w:ins w:id="150" w:author="Unknown">
        <w:r>
          <w:rPr>
            <w:color w:val="333333"/>
            <w:sz w:val="20"/>
            <w:szCs w:val="20"/>
          </w:rPr>
          <w:t>userName: yiibai</w:t>
        </w:r>
      </w:ins>
    </w:p>
    <w:p w:rsidR="005C72B7" w:rsidRDefault="005C72B7" w:rsidP="005C72B7">
      <w:pPr>
        <w:pStyle w:val="a3"/>
        <w:shd w:val="clear" w:color="auto" w:fill="FFFFFF"/>
        <w:spacing w:before="0" w:beforeAutospacing="0" w:after="120" w:afterAutospacing="0"/>
        <w:rPr>
          <w:ins w:id="151" w:author="Unknown"/>
          <w:rFonts w:ascii="Helvetica" w:hAnsi="Helvetica" w:cs="Helvetica"/>
          <w:color w:val="333344"/>
          <w:sz w:val="23"/>
          <w:szCs w:val="23"/>
        </w:rPr>
      </w:pPr>
    </w:p>
    <w:p w:rsidR="005C72B7" w:rsidRDefault="005C72B7" w:rsidP="005C72B7">
      <w:pPr>
        <w:pStyle w:val="a3"/>
        <w:shd w:val="clear" w:color="auto" w:fill="FFFFFF"/>
        <w:spacing w:before="0" w:beforeAutospacing="0" w:after="120" w:afterAutospacing="0"/>
        <w:rPr>
          <w:ins w:id="152" w:author="Unknown"/>
          <w:rFonts w:ascii="Helvetica" w:hAnsi="Helvetica" w:cs="Helvetica"/>
          <w:color w:val="333344"/>
          <w:sz w:val="23"/>
          <w:szCs w:val="23"/>
        </w:rPr>
      </w:pPr>
      <w:ins w:id="153" w:author="Unknown">
        <w:r>
          <w:rPr>
            <w:rFonts w:ascii="Arial" w:hAnsi="Arial" w:cs="Arial"/>
            <w:b/>
            <w:bCs/>
            <w:color w:val="535B60"/>
            <w:sz w:val="23"/>
            <w:szCs w:val="23"/>
          </w:rPr>
          <w:t>附工程目录结构图如下：</w:t>
        </w:r>
      </w:ins>
    </w:p>
    <w:p w:rsidR="005C72B7" w:rsidRDefault="005C72B7" w:rsidP="005C72B7">
      <w:pPr>
        <w:pStyle w:val="a3"/>
        <w:shd w:val="clear" w:color="auto" w:fill="FFFFFF"/>
        <w:spacing w:before="0" w:beforeAutospacing="0" w:after="120" w:afterAutospacing="0"/>
        <w:rPr>
          <w:ins w:id="154" w:author="Unknown"/>
          <w:rFonts w:ascii="Helvetica" w:hAnsi="Helvetica" w:cs="Helvetica"/>
          <w:color w:val="333344"/>
          <w:sz w:val="23"/>
          <w:szCs w:val="23"/>
        </w:rPr>
      </w:pPr>
      <w:r>
        <w:rPr>
          <w:rFonts w:ascii="Arial" w:hAnsi="Arial" w:cs="Arial"/>
          <w:b/>
          <w:bCs/>
          <w:noProof/>
          <w:color w:val="535B60"/>
          <w:sz w:val="23"/>
          <w:szCs w:val="23"/>
        </w:rPr>
        <w:lastRenderedPageBreak/>
        <w:drawing>
          <wp:inline distT="0" distB="0" distL="0" distR="0">
            <wp:extent cx="3091815" cy="2764155"/>
            <wp:effectExtent l="0" t="0" r="0" b="0"/>
            <wp:docPr id="19" name="图片 19" descr="https://www.yiibai.com/uploads/tutorial/201509/1-1509240H13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yiibai.com/uploads/tutorial/201509/1-1509240H13E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1815" cy="2764155"/>
                    </a:xfrm>
                    <a:prstGeom prst="rect">
                      <a:avLst/>
                    </a:prstGeom>
                    <a:noFill/>
                    <a:ln>
                      <a:noFill/>
                    </a:ln>
                  </pic:spPr>
                </pic:pic>
              </a:graphicData>
            </a:graphic>
          </wp:inline>
        </w:drawing>
      </w:r>
    </w:p>
    <w:p w:rsid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shd w:val="clear" w:color="auto" w:fill="FFFFFF"/>
        </w:rPr>
      </w:pPr>
    </w:p>
    <w:p w:rsidR="00967946" w:rsidRPr="00967946" w:rsidRDefault="00967946" w:rsidP="00967946">
      <w:pPr>
        <w:pStyle w:val="2"/>
        <w:rPr>
          <w:rFonts w:hint="eastAsia"/>
        </w:rPr>
      </w:pPr>
      <w:r>
        <w:t>Mybatis表关联多对多</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shd w:val="clear" w:color="auto" w:fill="FFFFFF"/>
        </w:rPr>
        <w:t>在前面的章节中，我们学习了一对多，多对一的关系，现在我们来看看</w:t>
      </w:r>
      <w:r>
        <w:rPr>
          <w:rFonts w:ascii="Helvetica" w:hAnsi="Helvetica" w:cs="Helvetica"/>
          <w:color w:val="333344"/>
          <w:sz w:val="23"/>
          <w:szCs w:val="23"/>
          <w:shd w:val="clear" w:color="auto" w:fill="FFFFFF"/>
        </w:rPr>
        <w:t xml:space="preserve"> Mybatis </w:t>
      </w:r>
      <w:r>
        <w:rPr>
          <w:rFonts w:ascii="Helvetica" w:hAnsi="Helvetica" w:cs="Helvetica"/>
          <w:color w:val="333344"/>
          <w:sz w:val="23"/>
          <w:szCs w:val="23"/>
          <w:shd w:val="clear" w:color="auto" w:fill="FFFFFF"/>
        </w:rPr>
        <w:t>中的多对多应用。</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shd w:val="clear" w:color="auto" w:fill="FFFFFF"/>
        </w:rPr>
        <w:t xml:space="preserve">mybatis3.0 </w:t>
      </w:r>
      <w:r>
        <w:rPr>
          <w:rFonts w:ascii="Helvetica" w:hAnsi="Helvetica" w:cs="Helvetica"/>
          <w:color w:val="333344"/>
          <w:sz w:val="23"/>
          <w:szCs w:val="23"/>
          <w:shd w:val="clear" w:color="auto" w:fill="FFFFFF"/>
        </w:rPr>
        <w:t>添加了</w:t>
      </w:r>
      <w:r>
        <w:rPr>
          <w:rFonts w:ascii="Helvetica" w:hAnsi="Helvetica" w:cs="Helvetica"/>
          <w:color w:val="333344"/>
          <w:sz w:val="23"/>
          <w:szCs w:val="23"/>
          <w:shd w:val="clear" w:color="auto" w:fill="FFFFFF"/>
        </w:rPr>
        <w:t>association</w:t>
      </w:r>
      <w:r>
        <w:rPr>
          <w:rFonts w:ascii="Helvetica" w:hAnsi="Helvetica" w:cs="Helvetica"/>
          <w:color w:val="333344"/>
          <w:sz w:val="23"/>
          <w:szCs w:val="23"/>
          <w:shd w:val="clear" w:color="auto" w:fill="FFFFFF"/>
        </w:rPr>
        <w:t>和</w:t>
      </w:r>
      <w:r>
        <w:rPr>
          <w:rFonts w:ascii="Helvetica" w:hAnsi="Helvetica" w:cs="Helvetica"/>
          <w:color w:val="333344"/>
          <w:sz w:val="23"/>
          <w:szCs w:val="23"/>
          <w:shd w:val="clear" w:color="auto" w:fill="FFFFFF"/>
        </w:rPr>
        <w:t>collection</w:t>
      </w:r>
      <w:r>
        <w:rPr>
          <w:rFonts w:ascii="Helvetica" w:hAnsi="Helvetica" w:cs="Helvetica"/>
          <w:color w:val="333344"/>
          <w:sz w:val="23"/>
          <w:szCs w:val="23"/>
          <w:shd w:val="clear" w:color="auto" w:fill="FFFFFF"/>
        </w:rPr>
        <w:t>标签专门用于对多个相关实体类数据进行级联查询，但仍不支持多个相关实体类数据的级联保存和级联删除操作。因此在进行实体类多对多映射表设计时，需要专门建立一个关联对象类对相关实体类的关联关系进行描述。下文将以</w:t>
      </w:r>
      <w:r>
        <w:rPr>
          <w:rFonts w:ascii="Helvetica" w:hAnsi="Helvetica" w:cs="Helvetica"/>
          <w:color w:val="333344"/>
          <w:sz w:val="23"/>
          <w:szCs w:val="23"/>
          <w:shd w:val="clear" w:color="auto" w:fill="FFFFFF"/>
        </w:rPr>
        <w:t>“User”</w:t>
      </w:r>
      <w:r>
        <w:rPr>
          <w:rFonts w:ascii="Helvetica" w:hAnsi="Helvetica" w:cs="Helvetica"/>
          <w:color w:val="333344"/>
          <w:sz w:val="23"/>
          <w:szCs w:val="23"/>
          <w:shd w:val="clear" w:color="auto" w:fill="FFFFFF"/>
        </w:rPr>
        <w:t>和</w:t>
      </w:r>
      <w:r>
        <w:rPr>
          <w:rFonts w:ascii="Helvetica" w:hAnsi="Helvetica" w:cs="Helvetica"/>
          <w:color w:val="333344"/>
          <w:sz w:val="23"/>
          <w:szCs w:val="23"/>
          <w:shd w:val="clear" w:color="auto" w:fill="FFFFFF"/>
        </w:rPr>
        <w:t>“Group"</w:t>
      </w:r>
      <w:r>
        <w:rPr>
          <w:rFonts w:ascii="Helvetica" w:hAnsi="Helvetica" w:cs="Helvetica"/>
          <w:color w:val="333344"/>
          <w:sz w:val="23"/>
          <w:szCs w:val="23"/>
          <w:shd w:val="clear" w:color="auto" w:fill="FFFFFF"/>
        </w:rPr>
        <w:t>两个实体类之间的多对多关联映射为例进行</w:t>
      </w:r>
      <w:r>
        <w:rPr>
          <w:rFonts w:ascii="Helvetica" w:hAnsi="Helvetica" w:cs="Helvetica"/>
          <w:color w:val="333344"/>
          <w:sz w:val="23"/>
          <w:szCs w:val="23"/>
          <w:shd w:val="clear" w:color="auto" w:fill="FFFFFF"/>
        </w:rPr>
        <w:t>CRUD</w:t>
      </w:r>
      <w:r>
        <w:rPr>
          <w:rFonts w:ascii="Helvetica" w:hAnsi="Helvetica" w:cs="Helvetica"/>
          <w:color w:val="333344"/>
          <w:sz w:val="23"/>
          <w:szCs w:val="23"/>
          <w:shd w:val="clear" w:color="auto" w:fill="FFFFFF"/>
        </w:rPr>
        <w:t>操作。</w:t>
      </w:r>
    </w:p>
    <w:p w:rsidR="00967946" w:rsidRDefault="00967946" w:rsidP="00967946">
      <w:pPr>
        <w:pStyle w:val="3"/>
      </w:pPr>
      <w:r>
        <w:t>1</w:t>
      </w:r>
      <w:r>
        <w:t>、应用场景</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假设项目中存在用户和用户组，从一个用户读取出它所在的用户组，从一个用户组也知道这个组内的所有用户信息。</w:t>
      </w:r>
    </w:p>
    <w:p w:rsidR="00967946" w:rsidRDefault="00967946" w:rsidP="00967946">
      <w:pPr>
        <w:pStyle w:val="3"/>
        <w:shd w:val="clear" w:color="auto" w:fill="FFFFFF"/>
        <w:spacing w:before="375" w:after="270"/>
        <w:rPr>
          <w:rFonts w:ascii="Arial" w:hAnsi="Arial" w:cs="Arial"/>
          <w:color w:val="53555C"/>
          <w:sz w:val="28"/>
          <w:szCs w:val="28"/>
        </w:rPr>
      </w:pPr>
      <w:r>
        <w:rPr>
          <w:rFonts w:ascii="Arial" w:hAnsi="Arial" w:cs="Arial"/>
          <w:color w:val="53555C"/>
          <w:sz w:val="28"/>
          <w:szCs w:val="28"/>
        </w:rPr>
        <w:t>2</w:t>
      </w:r>
      <w:r>
        <w:rPr>
          <w:rFonts w:ascii="Arial" w:hAnsi="Arial" w:cs="Arial"/>
          <w:color w:val="53555C"/>
          <w:sz w:val="28"/>
          <w:szCs w:val="28"/>
        </w:rPr>
        <w:t>、先做一些准备工作</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Arial" w:hAnsi="Arial" w:cs="Arial"/>
          <w:color w:val="535B60"/>
          <w:sz w:val="23"/>
          <w:szCs w:val="23"/>
          <w:shd w:val="clear" w:color="auto" w:fill="FFFFFF"/>
        </w:rPr>
        <w:t>我们首先在创建一个</w:t>
      </w:r>
      <w:r>
        <w:rPr>
          <w:rFonts w:ascii="Arial" w:hAnsi="Arial" w:cs="Arial"/>
          <w:color w:val="535B60"/>
          <w:sz w:val="23"/>
          <w:szCs w:val="23"/>
          <w:shd w:val="clear" w:color="auto" w:fill="FFFFFF"/>
        </w:rPr>
        <w:t xml:space="preserve"> java </w:t>
      </w:r>
      <w:r>
        <w:rPr>
          <w:rFonts w:ascii="Arial" w:hAnsi="Arial" w:cs="Arial"/>
          <w:color w:val="535B60"/>
          <w:sz w:val="23"/>
          <w:szCs w:val="23"/>
          <w:shd w:val="clear" w:color="auto" w:fill="FFFFFF"/>
        </w:rPr>
        <w:t>工程，工程名称为：</w:t>
      </w:r>
      <w:r>
        <w:rPr>
          <w:rFonts w:ascii="Arial" w:hAnsi="Arial" w:cs="Arial"/>
          <w:color w:val="535B60"/>
          <w:sz w:val="23"/>
          <w:szCs w:val="23"/>
          <w:shd w:val="clear" w:color="auto" w:fill="FFFFFF"/>
        </w:rPr>
        <w:t>mybatis06-many2many(</w:t>
      </w:r>
      <w:r>
        <w:rPr>
          <w:rFonts w:ascii="Arial" w:hAnsi="Arial" w:cs="Arial"/>
          <w:color w:val="535B60"/>
          <w:sz w:val="23"/>
          <w:szCs w:val="23"/>
          <w:shd w:val="clear" w:color="auto" w:fill="FFFFFF"/>
        </w:rPr>
        <w:t>下载</w:t>
      </w:r>
      <w:r>
        <w:rPr>
          <w:rFonts w:ascii="Arial" w:hAnsi="Arial" w:cs="Arial"/>
          <w:color w:val="535B60"/>
          <w:sz w:val="23"/>
          <w:szCs w:val="23"/>
          <w:shd w:val="clear" w:color="auto" w:fill="FFFFFF"/>
        </w:rPr>
        <w:t>)</w:t>
      </w:r>
      <w:r>
        <w:rPr>
          <w:rFonts w:ascii="Arial" w:hAnsi="Arial" w:cs="Arial"/>
          <w:color w:val="535B60"/>
          <w:sz w:val="23"/>
          <w:szCs w:val="23"/>
          <w:shd w:val="clear" w:color="auto" w:fill="FFFFFF"/>
        </w:rPr>
        <w:t>，还需要创建三张表，它们分别是用户表</w:t>
      </w:r>
      <w:r>
        <w:rPr>
          <w:rFonts w:ascii="Arial" w:hAnsi="Arial" w:cs="Arial"/>
          <w:color w:val="535B60"/>
          <w:sz w:val="23"/>
          <w:szCs w:val="23"/>
          <w:shd w:val="clear" w:color="auto" w:fill="FFFFFF"/>
        </w:rPr>
        <w:t xml:space="preserve"> user</w:t>
      </w:r>
      <w:r>
        <w:rPr>
          <w:rFonts w:ascii="Arial" w:hAnsi="Arial" w:cs="Arial"/>
          <w:color w:val="535B60"/>
          <w:sz w:val="23"/>
          <w:szCs w:val="23"/>
          <w:shd w:val="clear" w:color="auto" w:fill="FFFFFF"/>
        </w:rPr>
        <w:t>，用户组表</w:t>
      </w:r>
      <w:r>
        <w:rPr>
          <w:rFonts w:ascii="Arial" w:hAnsi="Arial" w:cs="Arial"/>
          <w:color w:val="535B60"/>
          <w:sz w:val="23"/>
          <w:szCs w:val="23"/>
          <w:shd w:val="clear" w:color="auto" w:fill="FFFFFF"/>
        </w:rPr>
        <w:t xml:space="preserve"> group </w:t>
      </w:r>
      <w:r>
        <w:rPr>
          <w:rFonts w:ascii="Arial" w:hAnsi="Arial" w:cs="Arial"/>
          <w:color w:val="535B60"/>
          <w:sz w:val="23"/>
          <w:szCs w:val="23"/>
          <w:shd w:val="clear" w:color="auto" w:fill="FFFFFF"/>
        </w:rPr>
        <w:t>和</w:t>
      </w:r>
      <w:r>
        <w:rPr>
          <w:rFonts w:ascii="Arial" w:hAnsi="Arial" w:cs="Arial"/>
          <w:color w:val="535B60"/>
          <w:sz w:val="23"/>
          <w:szCs w:val="23"/>
          <w:shd w:val="clear" w:color="auto" w:fill="FFFFFF"/>
        </w:rPr>
        <w:t xml:space="preserve"> </w:t>
      </w:r>
      <w:r>
        <w:rPr>
          <w:rFonts w:ascii="Arial" w:hAnsi="Arial" w:cs="Arial"/>
          <w:color w:val="535B60"/>
          <w:sz w:val="23"/>
          <w:szCs w:val="23"/>
          <w:shd w:val="clear" w:color="auto" w:fill="FFFFFF"/>
        </w:rPr>
        <w:t>用户组映射表</w:t>
      </w:r>
      <w:r>
        <w:rPr>
          <w:rFonts w:ascii="Arial" w:hAnsi="Arial" w:cs="Arial"/>
          <w:color w:val="535B60"/>
          <w:sz w:val="23"/>
          <w:szCs w:val="23"/>
          <w:shd w:val="clear" w:color="auto" w:fill="FFFFFF"/>
        </w:rPr>
        <w:t> user_group </w:t>
      </w:r>
      <w:r>
        <w:rPr>
          <w:rFonts w:ascii="Arial" w:hAnsi="Arial" w:cs="Arial"/>
          <w:color w:val="535B60"/>
          <w:sz w:val="23"/>
          <w:szCs w:val="23"/>
          <w:shd w:val="clear" w:color="auto" w:fill="FFFFFF"/>
        </w:rPr>
        <w:t>，一个户用户可以在多个用户组中，一个用户组中有多个用户。项目工程结构如下：</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Arial" w:hAnsi="Arial" w:cs="Arial"/>
          <w:noProof/>
          <w:color w:val="535B60"/>
          <w:sz w:val="23"/>
          <w:szCs w:val="23"/>
          <w:shd w:val="clear" w:color="auto" w:fill="FFFFFF"/>
        </w:rPr>
        <w:lastRenderedPageBreak/>
        <w:drawing>
          <wp:inline distT="0" distB="0" distL="0" distR="0">
            <wp:extent cx="3134360" cy="4107180"/>
            <wp:effectExtent l="0" t="0" r="8890" b="7620"/>
            <wp:docPr id="21" name="图片 21" descr="https://www.yiibai.com/uploads/tutorial/201509/1-15092522313I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yiibai.com/uploads/tutorial/201509/1-15092522313I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4360" cy="4107180"/>
                    </a:xfrm>
                    <a:prstGeom prst="rect">
                      <a:avLst/>
                    </a:prstGeom>
                    <a:noFill/>
                    <a:ln>
                      <a:noFill/>
                    </a:ln>
                  </pic:spPr>
                </pic:pic>
              </a:graphicData>
            </a:graphic>
          </wp:inline>
        </w:drawing>
      </w:r>
      <w:r>
        <w:rPr>
          <w:rFonts w:ascii="Arial" w:hAnsi="Arial" w:cs="Arial"/>
          <w:color w:val="535B60"/>
          <w:sz w:val="23"/>
          <w:szCs w:val="23"/>
          <w:shd w:val="clear" w:color="auto" w:fill="FFFFFF"/>
        </w:rPr>
        <w:br/>
      </w:r>
    </w:p>
    <w:p w:rsidR="00967946" w:rsidRDefault="00967946" w:rsidP="00967946">
      <w:pPr>
        <w:pStyle w:val="a3"/>
        <w:shd w:val="clear" w:color="auto" w:fill="FFFFFF"/>
        <w:spacing w:before="0" w:beforeAutospacing="0" w:after="120" w:afterAutospacing="0"/>
        <w:rPr>
          <w:rFonts w:ascii="Arial" w:hAnsi="Arial" w:cs="Arial"/>
          <w:color w:val="535B60"/>
          <w:sz w:val="23"/>
          <w:szCs w:val="23"/>
        </w:rPr>
      </w:pPr>
      <w:r>
        <w:rPr>
          <w:rFonts w:ascii="Arial" w:hAnsi="Arial" w:cs="Arial"/>
          <w:b/>
          <w:bCs/>
          <w:color w:val="535B60"/>
          <w:sz w:val="23"/>
          <w:szCs w:val="23"/>
        </w:rPr>
        <w:t>user</w:t>
      </w:r>
      <w:r>
        <w:rPr>
          <w:rFonts w:ascii="Arial" w:hAnsi="Arial" w:cs="Arial"/>
          <w:b/>
          <w:bCs/>
          <w:color w:val="535B60"/>
          <w:sz w:val="23"/>
          <w:szCs w:val="23"/>
        </w:rPr>
        <w:t>表的结构和数据：</w:t>
      </w:r>
    </w:p>
    <w:p w:rsidR="00967946" w:rsidRDefault="00967946" w:rsidP="00967946">
      <w:pPr>
        <w:pStyle w:val="HTML0"/>
        <w:shd w:val="clear" w:color="auto" w:fill="F5F5F5"/>
        <w:wordWrap w:val="0"/>
        <w:spacing w:after="150"/>
        <w:rPr>
          <w:color w:val="333333"/>
          <w:sz w:val="20"/>
          <w:szCs w:val="20"/>
        </w:rPr>
      </w:pPr>
      <w:r>
        <w:rPr>
          <w:color w:val="333333"/>
          <w:sz w:val="20"/>
          <w:szCs w:val="20"/>
        </w:rPr>
        <w:t>CREATE TABLE `user`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`id` int(10) unsigned NOT NULL AUTO_INCREMENT,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`username` varchar(64) NOT NULL DEFAULT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`mobile` varchar(16) NOT NULL DEFAULT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PRIMARY KEY (`id`)</w:t>
      </w:r>
    </w:p>
    <w:p w:rsidR="00967946" w:rsidRDefault="00967946" w:rsidP="00967946">
      <w:pPr>
        <w:pStyle w:val="HTML0"/>
        <w:shd w:val="clear" w:color="auto" w:fill="F5F5F5"/>
        <w:wordWrap w:val="0"/>
        <w:spacing w:after="150"/>
        <w:rPr>
          <w:color w:val="333333"/>
          <w:sz w:val="20"/>
          <w:szCs w:val="20"/>
        </w:rPr>
      </w:pPr>
      <w:r>
        <w:rPr>
          <w:color w:val="333333"/>
          <w:sz w:val="20"/>
          <w:szCs w:val="20"/>
        </w:rPr>
        <w:t>) ENGINE=InnoDB AUTO_INCREMENT=3 DEFAULT CHARSET=utf8;</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 Records of user</w:t>
      </w: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`user` VALUES ('1', 'yiibai', '13838009988');</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`user` VALUES ('2', 'User-name-1', '13838009988');</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Arial" w:hAnsi="Arial" w:cs="Arial"/>
          <w:b/>
          <w:bCs/>
          <w:color w:val="535B60"/>
          <w:sz w:val="23"/>
          <w:szCs w:val="23"/>
        </w:rPr>
        <w:t>用户组</w:t>
      </w:r>
      <w:r>
        <w:rPr>
          <w:rFonts w:ascii="Arial" w:hAnsi="Arial" w:cs="Arial"/>
          <w:b/>
          <w:bCs/>
          <w:color w:val="535B60"/>
          <w:sz w:val="23"/>
          <w:szCs w:val="23"/>
        </w:rPr>
        <w:t xml:space="preserve"> group </w:t>
      </w:r>
      <w:r>
        <w:rPr>
          <w:rFonts w:ascii="Arial" w:hAnsi="Arial" w:cs="Arial"/>
          <w:b/>
          <w:bCs/>
          <w:color w:val="535B60"/>
          <w:sz w:val="23"/>
          <w:szCs w:val="23"/>
        </w:rPr>
        <w:t>表的结构和数据：</w:t>
      </w:r>
    </w:p>
    <w:p w:rsidR="00967946" w:rsidRDefault="00967946" w:rsidP="00967946">
      <w:pPr>
        <w:pStyle w:val="HTML0"/>
        <w:shd w:val="clear" w:color="auto" w:fill="F5F5F5"/>
        <w:wordWrap w:val="0"/>
        <w:spacing w:after="150"/>
        <w:rPr>
          <w:color w:val="333333"/>
          <w:sz w:val="20"/>
          <w:szCs w:val="20"/>
        </w:rPr>
      </w:pPr>
      <w:r>
        <w:rPr>
          <w:color w:val="333333"/>
          <w:sz w:val="20"/>
          <w:szCs w:val="20"/>
        </w:rPr>
        <w:t>CREATE TABLE `group` (</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 xml:space="preserve">  `group_id` int(10) unsigned NOT NULL AUTO_INCREMENT,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`group_name` varchar(254) NOT NULL DEFAULT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PRIMARY KEY (`group_id`)</w:t>
      </w:r>
    </w:p>
    <w:p w:rsidR="00967946" w:rsidRDefault="00967946" w:rsidP="00967946">
      <w:pPr>
        <w:pStyle w:val="HTML0"/>
        <w:shd w:val="clear" w:color="auto" w:fill="F5F5F5"/>
        <w:wordWrap w:val="0"/>
        <w:spacing w:after="150"/>
        <w:rPr>
          <w:color w:val="333333"/>
          <w:sz w:val="20"/>
          <w:szCs w:val="20"/>
        </w:rPr>
      </w:pPr>
      <w:r>
        <w:rPr>
          <w:color w:val="333333"/>
          <w:sz w:val="20"/>
          <w:szCs w:val="20"/>
        </w:rPr>
        <w:t>) ENGINE=InnoDB AUTO_INCREMENT=3 DEFAULT CHARSET=utf8;</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 Records of group</w:t>
      </w: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`group` VALUES ('1', 'Group-1');</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`group` VALUES ('2', 'Group-2');</w:t>
      </w:r>
    </w:p>
    <w:p w:rsidR="00967946" w:rsidRDefault="00967946" w:rsidP="00967946">
      <w:pPr>
        <w:rPr>
          <w:sz w:val="24"/>
          <w:szCs w:val="24"/>
        </w:rPr>
      </w:pPr>
      <w:r>
        <w:rPr>
          <w:rFonts w:ascii="Arial" w:hAnsi="Arial" w:cs="Arial"/>
          <w:b/>
          <w:bCs/>
          <w:color w:val="535B60"/>
          <w:sz w:val="23"/>
          <w:szCs w:val="23"/>
          <w:shd w:val="clear" w:color="auto" w:fill="FFFFFF"/>
        </w:rPr>
        <w:t>用户组映射表</w:t>
      </w:r>
      <w:r>
        <w:rPr>
          <w:rFonts w:ascii="Arial" w:hAnsi="Arial" w:cs="Arial"/>
          <w:b/>
          <w:bCs/>
          <w:color w:val="535B60"/>
          <w:sz w:val="23"/>
          <w:szCs w:val="23"/>
          <w:shd w:val="clear" w:color="auto" w:fill="FFFFFF"/>
        </w:rPr>
        <w:t xml:space="preserve"> user_group </w:t>
      </w:r>
      <w:r>
        <w:rPr>
          <w:rFonts w:ascii="Arial" w:hAnsi="Arial" w:cs="Arial"/>
          <w:b/>
          <w:bCs/>
          <w:color w:val="535B60"/>
          <w:sz w:val="23"/>
          <w:szCs w:val="23"/>
          <w:shd w:val="clear" w:color="auto" w:fill="FFFFFF"/>
        </w:rPr>
        <w:t>的结构和数据：</w:t>
      </w:r>
    </w:p>
    <w:p w:rsidR="00967946" w:rsidRDefault="00967946" w:rsidP="00967946">
      <w:pPr>
        <w:pStyle w:val="HTML0"/>
        <w:shd w:val="clear" w:color="auto" w:fill="F5F5F5"/>
        <w:wordWrap w:val="0"/>
        <w:spacing w:after="150"/>
        <w:rPr>
          <w:color w:val="333333"/>
          <w:sz w:val="20"/>
          <w:szCs w:val="20"/>
        </w:rPr>
      </w:pPr>
      <w:r>
        <w:rPr>
          <w:color w:val="333333"/>
          <w:sz w:val="20"/>
          <w:szCs w:val="20"/>
        </w:rPr>
        <w:t>CREATE TABLE `user_group`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`user_id` int(10) unsigned NOT NULL DEFAULT '0',</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`group_id` int(10) unsigned NOT NULL</w:t>
      </w:r>
    </w:p>
    <w:p w:rsidR="00967946" w:rsidRDefault="00967946" w:rsidP="00967946">
      <w:pPr>
        <w:pStyle w:val="HTML0"/>
        <w:shd w:val="clear" w:color="auto" w:fill="F5F5F5"/>
        <w:wordWrap w:val="0"/>
        <w:spacing w:after="150"/>
        <w:rPr>
          <w:color w:val="333333"/>
          <w:sz w:val="20"/>
          <w:szCs w:val="20"/>
        </w:rPr>
      </w:pPr>
      <w:r>
        <w:rPr>
          <w:color w:val="333333"/>
          <w:sz w:val="20"/>
          <w:szCs w:val="20"/>
        </w:rPr>
        <w:t>) ENGINE=InnoDB DEFAULT CHARSET=utf8;</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 Records of user_group</w:t>
      </w: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`user_group` VALUES ('1', '1');</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`user_group` VALUES ('2', '1');</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`user_group` VALUES ('1', '2');</w:t>
      </w:r>
    </w:p>
    <w:p w:rsidR="00967946" w:rsidRDefault="00967946" w:rsidP="00967946">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从上面应该看出，用户</w:t>
      </w:r>
      <w:r>
        <w:rPr>
          <w:rFonts w:ascii="Arial" w:hAnsi="Arial" w:cs="Arial"/>
          <w:color w:val="535B60"/>
          <w:sz w:val="23"/>
          <w:szCs w:val="23"/>
        </w:rPr>
        <w:t>ID</w:t>
      </w:r>
      <w:r>
        <w:rPr>
          <w:rFonts w:ascii="Arial" w:hAnsi="Arial" w:cs="Arial"/>
          <w:color w:val="535B60"/>
          <w:sz w:val="23"/>
          <w:szCs w:val="23"/>
        </w:rPr>
        <w:t>为</w:t>
      </w:r>
      <w:r>
        <w:rPr>
          <w:rFonts w:ascii="Arial" w:hAnsi="Arial" w:cs="Arial"/>
          <w:color w:val="535B60"/>
          <w:sz w:val="23"/>
          <w:szCs w:val="23"/>
        </w:rPr>
        <w:t>1</w:t>
      </w:r>
      <w:r>
        <w:rPr>
          <w:rFonts w:ascii="Arial" w:hAnsi="Arial" w:cs="Arial"/>
          <w:color w:val="535B60"/>
          <w:sz w:val="23"/>
          <w:szCs w:val="23"/>
        </w:rPr>
        <w:t>同时在用户组</w:t>
      </w:r>
      <w:r>
        <w:rPr>
          <w:rFonts w:ascii="Arial" w:hAnsi="Arial" w:cs="Arial"/>
          <w:color w:val="535B60"/>
          <w:sz w:val="23"/>
          <w:szCs w:val="23"/>
        </w:rPr>
        <w:t>ID</w:t>
      </w:r>
      <w:r>
        <w:rPr>
          <w:rFonts w:ascii="Arial" w:hAnsi="Arial" w:cs="Arial"/>
          <w:color w:val="535B60"/>
          <w:sz w:val="23"/>
          <w:szCs w:val="23"/>
        </w:rPr>
        <w:t>为</w:t>
      </w:r>
      <w:r>
        <w:rPr>
          <w:rFonts w:ascii="Arial" w:hAnsi="Arial" w:cs="Arial"/>
          <w:color w:val="535B60"/>
          <w:sz w:val="23"/>
          <w:szCs w:val="23"/>
        </w:rPr>
        <w:t xml:space="preserve"> 1 </w:t>
      </w:r>
      <w:r>
        <w:rPr>
          <w:rFonts w:ascii="Arial" w:hAnsi="Arial" w:cs="Arial"/>
          <w:color w:val="535B60"/>
          <w:sz w:val="23"/>
          <w:szCs w:val="23"/>
        </w:rPr>
        <w:t>和</w:t>
      </w:r>
      <w:r>
        <w:rPr>
          <w:rFonts w:ascii="Arial" w:hAnsi="Arial" w:cs="Arial"/>
          <w:color w:val="535B60"/>
          <w:sz w:val="23"/>
          <w:szCs w:val="23"/>
        </w:rPr>
        <w:t xml:space="preserve"> 2 </w:t>
      </w:r>
      <w:r>
        <w:rPr>
          <w:rFonts w:ascii="Arial" w:hAnsi="Arial" w:cs="Arial"/>
          <w:color w:val="535B60"/>
          <w:sz w:val="23"/>
          <w:szCs w:val="23"/>
        </w:rPr>
        <w:t>中，而用户</w:t>
      </w:r>
      <w:r>
        <w:rPr>
          <w:rFonts w:ascii="Arial" w:hAnsi="Arial" w:cs="Arial"/>
          <w:color w:val="535B60"/>
          <w:sz w:val="23"/>
          <w:szCs w:val="23"/>
        </w:rPr>
        <w:t>ID</w:t>
      </w:r>
      <w:r>
        <w:rPr>
          <w:rFonts w:ascii="Arial" w:hAnsi="Arial" w:cs="Arial"/>
          <w:color w:val="535B60"/>
          <w:sz w:val="23"/>
          <w:szCs w:val="23"/>
        </w:rPr>
        <w:t>为</w:t>
      </w:r>
      <w:r>
        <w:rPr>
          <w:rFonts w:ascii="Arial" w:hAnsi="Arial" w:cs="Arial"/>
          <w:color w:val="535B60"/>
          <w:sz w:val="23"/>
          <w:szCs w:val="23"/>
        </w:rPr>
        <w:t xml:space="preserve"> 2 </w:t>
      </w:r>
      <w:r>
        <w:rPr>
          <w:rFonts w:ascii="Arial" w:hAnsi="Arial" w:cs="Arial"/>
          <w:color w:val="535B60"/>
          <w:sz w:val="23"/>
          <w:szCs w:val="23"/>
        </w:rPr>
        <w:t>仅在一个用户组</w:t>
      </w:r>
      <w:r>
        <w:rPr>
          <w:rFonts w:ascii="Arial" w:hAnsi="Arial" w:cs="Arial"/>
          <w:color w:val="535B60"/>
          <w:sz w:val="23"/>
          <w:szCs w:val="23"/>
        </w:rPr>
        <w:t>ID</w:t>
      </w:r>
      <w:r>
        <w:rPr>
          <w:rFonts w:ascii="Arial" w:hAnsi="Arial" w:cs="Arial"/>
          <w:color w:val="535B60"/>
          <w:sz w:val="23"/>
          <w:szCs w:val="23"/>
        </w:rPr>
        <w:t>为</w:t>
      </w:r>
      <w:r>
        <w:rPr>
          <w:rFonts w:ascii="Arial" w:hAnsi="Arial" w:cs="Arial"/>
          <w:color w:val="535B60"/>
          <w:sz w:val="23"/>
          <w:szCs w:val="23"/>
        </w:rPr>
        <w:t>1</w:t>
      </w:r>
      <w:r>
        <w:rPr>
          <w:rFonts w:ascii="Arial" w:hAnsi="Arial" w:cs="Arial"/>
          <w:color w:val="535B60"/>
          <w:sz w:val="23"/>
          <w:szCs w:val="23"/>
        </w:rPr>
        <w:t>中。</w:t>
      </w:r>
    </w:p>
    <w:p w:rsidR="00967946" w:rsidRDefault="00967946" w:rsidP="00967946">
      <w:pPr>
        <w:pStyle w:val="3"/>
        <w:shd w:val="clear" w:color="auto" w:fill="FFFFFF"/>
        <w:spacing w:before="375" w:after="270"/>
        <w:rPr>
          <w:rFonts w:ascii="Arial" w:hAnsi="Arial" w:cs="Arial"/>
          <w:color w:val="53555C"/>
          <w:sz w:val="28"/>
          <w:szCs w:val="28"/>
        </w:rPr>
      </w:pPr>
      <w:r>
        <w:rPr>
          <w:rFonts w:ascii="Arial" w:hAnsi="Arial" w:cs="Arial"/>
          <w:color w:val="53555C"/>
          <w:sz w:val="28"/>
          <w:szCs w:val="28"/>
        </w:rPr>
        <w:t>2</w:t>
      </w:r>
      <w:r>
        <w:rPr>
          <w:rFonts w:ascii="Arial" w:hAnsi="Arial" w:cs="Arial"/>
          <w:color w:val="53555C"/>
          <w:sz w:val="28"/>
          <w:szCs w:val="28"/>
        </w:rPr>
        <w:t>、创建表对应的</w:t>
      </w:r>
      <w:r>
        <w:rPr>
          <w:rFonts w:ascii="Arial" w:hAnsi="Arial" w:cs="Arial"/>
          <w:color w:val="53555C"/>
          <w:sz w:val="28"/>
          <w:szCs w:val="28"/>
        </w:rPr>
        <w:t xml:space="preserve"> JavaBean </w:t>
      </w:r>
      <w:r>
        <w:rPr>
          <w:rFonts w:ascii="Arial" w:hAnsi="Arial" w:cs="Arial"/>
          <w:color w:val="53555C"/>
          <w:sz w:val="28"/>
          <w:szCs w:val="28"/>
        </w:rPr>
        <w:t>对象</w:t>
      </w:r>
    </w:p>
    <w:p w:rsidR="00967946" w:rsidRDefault="00967946" w:rsidP="00967946">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这个例子中，我们需要在包</w:t>
      </w:r>
      <w:r>
        <w:rPr>
          <w:rFonts w:ascii="Arial" w:hAnsi="Arial" w:cs="Arial"/>
          <w:color w:val="535B60"/>
          <w:sz w:val="23"/>
          <w:szCs w:val="23"/>
        </w:rPr>
        <w:t xml:space="preserve"> com.yiibai.pojo </w:t>
      </w:r>
      <w:r>
        <w:rPr>
          <w:rFonts w:ascii="Arial" w:hAnsi="Arial" w:cs="Arial"/>
          <w:color w:val="535B60"/>
          <w:sz w:val="23"/>
          <w:szCs w:val="23"/>
        </w:rPr>
        <w:t>下创建三个类，它们分别是：</w:t>
      </w:r>
      <w:r>
        <w:rPr>
          <w:rFonts w:ascii="Arial" w:hAnsi="Arial" w:cs="Arial"/>
          <w:color w:val="535B60"/>
          <w:sz w:val="23"/>
          <w:szCs w:val="23"/>
        </w:rPr>
        <w:t xml:space="preserve"> User.java </w:t>
      </w:r>
      <w:r>
        <w:rPr>
          <w:rFonts w:ascii="Arial" w:hAnsi="Arial" w:cs="Arial"/>
          <w:color w:val="535B60"/>
          <w:sz w:val="23"/>
          <w:szCs w:val="23"/>
        </w:rPr>
        <w:t>、</w:t>
      </w:r>
      <w:r>
        <w:rPr>
          <w:rFonts w:ascii="Arial" w:hAnsi="Arial" w:cs="Arial"/>
          <w:color w:val="535B60"/>
          <w:sz w:val="23"/>
          <w:szCs w:val="23"/>
        </w:rPr>
        <w:t xml:space="preserve">Group.java </w:t>
      </w:r>
      <w:r>
        <w:rPr>
          <w:rFonts w:ascii="Arial" w:hAnsi="Arial" w:cs="Arial"/>
          <w:color w:val="535B60"/>
          <w:sz w:val="23"/>
          <w:szCs w:val="23"/>
        </w:rPr>
        <w:t>和</w:t>
      </w:r>
      <w:r>
        <w:rPr>
          <w:rFonts w:ascii="Arial" w:hAnsi="Arial" w:cs="Arial"/>
          <w:color w:val="535B60"/>
          <w:sz w:val="23"/>
          <w:szCs w:val="23"/>
        </w:rPr>
        <w:t xml:space="preserve"> UserGroup.java</w:t>
      </w:r>
      <w:r>
        <w:rPr>
          <w:rFonts w:ascii="Arial" w:hAnsi="Arial" w:cs="Arial"/>
          <w:color w:val="535B60"/>
          <w:sz w:val="23"/>
          <w:szCs w:val="23"/>
        </w:rPr>
        <w:t>，让我们一个一个地来看它们的代码，</w:t>
      </w:r>
      <w:r>
        <w:rPr>
          <w:rFonts w:ascii="Arial" w:hAnsi="Arial" w:cs="Arial"/>
          <w:color w:val="535B60"/>
          <w:sz w:val="23"/>
          <w:szCs w:val="23"/>
        </w:rPr>
        <w:t xml:space="preserve">User.java </w:t>
      </w:r>
      <w:r>
        <w:rPr>
          <w:rFonts w:ascii="Arial" w:hAnsi="Arial" w:cs="Arial"/>
          <w:color w:val="535B60"/>
          <w:sz w:val="23"/>
          <w:szCs w:val="23"/>
        </w:rPr>
        <w:t>类的代码如下：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package com.yiibai.pojo;</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import java.util.List;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@describe: User</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@author: Yiibai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@version: V1.0</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@copyright http://www.yiibai.com</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w:t>
      </w:r>
    </w:p>
    <w:p w:rsidR="00967946" w:rsidRDefault="00967946" w:rsidP="00967946">
      <w:pPr>
        <w:pStyle w:val="HTML0"/>
        <w:shd w:val="clear" w:color="auto" w:fill="F5F5F5"/>
        <w:wordWrap w:val="0"/>
        <w:spacing w:after="150"/>
        <w:rPr>
          <w:color w:val="333333"/>
          <w:sz w:val="20"/>
          <w:szCs w:val="20"/>
        </w:rPr>
      </w:pPr>
      <w:r>
        <w:rPr>
          <w:color w:val="333333"/>
          <w:sz w:val="20"/>
          <w:szCs w:val="20"/>
        </w:rPr>
        <w:t>public class User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int 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String username;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String mobile;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List&lt;Group&gt; groups;</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List&lt;Group&gt; getGroups()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groups;</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setGroups(List&lt;Group&gt; groups)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this.groups = groups;</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int getId()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setId(int 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this.id = 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String getUsername()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setUsername(String username)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this.username = username;</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String getMobile()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mobile;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setMobile(String mobile)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this.mobile = mobile;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rPr>
          <w:rFonts w:ascii="宋体" w:hAnsi="宋体" w:cs="宋体"/>
          <w:sz w:val="24"/>
          <w:szCs w:val="24"/>
        </w:rPr>
      </w:pPr>
      <w:r>
        <w:rPr>
          <w:rFonts w:ascii="Arial" w:hAnsi="Arial" w:cs="Arial"/>
          <w:color w:val="535B60"/>
          <w:sz w:val="23"/>
          <w:szCs w:val="23"/>
          <w:shd w:val="clear" w:color="auto" w:fill="FFFFFF"/>
        </w:rPr>
        <w:t xml:space="preserve">Group.java </w:t>
      </w:r>
      <w:r>
        <w:rPr>
          <w:rFonts w:ascii="Arial" w:hAnsi="Arial" w:cs="Arial"/>
          <w:color w:val="535B60"/>
          <w:sz w:val="23"/>
          <w:szCs w:val="23"/>
          <w:shd w:val="clear" w:color="auto" w:fill="FFFFFF"/>
        </w:rPr>
        <w:t>类的代码如下：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package com.yiibai.pojo;</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import java.util.List;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@describe: Group</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@author: Yiibai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@version: V1.0</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@copyright http://www.yiibai.com</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w:t>
      </w:r>
    </w:p>
    <w:p w:rsidR="00967946" w:rsidRDefault="00967946" w:rsidP="00967946">
      <w:pPr>
        <w:pStyle w:val="HTML0"/>
        <w:shd w:val="clear" w:color="auto" w:fill="F5F5F5"/>
        <w:wordWrap w:val="0"/>
        <w:spacing w:after="150"/>
        <w:rPr>
          <w:color w:val="333333"/>
          <w:sz w:val="20"/>
          <w:szCs w:val="20"/>
        </w:rPr>
      </w:pPr>
      <w:r>
        <w:rPr>
          <w:color w:val="333333"/>
          <w:sz w:val="20"/>
          <w:szCs w:val="20"/>
        </w:rPr>
        <w:t>public class Group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int 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String groupName;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List&lt;User&gt; users;</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List&lt;User&gt; getUsers()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users;</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setUsers(List&lt;User&gt; users)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this.users = users;</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int getGroupId()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setGroupId(int groupId)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this.groupId = 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String getGroupName()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groupName;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setGroupName(String groupName)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this.groupName = groupName;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r>
        <w:rPr>
          <w:rFonts w:ascii="Arial" w:hAnsi="Arial" w:cs="Arial"/>
          <w:color w:val="535B60"/>
          <w:sz w:val="23"/>
          <w:szCs w:val="23"/>
          <w:shd w:val="clear" w:color="auto" w:fill="FFFFFF"/>
        </w:rPr>
        <w:t xml:space="preserve">UserGroup.java </w:t>
      </w:r>
      <w:r>
        <w:rPr>
          <w:rFonts w:ascii="Arial" w:hAnsi="Arial" w:cs="Arial"/>
          <w:color w:val="535B60"/>
          <w:sz w:val="23"/>
          <w:szCs w:val="23"/>
          <w:shd w:val="clear" w:color="auto" w:fill="FFFFFF"/>
        </w:rPr>
        <w:t>类</w:t>
      </w:r>
      <w:r>
        <w:rPr>
          <w:rFonts w:ascii="Arial" w:hAnsi="Arial" w:cs="Arial"/>
          <w:color w:val="535B60"/>
          <w:sz w:val="23"/>
          <w:szCs w:val="23"/>
          <w:shd w:val="clear" w:color="auto" w:fill="FFFFFF"/>
        </w:rPr>
        <w:t>(</w:t>
      </w:r>
      <w:r>
        <w:rPr>
          <w:rFonts w:ascii="Arial" w:hAnsi="Arial" w:cs="Arial"/>
          <w:color w:val="535B60"/>
          <w:sz w:val="23"/>
          <w:szCs w:val="23"/>
          <w:shd w:val="clear" w:color="auto" w:fill="FFFFFF"/>
        </w:rPr>
        <w:t>用户和用户组的关系映射</w:t>
      </w:r>
      <w:r>
        <w:rPr>
          <w:rFonts w:ascii="Arial" w:hAnsi="Arial" w:cs="Arial"/>
          <w:color w:val="535B60"/>
          <w:sz w:val="23"/>
          <w:szCs w:val="23"/>
          <w:shd w:val="clear" w:color="auto" w:fill="FFFFFF"/>
        </w:rPr>
        <w:t>)</w:t>
      </w:r>
      <w:r>
        <w:rPr>
          <w:rFonts w:ascii="Arial" w:hAnsi="Arial" w:cs="Arial"/>
          <w:color w:val="535B60"/>
          <w:sz w:val="23"/>
          <w:szCs w:val="23"/>
          <w:shd w:val="clear" w:color="auto" w:fill="FFFFFF"/>
        </w:rPr>
        <w:t>的代码如下：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package com.yiibai.pojo;</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public class UserGroup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private int userId;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private int 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int getUserId()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setUserId(int userId)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this.userId = userId;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int getGroupId()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t>public void setGroupId(int groupId)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this.groupId = 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pStyle w:val="3"/>
        <w:shd w:val="clear" w:color="auto" w:fill="FFFFFF"/>
        <w:spacing w:before="375" w:after="270"/>
        <w:rPr>
          <w:rFonts w:ascii="Arial" w:hAnsi="Arial" w:cs="Arial"/>
          <w:color w:val="53555C"/>
          <w:sz w:val="28"/>
          <w:szCs w:val="28"/>
        </w:rPr>
      </w:pPr>
      <w:r>
        <w:rPr>
          <w:rFonts w:ascii="Arial" w:hAnsi="Arial" w:cs="Arial"/>
          <w:color w:val="53555C"/>
          <w:sz w:val="28"/>
          <w:szCs w:val="28"/>
        </w:rPr>
        <w:t>3</w:t>
      </w:r>
      <w:r>
        <w:rPr>
          <w:rFonts w:ascii="Arial" w:hAnsi="Arial" w:cs="Arial"/>
          <w:color w:val="53555C"/>
          <w:sz w:val="28"/>
          <w:szCs w:val="28"/>
        </w:rPr>
        <w:t>、配置文件</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Arial" w:hAnsi="Arial" w:cs="Arial"/>
          <w:color w:val="535B60"/>
          <w:sz w:val="23"/>
          <w:szCs w:val="23"/>
          <w:shd w:val="clear" w:color="auto" w:fill="FFFFFF"/>
        </w:rPr>
        <w:t>在这一章节中，要用到的配置文件有四个，一个是</w:t>
      </w:r>
      <w:r>
        <w:rPr>
          <w:rFonts w:ascii="Arial" w:hAnsi="Arial" w:cs="Arial"/>
          <w:color w:val="535B60"/>
          <w:sz w:val="23"/>
          <w:szCs w:val="23"/>
          <w:shd w:val="clear" w:color="auto" w:fill="FFFFFF"/>
        </w:rPr>
        <w:t xml:space="preserve"> mybatis </w:t>
      </w:r>
      <w:r>
        <w:rPr>
          <w:rFonts w:ascii="Arial" w:hAnsi="Arial" w:cs="Arial"/>
          <w:color w:val="535B60"/>
          <w:sz w:val="23"/>
          <w:szCs w:val="23"/>
          <w:shd w:val="clear" w:color="auto" w:fill="FFFFFF"/>
        </w:rPr>
        <w:t>的主配置文件：</w:t>
      </w:r>
      <w:r>
        <w:rPr>
          <w:rFonts w:ascii="Arial" w:hAnsi="Arial" w:cs="Arial"/>
          <w:color w:val="535B60"/>
          <w:sz w:val="23"/>
          <w:szCs w:val="23"/>
          <w:shd w:val="clear" w:color="auto" w:fill="FFFFFF"/>
        </w:rPr>
        <w:t xml:space="preserve">src/config/Configure.xml </w:t>
      </w:r>
      <w:r>
        <w:rPr>
          <w:rFonts w:ascii="Arial" w:hAnsi="Arial" w:cs="Arial"/>
          <w:color w:val="535B60"/>
          <w:sz w:val="23"/>
          <w:szCs w:val="23"/>
          <w:shd w:val="clear" w:color="auto" w:fill="FFFFFF"/>
        </w:rPr>
        <w:t>，另外就是上面三个</w:t>
      </w:r>
      <w:r>
        <w:rPr>
          <w:rFonts w:ascii="Arial" w:hAnsi="Arial" w:cs="Arial"/>
          <w:color w:val="535B60"/>
          <w:sz w:val="23"/>
          <w:szCs w:val="23"/>
          <w:shd w:val="clear" w:color="auto" w:fill="FFFFFF"/>
        </w:rPr>
        <w:t>Bean</w:t>
      </w:r>
      <w:r>
        <w:rPr>
          <w:rFonts w:ascii="Arial" w:hAnsi="Arial" w:cs="Arial"/>
          <w:color w:val="535B60"/>
          <w:sz w:val="23"/>
          <w:szCs w:val="23"/>
          <w:shd w:val="clear" w:color="auto" w:fill="FFFFFF"/>
        </w:rPr>
        <w:t>类对应的配置文件，如，</w:t>
      </w:r>
      <w:r>
        <w:rPr>
          <w:rFonts w:ascii="Arial" w:hAnsi="Arial" w:cs="Arial"/>
          <w:color w:val="535B60"/>
          <w:sz w:val="23"/>
          <w:szCs w:val="23"/>
          <w:shd w:val="clear" w:color="auto" w:fill="FFFFFF"/>
        </w:rPr>
        <w:t xml:space="preserve">User.java </w:t>
      </w:r>
      <w:r>
        <w:rPr>
          <w:rFonts w:ascii="Arial" w:hAnsi="Arial" w:cs="Arial"/>
          <w:color w:val="535B60"/>
          <w:sz w:val="23"/>
          <w:szCs w:val="23"/>
          <w:shd w:val="clear" w:color="auto" w:fill="FFFFFF"/>
        </w:rPr>
        <w:t>对应的配置文件</w:t>
      </w:r>
      <w:r>
        <w:rPr>
          <w:rFonts w:ascii="Arial" w:hAnsi="Arial" w:cs="Arial"/>
          <w:color w:val="535B60"/>
          <w:sz w:val="23"/>
          <w:szCs w:val="23"/>
          <w:shd w:val="clear" w:color="auto" w:fill="FFFFFF"/>
        </w:rPr>
        <w:t xml:space="preserve"> User.xml</w:t>
      </w:r>
      <w:r>
        <w:rPr>
          <w:rFonts w:ascii="Arial" w:hAnsi="Arial" w:cs="Arial"/>
          <w:color w:val="535B60"/>
          <w:sz w:val="23"/>
          <w:szCs w:val="23"/>
          <w:shd w:val="clear" w:color="auto" w:fill="FFFFFF"/>
        </w:rPr>
        <w:t>，等，我们先来看看</w:t>
      </w:r>
      <w:r>
        <w:rPr>
          <w:rFonts w:ascii="Arial" w:hAnsi="Arial" w:cs="Arial"/>
          <w:color w:val="535B60"/>
          <w:sz w:val="23"/>
          <w:szCs w:val="23"/>
          <w:shd w:val="clear" w:color="auto" w:fill="FFFFFF"/>
        </w:rPr>
        <w:t> src/config/Configure.xml</w:t>
      </w:r>
      <w:r>
        <w:rPr>
          <w:rFonts w:ascii="Arial" w:hAnsi="Arial" w:cs="Arial"/>
          <w:color w:val="535B60"/>
          <w:sz w:val="23"/>
          <w:szCs w:val="23"/>
          <w:shd w:val="clear" w:color="auto" w:fill="FFFFFF"/>
        </w:rPr>
        <w:t>，其详细配置信息如下：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&lt;?xml version="1.0" encoding="UTF-8"?&gt;</w:t>
      </w:r>
    </w:p>
    <w:p w:rsidR="00967946" w:rsidRDefault="00967946" w:rsidP="00967946">
      <w:pPr>
        <w:pStyle w:val="HTML0"/>
        <w:shd w:val="clear" w:color="auto" w:fill="F5F5F5"/>
        <w:wordWrap w:val="0"/>
        <w:spacing w:after="150"/>
        <w:rPr>
          <w:color w:val="333333"/>
          <w:sz w:val="20"/>
          <w:szCs w:val="20"/>
        </w:rPr>
      </w:pPr>
      <w:r>
        <w:rPr>
          <w:color w:val="333333"/>
          <w:sz w:val="20"/>
          <w:szCs w:val="20"/>
        </w:rPr>
        <w:t>&lt;!DOCTYPE configuration PUBLIC "-//mybatis.org//DTD Config 3.0//EN"</w:t>
      </w:r>
    </w:p>
    <w:p w:rsidR="00967946" w:rsidRDefault="00967946" w:rsidP="00967946">
      <w:pPr>
        <w:pStyle w:val="HTML0"/>
        <w:shd w:val="clear" w:color="auto" w:fill="F5F5F5"/>
        <w:wordWrap w:val="0"/>
        <w:spacing w:after="150"/>
        <w:rPr>
          <w:color w:val="333333"/>
          <w:sz w:val="20"/>
          <w:szCs w:val="20"/>
        </w:rPr>
      </w:pPr>
      <w:r>
        <w:rPr>
          <w:color w:val="333333"/>
          <w:sz w:val="20"/>
          <w:szCs w:val="20"/>
        </w:rPr>
        <w:t>"http://mybatis.org/dtd/mybatis-3-config.dtd"&gt;</w:t>
      </w:r>
    </w:p>
    <w:p w:rsidR="00967946" w:rsidRDefault="00967946" w:rsidP="00967946">
      <w:pPr>
        <w:pStyle w:val="HTML0"/>
        <w:shd w:val="clear" w:color="auto" w:fill="F5F5F5"/>
        <w:wordWrap w:val="0"/>
        <w:spacing w:after="150"/>
        <w:rPr>
          <w:color w:val="333333"/>
          <w:sz w:val="20"/>
          <w:szCs w:val="20"/>
        </w:rPr>
      </w:pPr>
      <w:r>
        <w:rPr>
          <w:color w:val="333333"/>
          <w:sz w:val="20"/>
          <w:szCs w:val="20"/>
        </w:rPr>
        <w:t>&lt;configuration&gt;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&lt;typeAliases&gt;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&lt;typeAlias alias="User" type="com.yiibai.pojo.User"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&lt;typeAlias alias="UserGroup" type="com.yiibai.pojo.UserGroup"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&lt;typeAlias alias="Group" type="com.yiibai.pojo.Group"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&lt;/typeAliases&gt;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&lt;environments default="development"&gt;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&lt;environment id="development"&gt;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&lt;transactionManager type="JDBC"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&lt;dataSource type="POOLED"&gt;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&lt;property name="driver" value="com.mysql.jdbc.Driver"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&lt;property name="url" value="jdbc:mysql://127.0.0.1:3306/yiibai"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&lt;property name="username" value="root" /&gt;</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r>
      <w:r>
        <w:rPr>
          <w:color w:val="333333"/>
          <w:sz w:val="20"/>
          <w:szCs w:val="20"/>
        </w:rPr>
        <w:tab/>
        <w:t>&lt;property name="password" value=""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&lt;/dataSource&gt;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&lt;/environment&gt;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&lt;/environments&gt;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&lt;mappers&gt;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 // power by http://www.yiibai.com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&lt;mapper resource="com/yiibai/maper/UserMaper.xml"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&lt;mapper resource="com/yiibai/maper/GroupMaper.xml"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&lt;mapper resource="com/yiibai/maper/UserGroupMaper.xml"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&lt;/mappers&gt;</w:t>
      </w:r>
    </w:p>
    <w:p w:rsidR="00967946" w:rsidRDefault="00967946" w:rsidP="00967946">
      <w:pPr>
        <w:pStyle w:val="HTML0"/>
        <w:shd w:val="clear" w:color="auto" w:fill="F5F5F5"/>
        <w:wordWrap w:val="0"/>
        <w:spacing w:after="150"/>
        <w:rPr>
          <w:color w:val="333333"/>
          <w:sz w:val="20"/>
          <w:szCs w:val="20"/>
        </w:rPr>
      </w:pPr>
      <w:r>
        <w:rPr>
          <w:color w:val="333333"/>
          <w:sz w:val="20"/>
          <w:szCs w:val="20"/>
        </w:rPr>
        <w:t>&lt;/configuration&gt;</w:t>
      </w:r>
    </w:p>
    <w:p w:rsidR="00967946" w:rsidRDefault="00967946" w:rsidP="00967946">
      <w:pPr>
        <w:rPr>
          <w:sz w:val="24"/>
          <w:szCs w:val="24"/>
        </w:rPr>
      </w:pPr>
      <w:r>
        <w:rPr>
          <w:rFonts w:ascii="Arial" w:hAnsi="Arial" w:cs="Arial"/>
          <w:color w:val="535B60"/>
          <w:sz w:val="23"/>
          <w:szCs w:val="23"/>
          <w:shd w:val="clear" w:color="auto" w:fill="FFFFFF"/>
        </w:rPr>
        <w:t>Group</w:t>
      </w:r>
      <w:r>
        <w:rPr>
          <w:rFonts w:ascii="Helvetica" w:hAnsi="Helvetica" w:cs="Helvetica"/>
          <w:color w:val="333344"/>
          <w:sz w:val="23"/>
          <w:szCs w:val="23"/>
          <w:shd w:val="clear" w:color="auto" w:fill="FFFFFF"/>
        </w:rPr>
        <w:t xml:space="preserve">.java </w:t>
      </w:r>
      <w:r>
        <w:rPr>
          <w:rFonts w:ascii="Helvetica" w:hAnsi="Helvetica" w:cs="Helvetica"/>
          <w:color w:val="333344"/>
          <w:sz w:val="23"/>
          <w:szCs w:val="23"/>
          <w:shd w:val="clear" w:color="auto" w:fill="FFFFFF"/>
        </w:rPr>
        <w:t>对应的</w:t>
      </w:r>
      <w:r>
        <w:rPr>
          <w:rFonts w:ascii="Arial" w:hAnsi="Arial" w:cs="Arial"/>
          <w:color w:val="535B60"/>
          <w:sz w:val="23"/>
          <w:szCs w:val="23"/>
          <w:shd w:val="clear" w:color="auto" w:fill="FFFFFF"/>
        </w:rPr>
        <w:t>配置文件</w:t>
      </w:r>
      <w:r>
        <w:rPr>
          <w:rFonts w:ascii="Arial" w:hAnsi="Arial" w:cs="Arial"/>
          <w:color w:val="535B60"/>
          <w:sz w:val="23"/>
          <w:szCs w:val="23"/>
          <w:shd w:val="clear" w:color="auto" w:fill="FFFFFF"/>
        </w:rPr>
        <w:t xml:space="preserve"> src/com/yiibai/maper/Group.xml </w:t>
      </w:r>
      <w:r>
        <w:rPr>
          <w:rFonts w:ascii="Arial" w:hAnsi="Arial" w:cs="Arial"/>
          <w:color w:val="535B60"/>
          <w:sz w:val="23"/>
          <w:szCs w:val="23"/>
          <w:shd w:val="clear" w:color="auto" w:fill="FFFFFF"/>
        </w:rPr>
        <w:t>的内容如下：</w:t>
      </w:r>
      <w:r>
        <w:rPr>
          <w:rFonts w:ascii="Helvetica" w:hAnsi="Helvetica" w:cs="Helvetica"/>
          <w:color w:val="333344"/>
          <w:sz w:val="23"/>
          <w:szCs w:val="23"/>
        </w:rPr>
        <w:br/>
      </w:r>
    </w:p>
    <w:p w:rsidR="00967946" w:rsidRDefault="00967946" w:rsidP="00967946">
      <w:pPr>
        <w:pStyle w:val="HTML0"/>
        <w:shd w:val="clear" w:color="auto" w:fill="F5F5F5"/>
        <w:wordWrap w:val="0"/>
        <w:spacing w:after="150"/>
        <w:rPr>
          <w:color w:val="333333"/>
          <w:sz w:val="20"/>
          <w:szCs w:val="20"/>
        </w:rPr>
      </w:pPr>
      <w:r>
        <w:rPr>
          <w:color w:val="333333"/>
          <w:sz w:val="20"/>
          <w:szCs w:val="20"/>
        </w:rPr>
        <w:t>&lt;?xml version="1.0" encoding="UTF-8" ?&gt;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&lt;!DOCTYPE mapper PUBLIC "-//mybatis.org//DTD Mapper 3.0//EN" </w:t>
      </w:r>
    </w:p>
    <w:p w:rsidR="00967946" w:rsidRDefault="00967946" w:rsidP="00967946">
      <w:pPr>
        <w:pStyle w:val="HTML0"/>
        <w:shd w:val="clear" w:color="auto" w:fill="F5F5F5"/>
        <w:wordWrap w:val="0"/>
        <w:spacing w:after="150"/>
        <w:rPr>
          <w:color w:val="333333"/>
          <w:sz w:val="20"/>
          <w:szCs w:val="20"/>
        </w:rPr>
      </w:pPr>
      <w:r>
        <w:rPr>
          <w:color w:val="333333"/>
          <w:sz w:val="20"/>
          <w:szCs w:val="20"/>
        </w:rPr>
        <w:t>"http://mybatis.org/dtd/mybatis-3-mapper.dtd"&gt;</w:t>
      </w:r>
    </w:p>
    <w:p w:rsidR="00967946" w:rsidRDefault="00967946" w:rsidP="00967946">
      <w:pPr>
        <w:pStyle w:val="HTML0"/>
        <w:shd w:val="clear" w:color="auto" w:fill="F5F5F5"/>
        <w:wordWrap w:val="0"/>
        <w:spacing w:after="150"/>
        <w:rPr>
          <w:color w:val="333333"/>
          <w:sz w:val="20"/>
          <w:szCs w:val="20"/>
        </w:rPr>
      </w:pPr>
      <w:r>
        <w:rPr>
          <w:color w:val="333333"/>
          <w:sz w:val="20"/>
          <w:szCs w:val="20"/>
        </w:rPr>
        <w:t>&lt;mapper namespace="com.yiibai.maper.GroupMaper"&gt;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&lt;parameterMap type="Group" id="parameterGroupMap"&gt;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&lt;parameter property="groupId"/&gt;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&lt;parameter property="groupName"/&gt;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&lt;/parameterMap&gt;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&lt;insert id="insertGroup" parameterMap="parameterGroupMap"&gt;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INSERT INTO `group` (group_name)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xml:space="preserve">VALUES(#{groupName});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&lt;/insert&gt;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&lt;resultMap type="Group" id="resultGroupMap_1"&gt;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property="id" column="id"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property="groupName" column="group_name" /&gt;</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&lt;collection property="users" column="group_id"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select="com.yiibai.maper.UserGroupMaper.getUsersByGroupId"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&lt;/resultMap&gt;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 id="getGroup" resultMap="resultGroupMap_1"</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parameterType="int"&gt;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SELECT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FROM `group`</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WHERE group_id=#{id}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&lt;/select&gt;</w:t>
      </w:r>
    </w:p>
    <w:p w:rsidR="00967946" w:rsidRDefault="00967946" w:rsidP="00967946">
      <w:pPr>
        <w:pStyle w:val="HTML0"/>
        <w:shd w:val="clear" w:color="auto" w:fill="F5F5F5"/>
        <w:wordWrap w:val="0"/>
        <w:spacing w:after="150"/>
        <w:rPr>
          <w:color w:val="333333"/>
          <w:sz w:val="20"/>
          <w:szCs w:val="20"/>
        </w:rPr>
      </w:pPr>
      <w:r>
        <w:rPr>
          <w:color w:val="333333"/>
          <w:sz w:val="20"/>
          <w:szCs w:val="20"/>
        </w:rPr>
        <w:t>&lt;/mapper&gt;</w:t>
      </w:r>
      <w:r>
        <w:rPr>
          <w:color w:val="333333"/>
          <w:sz w:val="20"/>
          <w:szCs w:val="20"/>
        </w:rPr>
        <w:tab/>
        <w:t xml:space="preserve"> </w:t>
      </w:r>
    </w:p>
    <w:p w:rsidR="00967946" w:rsidRDefault="00967946" w:rsidP="00967946">
      <w:pPr>
        <w:pStyle w:val="a3"/>
        <w:shd w:val="clear" w:color="auto" w:fill="FFFFFF"/>
        <w:spacing w:before="0" w:beforeAutospacing="0" w:after="120" w:afterAutospacing="0"/>
        <w:rPr>
          <w:rFonts w:ascii="Arial" w:hAnsi="Arial" w:cs="Arial" w:hint="eastAsia"/>
          <w:color w:val="535B60"/>
          <w:sz w:val="23"/>
          <w:szCs w:val="23"/>
          <w:shd w:val="clear" w:color="auto" w:fill="FFFFFF"/>
        </w:rPr>
      </w:pPr>
      <w:r>
        <w:rPr>
          <w:rFonts w:ascii="Helvetica" w:hAnsi="Helvetica" w:cs="Helvetica"/>
          <w:color w:val="333344"/>
          <w:sz w:val="23"/>
          <w:szCs w:val="23"/>
        </w:rPr>
        <w:t xml:space="preserve">User.java </w:t>
      </w:r>
      <w:r>
        <w:rPr>
          <w:rFonts w:ascii="Helvetica" w:hAnsi="Helvetica" w:cs="Helvetica"/>
          <w:color w:val="333344"/>
          <w:sz w:val="23"/>
          <w:szCs w:val="23"/>
        </w:rPr>
        <w:t>对应的</w:t>
      </w:r>
      <w:r>
        <w:rPr>
          <w:rFonts w:ascii="Arial" w:hAnsi="Arial" w:cs="Arial"/>
          <w:color w:val="535B60"/>
          <w:sz w:val="23"/>
          <w:szCs w:val="23"/>
          <w:shd w:val="clear" w:color="auto" w:fill="FFFFFF"/>
        </w:rPr>
        <w:t>配置文件</w:t>
      </w:r>
      <w:r>
        <w:rPr>
          <w:rFonts w:ascii="Arial" w:hAnsi="Arial" w:cs="Arial"/>
          <w:color w:val="535B60"/>
          <w:sz w:val="23"/>
          <w:szCs w:val="23"/>
          <w:shd w:val="clear" w:color="auto" w:fill="FFFFFF"/>
        </w:rPr>
        <w:t xml:space="preserve"> src/com/yiibai/maper/User.xml </w:t>
      </w:r>
      <w:r>
        <w:rPr>
          <w:rFonts w:ascii="Arial" w:hAnsi="Arial" w:cs="Arial"/>
          <w:color w:val="535B60"/>
          <w:sz w:val="23"/>
          <w:szCs w:val="23"/>
          <w:shd w:val="clear" w:color="auto" w:fill="FFFFFF"/>
        </w:rPr>
        <w:t>的内容如下：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&lt;?xml version="1.0" encoding="UTF-8" ?&gt;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&lt;!DOCTYPE mapper PUBLIC "-//mybatis.org//DTD Mapper 3.0//EN" </w:t>
      </w:r>
    </w:p>
    <w:p w:rsidR="00967946" w:rsidRDefault="00967946" w:rsidP="00967946">
      <w:pPr>
        <w:pStyle w:val="HTML0"/>
        <w:shd w:val="clear" w:color="auto" w:fill="F5F5F5"/>
        <w:wordWrap w:val="0"/>
        <w:spacing w:after="150"/>
        <w:rPr>
          <w:color w:val="333333"/>
          <w:sz w:val="20"/>
          <w:szCs w:val="20"/>
        </w:rPr>
      </w:pPr>
      <w:r>
        <w:rPr>
          <w:color w:val="333333"/>
          <w:sz w:val="20"/>
          <w:szCs w:val="20"/>
        </w:rPr>
        <w:t>"http://mybatis.org/dtd/mybatis-3-mapper.dtd"&gt;</w:t>
      </w:r>
    </w:p>
    <w:p w:rsidR="00967946" w:rsidRDefault="00967946" w:rsidP="00967946">
      <w:pPr>
        <w:pStyle w:val="HTML0"/>
        <w:shd w:val="clear" w:color="auto" w:fill="F5F5F5"/>
        <w:wordWrap w:val="0"/>
        <w:spacing w:after="150"/>
        <w:rPr>
          <w:color w:val="333333"/>
          <w:sz w:val="20"/>
          <w:szCs w:val="20"/>
        </w:rPr>
      </w:pPr>
      <w:r>
        <w:rPr>
          <w:color w:val="333333"/>
          <w:sz w:val="20"/>
          <w:szCs w:val="20"/>
        </w:rPr>
        <w:t>&lt;mapper namespace="com.yiibai.maper.UserMaper"&gt;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&lt;parameterMap type="User" id="parameterUserMap"&gt;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&lt;parameter property="id"/&gt;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&lt;parameter property="username"/&gt;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&lt;parameter property="mobile"/&gt;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&lt;/parameterMap&gt;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&lt;insert id="insertUser" parameterMap="parameterUserMap"&gt;</w:t>
      </w: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INSERT INTO user(username,mobile)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VALUES(#{username},#{mobile});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&lt;/insert&gt;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&lt;resultMap type="User" id="resultUser"&gt;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property="id" column="group_id"/&gt;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property="name" column="name"/&gt;</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&lt;collection property="groups" column="id" select="com.yiibai.maper.UserGroupMaper.getGroupsByUserId"/&gt;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&lt;/resultMap&gt;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 id="getUser" resultMap="resultUser" parameterType="int"&gt;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SELECT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FROM user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WHERE id=#{id}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&lt;/select&gt;    </w:t>
      </w:r>
    </w:p>
    <w:p w:rsidR="00967946" w:rsidRDefault="00967946" w:rsidP="00967946">
      <w:pPr>
        <w:pStyle w:val="HTML0"/>
        <w:shd w:val="clear" w:color="auto" w:fill="F5F5F5"/>
        <w:wordWrap w:val="0"/>
        <w:spacing w:after="150"/>
        <w:rPr>
          <w:color w:val="333333"/>
          <w:sz w:val="20"/>
          <w:szCs w:val="20"/>
        </w:rPr>
      </w:pPr>
      <w:r>
        <w:rPr>
          <w:color w:val="333333"/>
          <w:sz w:val="20"/>
          <w:szCs w:val="20"/>
        </w:rPr>
        <w:t>&lt;/mapper&gt;</w:t>
      </w:r>
    </w:p>
    <w:p w:rsidR="00967946" w:rsidRDefault="00967946" w:rsidP="00967946">
      <w:r>
        <w:rPr>
          <w:rFonts w:ascii="Arial" w:hAnsi="Arial" w:cs="Arial"/>
          <w:color w:val="535B60"/>
          <w:sz w:val="23"/>
          <w:szCs w:val="23"/>
          <w:shd w:val="clear" w:color="auto" w:fill="FFFFFF"/>
        </w:rPr>
        <w:t>UserGroup</w:t>
      </w:r>
      <w:r>
        <w:rPr>
          <w:rFonts w:ascii="Helvetica" w:hAnsi="Helvetica" w:cs="Helvetica"/>
          <w:color w:val="333344"/>
          <w:sz w:val="23"/>
          <w:szCs w:val="23"/>
          <w:shd w:val="clear" w:color="auto" w:fill="FFFFFF"/>
        </w:rPr>
        <w:t xml:space="preserve">.java </w:t>
      </w:r>
      <w:r>
        <w:rPr>
          <w:rFonts w:ascii="Helvetica" w:hAnsi="Helvetica" w:cs="Helvetica"/>
          <w:color w:val="333344"/>
          <w:sz w:val="23"/>
          <w:szCs w:val="23"/>
          <w:shd w:val="clear" w:color="auto" w:fill="FFFFFF"/>
        </w:rPr>
        <w:t>对应的</w:t>
      </w:r>
      <w:r>
        <w:rPr>
          <w:rFonts w:ascii="Arial" w:hAnsi="Arial" w:cs="Arial"/>
          <w:color w:val="535B60"/>
          <w:sz w:val="23"/>
          <w:szCs w:val="23"/>
          <w:shd w:val="clear" w:color="auto" w:fill="FFFFFF"/>
        </w:rPr>
        <w:t>配置文件</w:t>
      </w:r>
      <w:r>
        <w:rPr>
          <w:rFonts w:ascii="Arial" w:hAnsi="Arial" w:cs="Arial"/>
          <w:color w:val="535B60"/>
          <w:sz w:val="23"/>
          <w:szCs w:val="23"/>
          <w:shd w:val="clear" w:color="auto" w:fill="FFFFFF"/>
        </w:rPr>
        <w:t xml:space="preserve"> src/com/yiibai/maper/UserGroup.xml </w:t>
      </w:r>
      <w:r>
        <w:rPr>
          <w:rFonts w:ascii="Arial" w:hAnsi="Arial" w:cs="Arial"/>
          <w:color w:val="535B60"/>
          <w:sz w:val="23"/>
          <w:szCs w:val="23"/>
          <w:shd w:val="clear" w:color="auto" w:fill="FFFFFF"/>
        </w:rPr>
        <w:t>的内容如下：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&lt;?xml version="1.0" encoding="UTF-8" ?&gt;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&lt;!DOCTYPE mapper PUBLIC "-//mybatis.org//DTD Mapper 3.0//EN" </w:t>
      </w:r>
    </w:p>
    <w:p w:rsidR="00967946" w:rsidRDefault="00967946" w:rsidP="00967946">
      <w:pPr>
        <w:pStyle w:val="HTML0"/>
        <w:shd w:val="clear" w:color="auto" w:fill="F5F5F5"/>
        <w:wordWrap w:val="0"/>
        <w:spacing w:after="150"/>
        <w:rPr>
          <w:color w:val="333333"/>
          <w:sz w:val="20"/>
          <w:szCs w:val="20"/>
        </w:rPr>
      </w:pPr>
      <w:r>
        <w:rPr>
          <w:color w:val="333333"/>
          <w:sz w:val="20"/>
          <w:szCs w:val="20"/>
        </w:rPr>
        <w:t>"http://mybatis.org/dtd/mybatis-3-mapper.dtd"&gt;</w:t>
      </w:r>
    </w:p>
    <w:p w:rsidR="00967946" w:rsidRDefault="00967946" w:rsidP="00967946">
      <w:pPr>
        <w:pStyle w:val="HTML0"/>
        <w:shd w:val="clear" w:color="auto" w:fill="F5F5F5"/>
        <w:wordWrap w:val="0"/>
        <w:spacing w:after="150"/>
        <w:rPr>
          <w:color w:val="333333"/>
          <w:sz w:val="20"/>
          <w:szCs w:val="20"/>
        </w:rPr>
      </w:pPr>
      <w:r>
        <w:rPr>
          <w:color w:val="333333"/>
          <w:sz w:val="20"/>
          <w:szCs w:val="20"/>
        </w:rPr>
        <w:t>&lt;mapper namespace="com.yiibai.maper.UserGroupMaper"&gt;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&lt;parameterMap type="UserGroup" id="parameterUserGroupMap"&gt;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&lt;parameter property="userId"/&gt;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&lt;parameter property="groupId"/&gt;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&lt;/parameterMap&gt;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&lt;insert id="insertUserGroup"  parameterMap="parameterUserGroupMap"&gt;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INSERT INTO user_group(user_id, group_id)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VALUES(#{userId},#{groupId})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&lt;/insert&gt;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 根据一个用户组ID,查看这个用户组下的所有用户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&lt;resultMap type="User" id="resultUserMap_2"&gt;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property="id" column="id"/&gt;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property="username" column="username"/&gt;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property="mobile" column="mobile"/&gt;</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t>&lt;/resultMap&gt;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 id="getUsersByGroupId" resultMap="resultUserMap_2" parameterType="int"&gt;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SELECT u.*, ug.group_id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FROM user u, user_group ug</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WHERE u.id=ug.user_id AND ug.group_id=#{group_id}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 根据一个用户ID,查看这个用户所对应的组--&gt;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&lt;resultMap type="Group" id="resultGroupMap_2"&gt;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property="groupId" column="group_id"/&gt;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&lt;result property="groupName" column="group_name"/&gt;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&lt;/resultMap&gt;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 id="getGroupsByUserId" resultMap="resultGroupMap_2" parameterType="int"&gt;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SELECT g.*, u.user_id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FROM group g, user_group u</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WHERE g.group_id=u.group_id AND u.user_id=#{user_id}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&lt;/select&gt;</w:t>
      </w:r>
    </w:p>
    <w:p w:rsidR="00967946" w:rsidRDefault="00967946" w:rsidP="00967946">
      <w:pPr>
        <w:pStyle w:val="HTML0"/>
        <w:shd w:val="clear" w:color="auto" w:fill="F5F5F5"/>
        <w:wordWrap w:val="0"/>
        <w:spacing w:after="150"/>
        <w:rPr>
          <w:color w:val="333333"/>
          <w:sz w:val="20"/>
          <w:szCs w:val="20"/>
        </w:rPr>
      </w:pPr>
      <w:r>
        <w:rPr>
          <w:color w:val="333333"/>
          <w:sz w:val="20"/>
          <w:szCs w:val="20"/>
        </w:rPr>
        <w:t>&lt;/mapper&gt;</w:t>
      </w:r>
      <w:r>
        <w:rPr>
          <w:color w:val="333333"/>
          <w:sz w:val="20"/>
          <w:szCs w:val="20"/>
        </w:rPr>
        <w:tab/>
        <w:t xml:space="preserve"> </w:t>
      </w:r>
    </w:p>
    <w:p w:rsidR="00967946" w:rsidRDefault="00967946" w:rsidP="00967946">
      <w:pPr>
        <w:pStyle w:val="a3"/>
        <w:shd w:val="clear" w:color="auto" w:fill="FFFFFF"/>
        <w:spacing w:before="0" w:beforeAutospacing="0" w:after="120" w:afterAutospacing="0"/>
        <w:rPr>
          <w:rFonts w:ascii="Arial" w:hAnsi="Arial" w:cs="Arial"/>
          <w:color w:val="535B60"/>
          <w:sz w:val="23"/>
          <w:szCs w:val="23"/>
        </w:rPr>
      </w:pPr>
      <w:r>
        <w:rPr>
          <w:rFonts w:ascii="Arial" w:hAnsi="Arial" w:cs="Arial"/>
          <w:b/>
          <w:bCs/>
          <w:color w:val="535B60"/>
          <w:sz w:val="23"/>
          <w:szCs w:val="23"/>
        </w:rPr>
        <w:t>注：</w:t>
      </w:r>
      <w:r>
        <w:rPr>
          <w:rFonts w:ascii="Arial" w:hAnsi="Arial" w:cs="Arial"/>
          <w:color w:val="535B60"/>
          <w:sz w:val="23"/>
          <w:szCs w:val="23"/>
        </w:rPr>
        <w:t>在上面的配置文件中，使用到了</w:t>
      </w:r>
      <w:r>
        <w:rPr>
          <w:rFonts w:ascii="Arial" w:hAnsi="Arial" w:cs="Arial"/>
          <w:color w:val="535B60"/>
          <w:sz w:val="23"/>
          <w:szCs w:val="23"/>
        </w:rPr>
        <w:t xml:space="preserve"> &lt;association&gt;</w:t>
      </w:r>
      <w:r>
        <w:rPr>
          <w:rFonts w:ascii="Arial" w:hAnsi="Arial" w:cs="Arial"/>
          <w:color w:val="535B60"/>
          <w:sz w:val="23"/>
          <w:szCs w:val="23"/>
        </w:rPr>
        <w:t>和</w:t>
      </w:r>
      <w:r>
        <w:rPr>
          <w:rFonts w:ascii="Arial" w:hAnsi="Arial" w:cs="Arial"/>
          <w:color w:val="535B60"/>
          <w:sz w:val="23"/>
          <w:szCs w:val="23"/>
        </w:rPr>
        <w:t>  &lt;clollection&gt;</w:t>
      </w:r>
      <w:r>
        <w:rPr>
          <w:rFonts w:ascii="Arial" w:hAnsi="Arial" w:cs="Arial"/>
          <w:color w:val="535B60"/>
          <w:sz w:val="23"/>
          <w:szCs w:val="23"/>
        </w:rPr>
        <w:t>标签，关联对应的</w:t>
      </w:r>
      <w:r>
        <w:rPr>
          <w:rFonts w:ascii="Arial" w:hAnsi="Arial" w:cs="Arial"/>
          <w:color w:val="535B60"/>
          <w:sz w:val="23"/>
          <w:szCs w:val="23"/>
        </w:rPr>
        <w:t xml:space="preserve"> User </w:t>
      </w:r>
      <w:r>
        <w:rPr>
          <w:rFonts w:ascii="Arial" w:hAnsi="Arial" w:cs="Arial"/>
          <w:color w:val="535B60"/>
          <w:sz w:val="23"/>
          <w:szCs w:val="23"/>
        </w:rPr>
        <w:t>类和</w:t>
      </w:r>
      <w:r>
        <w:rPr>
          <w:rFonts w:ascii="Arial" w:hAnsi="Arial" w:cs="Arial"/>
          <w:color w:val="535B60"/>
          <w:sz w:val="23"/>
          <w:szCs w:val="23"/>
        </w:rPr>
        <w:t xml:space="preserve"> Group</w:t>
      </w:r>
      <w:r>
        <w:rPr>
          <w:rFonts w:ascii="Arial" w:hAnsi="Arial" w:cs="Arial"/>
          <w:color w:val="535B60"/>
          <w:sz w:val="23"/>
          <w:szCs w:val="23"/>
        </w:rPr>
        <w:t>类。</w:t>
      </w:r>
    </w:p>
    <w:p w:rsidR="00967946" w:rsidRDefault="00967946" w:rsidP="00967946">
      <w:pPr>
        <w:pStyle w:val="3"/>
        <w:shd w:val="clear" w:color="auto" w:fill="FFFFFF"/>
        <w:spacing w:before="375" w:after="270"/>
        <w:rPr>
          <w:rFonts w:ascii="Arial" w:hAnsi="Arial" w:cs="Arial"/>
          <w:color w:val="53555C"/>
          <w:sz w:val="28"/>
          <w:szCs w:val="28"/>
        </w:rPr>
      </w:pPr>
      <w:r>
        <w:rPr>
          <w:rFonts w:ascii="Arial" w:hAnsi="Arial" w:cs="Arial"/>
          <w:color w:val="53555C"/>
          <w:sz w:val="28"/>
          <w:szCs w:val="28"/>
        </w:rPr>
        <w:t>4</w:t>
      </w:r>
      <w:r>
        <w:rPr>
          <w:rFonts w:ascii="Arial" w:hAnsi="Arial" w:cs="Arial"/>
          <w:color w:val="53555C"/>
          <w:sz w:val="28"/>
          <w:szCs w:val="28"/>
        </w:rPr>
        <w:t>、测试程序运行</w:t>
      </w:r>
    </w:p>
    <w:p w:rsidR="00967946" w:rsidRDefault="00967946" w:rsidP="00967946">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到这里，整个工作准备得已经差不多了，我们创建一个主类来测试上面程序，在</w:t>
      </w:r>
      <w:r>
        <w:rPr>
          <w:rFonts w:ascii="Arial" w:hAnsi="Arial" w:cs="Arial"/>
          <w:color w:val="535B60"/>
          <w:sz w:val="23"/>
          <w:szCs w:val="23"/>
        </w:rPr>
        <w:t xml:space="preserve"> src </w:t>
      </w:r>
      <w:r>
        <w:rPr>
          <w:rFonts w:ascii="Arial" w:hAnsi="Arial" w:cs="Arial"/>
          <w:color w:val="535B60"/>
          <w:sz w:val="23"/>
          <w:szCs w:val="23"/>
        </w:rPr>
        <w:t>下创建一个</w:t>
      </w:r>
      <w:r>
        <w:rPr>
          <w:rFonts w:ascii="Arial" w:hAnsi="Arial" w:cs="Arial"/>
          <w:color w:val="535B60"/>
          <w:sz w:val="23"/>
          <w:szCs w:val="23"/>
        </w:rPr>
        <w:t xml:space="preserve"> Main.java</w:t>
      </w:r>
      <w:r>
        <w:rPr>
          <w:rFonts w:ascii="Arial" w:hAnsi="Arial" w:cs="Arial"/>
          <w:color w:val="535B60"/>
          <w:sz w:val="23"/>
          <w:szCs w:val="23"/>
        </w:rPr>
        <w:t>，代码如下：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java.io.Reader;</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java.text.MessageFormat;</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java.util.List;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import org.apache.ibatis.io.Resources;</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org.apache.ibatis.session.SqlSession;</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org.apache.ibatis.session.SqlSessionFactory;</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org.apache.ibatis.session.SqlSessionFactoryBuilder;</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import com.yiibai.maper.GroupMaper;</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com.yiibai.maper.UserGroupMaper;</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com.yiibai.maper.UserMaper;</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com.yiibai.pojo.Group;</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com.yiibai.pojo.User;</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com.yiibai.pojo.UserGroup;</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public class Main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static SqlSessionFactory sqlSessionFactory;</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static Reader reader;</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static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reader = Resources.getResourceAsReader("config/Configure.xml");</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sqlSessionFactory = new SqlSessionFactoryBuilder().build(reader);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catch (Exception 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e.printStackTrace();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static SqlSessionFactory getSession()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sqlSessionFactory;</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 @param args</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static void main(String[] args)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TODO Auto-generated method stub</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testAddGroup();</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testAddUser();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testAddUserGroup();</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testGetGroupAndUsers();</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static void testGetGroupAndUsers()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UserGroup userGroup = new UserGroup();</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SqlSession session = sqlSessionFactory.openSession();</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GroupMaper groupMaper = session.getMapper(GroupMaper.class);</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Group group = groupMaper.getGroup(1);</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System.out.println("Group =&gt; " + group.getGroupName());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List&lt;User&gt; users = group.getUsers();</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for (User user : users)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System.out.println("\t:" + user.getId() + "\t"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user.getUsername());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finally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session.close();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static void testAddUserGroup()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UserGroup userGroup = new UserGroup();</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userGroup.setGroupId(1);</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userGroup.setUserId(2);</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SqlSession session = sqlSessionFactory.openSession();</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UserGroupMaper userGroupMaper = session</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.getMapper(UserGroupMaper.class);</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userGroupMaper.insertUserGroup(userGroup);</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session.commit();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finally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session.close();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static void testAddUser()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TODO Auto-generated method stub</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SqlSession session = sqlSessionFactory.openSession();</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 user = new User();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user.setUsername("User-name-1");</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user.setMobile("13838009988");</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UserMaper userMaper = session.getMapper(UserMaper.class);</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userMaper.insertUser(user);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session.commit();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 System.out.println(user.getGroupId());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 finally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session.close();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static void testAddGroup()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TODO Auto-generated method stub</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SqlSession session = sqlSessionFactory.openSession();</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Group group = new Group();</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group.setGroupName("用户组-1");</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GroupMaper groupMapper = session.getMapper(GroupMaper.class);</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groupMapper.insertGroup(group);</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session.commit();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System.out.println(group.getGroupId());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finally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session.close();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运行上述程序，得出结果：</w:t>
      </w:r>
    </w:p>
    <w:p w:rsidR="00967946" w:rsidRDefault="00967946" w:rsidP="00967946">
      <w:pPr>
        <w:pStyle w:val="HTML0"/>
        <w:shd w:val="clear" w:color="auto" w:fill="F5F5F5"/>
        <w:wordWrap w:val="0"/>
        <w:spacing w:after="150"/>
        <w:rPr>
          <w:color w:val="333333"/>
          <w:sz w:val="20"/>
          <w:szCs w:val="20"/>
        </w:rPr>
      </w:pPr>
      <w:r>
        <w:rPr>
          <w:color w:val="333333"/>
          <w:sz w:val="20"/>
          <w:szCs w:val="20"/>
        </w:rPr>
        <w:t>Group =&gt; Group-1</w:t>
      </w:r>
    </w:p>
    <w:p w:rsidR="00967946" w:rsidRDefault="00967946" w:rsidP="00967946">
      <w:pPr>
        <w:pStyle w:val="HTML0"/>
        <w:shd w:val="clear" w:color="auto" w:fill="F5F5F5"/>
        <w:wordWrap w:val="0"/>
        <w:spacing w:after="150"/>
        <w:rPr>
          <w:color w:val="333333"/>
          <w:sz w:val="20"/>
          <w:szCs w:val="20"/>
        </w:rPr>
      </w:pPr>
      <w:r>
        <w:rPr>
          <w:color w:val="333333"/>
          <w:sz w:val="20"/>
          <w:szCs w:val="20"/>
        </w:rPr>
        <w:tab/>
        <w:t>:1</w:t>
      </w:r>
      <w:r>
        <w:rPr>
          <w:color w:val="333333"/>
          <w:sz w:val="20"/>
          <w:szCs w:val="20"/>
        </w:rPr>
        <w:tab/>
        <w:t>yiibai</w:t>
      </w:r>
    </w:p>
    <w:p w:rsidR="00967946" w:rsidRDefault="00967946" w:rsidP="00967946">
      <w:pPr>
        <w:pStyle w:val="HTML0"/>
        <w:shd w:val="clear" w:color="auto" w:fill="F5F5F5"/>
        <w:wordWrap w:val="0"/>
        <w:spacing w:after="150"/>
        <w:rPr>
          <w:color w:val="333333"/>
          <w:sz w:val="20"/>
          <w:szCs w:val="20"/>
        </w:rPr>
      </w:pPr>
      <w:r>
        <w:rPr>
          <w:color w:val="333333"/>
          <w:sz w:val="20"/>
          <w:szCs w:val="20"/>
        </w:rPr>
        <w:tab/>
        <w:t>:2</w:t>
      </w:r>
      <w:r>
        <w:rPr>
          <w:color w:val="333333"/>
          <w:sz w:val="20"/>
          <w:szCs w:val="20"/>
        </w:rPr>
        <w:tab/>
        <w:t>User-name-1</w:t>
      </w:r>
    </w:p>
    <w:p w:rsid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rPr>
      </w:pPr>
    </w:p>
    <w:p w:rsid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rPr>
      </w:pPr>
    </w:p>
    <w:p w:rsid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rPr>
      </w:pPr>
    </w:p>
    <w:p w:rsid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rPr>
      </w:pPr>
    </w:p>
    <w:p w:rsid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rPr>
      </w:pPr>
    </w:p>
    <w:p w:rsid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rPr>
      </w:pPr>
    </w:p>
    <w:p w:rsidR="00967946" w:rsidRPr="00614D32" w:rsidRDefault="00967946" w:rsidP="00967946">
      <w:pPr>
        <w:pStyle w:val="2"/>
        <w:rPr>
          <w:sz w:val="32"/>
          <w:szCs w:val="32"/>
        </w:rPr>
      </w:pPr>
      <w:hyperlink r:id="rId23" w:tgtFrame="_blank" w:history="1">
        <w:r w:rsidRPr="00614D32">
          <w:rPr>
            <w:rStyle w:val="a6"/>
            <w:rFonts w:ascii="Helvetica" w:hAnsi="Helvetica" w:cs="Helvetica"/>
            <w:color w:val="3298D6"/>
            <w:sz w:val="32"/>
            <w:szCs w:val="32"/>
            <w:u w:val="none"/>
          </w:rPr>
          <w:t>Mybatis</w:t>
        </w:r>
        <w:r w:rsidRPr="00614D32">
          <w:rPr>
            <w:rStyle w:val="a6"/>
            <w:rFonts w:ascii="Helvetica" w:hAnsi="Helvetica" w:cs="Helvetica"/>
            <w:color w:val="3298D6"/>
            <w:sz w:val="32"/>
            <w:szCs w:val="32"/>
            <w:u w:val="none"/>
          </w:rPr>
          <w:t>与</w:t>
        </w:r>
        <w:r w:rsidRPr="00614D32">
          <w:rPr>
            <w:rStyle w:val="a6"/>
            <w:rFonts w:ascii="Helvetica" w:hAnsi="Helvetica" w:cs="Helvetica"/>
            <w:color w:val="3298D6"/>
            <w:sz w:val="32"/>
            <w:szCs w:val="32"/>
            <w:u w:val="none"/>
          </w:rPr>
          <w:t>Spring</w:t>
        </w:r>
        <w:r w:rsidRPr="00614D32">
          <w:rPr>
            <w:rStyle w:val="a6"/>
            <w:rFonts w:ascii="Helvetica" w:hAnsi="Helvetica" w:cs="Helvetica"/>
            <w:color w:val="3298D6"/>
            <w:sz w:val="32"/>
            <w:szCs w:val="32"/>
            <w:u w:val="none"/>
          </w:rPr>
          <w:t>集成</w:t>
        </w:r>
      </w:hyperlink>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在前面的教程文章中，前面讲到有关</w:t>
      </w:r>
      <w:r>
        <w:rPr>
          <w:rFonts w:ascii="Helvetica" w:hAnsi="Helvetica" w:cs="Helvetica"/>
          <w:color w:val="333344"/>
          <w:sz w:val="23"/>
          <w:szCs w:val="23"/>
        </w:rPr>
        <w:t xml:space="preserve"> mybatis </w:t>
      </w:r>
      <w:r>
        <w:rPr>
          <w:rFonts w:ascii="Helvetica" w:hAnsi="Helvetica" w:cs="Helvetica"/>
          <w:color w:val="333344"/>
          <w:sz w:val="23"/>
          <w:szCs w:val="23"/>
        </w:rPr>
        <w:t>连接数据库，然后进行进行数据增删改查，以及多表联合查询的例子，但很多的项目中，通常会用</w:t>
      </w:r>
      <w:r>
        <w:rPr>
          <w:rFonts w:ascii="Helvetica" w:hAnsi="Helvetica" w:cs="Helvetica"/>
          <w:color w:val="333344"/>
          <w:sz w:val="23"/>
          <w:szCs w:val="23"/>
        </w:rPr>
        <w:t xml:space="preserve"> spring </w:t>
      </w:r>
      <w:r>
        <w:rPr>
          <w:rFonts w:ascii="Helvetica" w:hAnsi="Helvetica" w:cs="Helvetica"/>
          <w:color w:val="333344"/>
          <w:sz w:val="23"/>
          <w:szCs w:val="23"/>
        </w:rPr>
        <w:t>这个粘合剂来管理</w:t>
      </w:r>
      <w:r>
        <w:rPr>
          <w:rFonts w:ascii="Helvetica" w:hAnsi="Helvetica" w:cs="Helvetica"/>
          <w:color w:val="333344"/>
          <w:sz w:val="23"/>
          <w:szCs w:val="23"/>
        </w:rPr>
        <w:t xml:space="preserve"> datasource </w:t>
      </w:r>
      <w:r>
        <w:rPr>
          <w:rFonts w:ascii="Helvetica" w:hAnsi="Helvetica" w:cs="Helvetica"/>
          <w:color w:val="333344"/>
          <w:sz w:val="23"/>
          <w:szCs w:val="23"/>
        </w:rPr>
        <w:t>等。充分利用</w:t>
      </w:r>
      <w:r>
        <w:rPr>
          <w:rFonts w:ascii="Helvetica" w:hAnsi="Helvetica" w:cs="Helvetica"/>
          <w:color w:val="333344"/>
          <w:sz w:val="23"/>
          <w:szCs w:val="23"/>
        </w:rPr>
        <w:t xml:space="preserve"> spring </w:t>
      </w:r>
      <w:r>
        <w:rPr>
          <w:rFonts w:ascii="Helvetica" w:hAnsi="Helvetica" w:cs="Helvetica"/>
          <w:color w:val="333344"/>
          <w:sz w:val="23"/>
          <w:szCs w:val="23"/>
        </w:rPr>
        <w:t>基于接口的编程，以及</w:t>
      </w:r>
      <w:r>
        <w:rPr>
          <w:rFonts w:ascii="Helvetica" w:hAnsi="Helvetica" w:cs="Helvetica"/>
          <w:color w:val="333344"/>
          <w:sz w:val="23"/>
          <w:szCs w:val="23"/>
        </w:rPr>
        <w:t xml:space="preserve">aop ,ioc </w:t>
      </w:r>
      <w:r>
        <w:rPr>
          <w:rFonts w:ascii="Helvetica" w:hAnsi="Helvetica" w:cs="Helvetica"/>
          <w:color w:val="333344"/>
          <w:sz w:val="23"/>
          <w:szCs w:val="23"/>
        </w:rPr>
        <w:t>带来的方便。用</w:t>
      </w:r>
      <w:r>
        <w:rPr>
          <w:rFonts w:ascii="Helvetica" w:hAnsi="Helvetica" w:cs="Helvetica"/>
          <w:color w:val="333344"/>
          <w:sz w:val="23"/>
          <w:szCs w:val="23"/>
        </w:rPr>
        <w:t xml:space="preserve"> spring </w:t>
      </w:r>
      <w:r>
        <w:rPr>
          <w:rFonts w:ascii="Helvetica" w:hAnsi="Helvetica" w:cs="Helvetica"/>
          <w:color w:val="333344"/>
          <w:sz w:val="23"/>
          <w:szCs w:val="23"/>
        </w:rPr>
        <w:t>来管理</w:t>
      </w:r>
      <w:r>
        <w:rPr>
          <w:rFonts w:ascii="Helvetica" w:hAnsi="Helvetica" w:cs="Helvetica"/>
          <w:color w:val="333344"/>
          <w:sz w:val="23"/>
          <w:szCs w:val="23"/>
        </w:rPr>
        <w:t> </w:t>
      </w:r>
      <w:hyperlink r:id="rId24" w:tgtFrame="_blank" w:history="1">
        <w:r>
          <w:rPr>
            <w:rStyle w:val="a6"/>
            <w:rFonts w:ascii="Helvetica" w:hAnsi="Helvetica" w:cs="Helvetica"/>
            <w:color w:val="3298D6"/>
            <w:sz w:val="23"/>
            <w:szCs w:val="23"/>
          </w:rPr>
          <w:t>mybatis</w:t>
        </w:r>
      </w:hyperlink>
      <w:r>
        <w:rPr>
          <w:rFonts w:ascii="Helvetica" w:hAnsi="Helvetica" w:cs="Helvetica"/>
          <w:color w:val="333344"/>
          <w:sz w:val="23"/>
          <w:szCs w:val="23"/>
        </w:rPr>
        <w:t> </w:t>
      </w:r>
      <w:r>
        <w:rPr>
          <w:rFonts w:ascii="Helvetica" w:hAnsi="Helvetica" w:cs="Helvetica"/>
          <w:color w:val="333344"/>
          <w:sz w:val="23"/>
          <w:szCs w:val="23"/>
        </w:rPr>
        <w:t>与管理</w:t>
      </w:r>
      <w:r>
        <w:rPr>
          <w:rFonts w:ascii="Helvetica" w:hAnsi="Helvetica" w:cs="Helvetica"/>
          <w:color w:val="333344"/>
          <w:sz w:val="23"/>
          <w:szCs w:val="23"/>
        </w:rPr>
        <w:t xml:space="preserve"> hibernate </w:t>
      </w:r>
      <w:r>
        <w:rPr>
          <w:rFonts w:ascii="Helvetica" w:hAnsi="Helvetica" w:cs="Helvetica"/>
          <w:color w:val="333344"/>
          <w:sz w:val="23"/>
          <w:szCs w:val="23"/>
        </w:rPr>
        <w:t>有很多类似的地方。在这一节中，我们重点介绍数据源管理以及</w:t>
      </w:r>
      <w:r>
        <w:rPr>
          <w:rFonts w:ascii="Helvetica" w:hAnsi="Helvetica" w:cs="Helvetica"/>
          <w:color w:val="333344"/>
          <w:sz w:val="23"/>
          <w:szCs w:val="23"/>
        </w:rPr>
        <w:t xml:space="preserve"> bean </w:t>
      </w:r>
      <w:r>
        <w:rPr>
          <w:rFonts w:ascii="Helvetica" w:hAnsi="Helvetica" w:cs="Helvetica"/>
          <w:color w:val="333344"/>
          <w:sz w:val="23"/>
          <w:szCs w:val="23"/>
        </w:rPr>
        <w:t>的配置。</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整个</w:t>
      </w:r>
      <w:r>
        <w:rPr>
          <w:rFonts w:ascii="Helvetica" w:hAnsi="Helvetica" w:cs="Helvetica"/>
          <w:color w:val="333344"/>
          <w:sz w:val="23"/>
          <w:szCs w:val="23"/>
        </w:rPr>
        <w:t>Mybatis</w:t>
      </w:r>
      <w:r>
        <w:rPr>
          <w:rFonts w:ascii="Helvetica" w:hAnsi="Helvetica" w:cs="Helvetica"/>
          <w:color w:val="333344"/>
          <w:sz w:val="23"/>
          <w:szCs w:val="23"/>
        </w:rPr>
        <w:t>与</w:t>
      </w:r>
      <w:r>
        <w:rPr>
          <w:rFonts w:ascii="Helvetica" w:hAnsi="Helvetica" w:cs="Helvetica"/>
          <w:color w:val="333344"/>
          <w:sz w:val="23"/>
          <w:szCs w:val="23"/>
        </w:rPr>
        <w:t>Spring</w:t>
      </w:r>
      <w:r>
        <w:rPr>
          <w:rFonts w:ascii="Helvetica" w:hAnsi="Helvetica" w:cs="Helvetica"/>
          <w:color w:val="333344"/>
          <w:sz w:val="23"/>
          <w:szCs w:val="23"/>
        </w:rPr>
        <w:t>集成示例要完成的步骤如下：</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1</w:t>
      </w:r>
      <w:r>
        <w:rPr>
          <w:rFonts w:ascii="Helvetica" w:hAnsi="Helvetica" w:cs="Helvetica"/>
          <w:color w:val="333344"/>
          <w:sz w:val="23"/>
          <w:szCs w:val="23"/>
        </w:rPr>
        <w:t>、示例功能描述</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2</w:t>
      </w:r>
      <w:r>
        <w:rPr>
          <w:rFonts w:ascii="Helvetica" w:hAnsi="Helvetica" w:cs="Helvetica"/>
          <w:color w:val="333344"/>
          <w:sz w:val="23"/>
          <w:szCs w:val="23"/>
        </w:rPr>
        <w:t>、创建工程</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3</w:t>
      </w:r>
      <w:r>
        <w:rPr>
          <w:rFonts w:ascii="Helvetica" w:hAnsi="Helvetica" w:cs="Helvetica"/>
          <w:color w:val="333344"/>
          <w:sz w:val="23"/>
          <w:szCs w:val="23"/>
        </w:rPr>
        <w:t>、数据库表结构及数据记录</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4</w:t>
      </w:r>
      <w:r>
        <w:rPr>
          <w:rFonts w:ascii="Helvetica" w:hAnsi="Helvetica" w:cs="Helvetica"/>
          <w:color w:val="333344"/>
          <w:sz w:val="23"/>
          <w:szCs w:val="23"/>
        </w:rPr>
        <w:t>、实例对象</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5</w:t>
      </w:r>
      <w:r>
        <w:rPr>
          <w:rFonts w:ascii="Helvetica" w:hAnsi="Helvetica" w:cs="Helvetica"/>
          <w:color w:val="333344"/>
          <w:sz w:val="23"/>
          <w:szCs w:val="23"/>
        </w:rPr>
        <w:t>、配置文件</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6</w:t>
      </w:r>
      <w:r>
        <w:rPr>
          <w:rFonts w:ascii="Helvetica" w:hAnsi="Helvetica" w:cs="Helvetica"/>
          <w:color w:val="333344"/>
          <w:sz w:val="23"/>
          <w:szCs w:val="23"/>
        </w:rPr>
        <w:t>、测试执行，输出结果</w:t>
      </w:r>
    </w:p>
    <w:p w:rsidR="00967946" w:rsidRDefault="00967946" w:rsidP="00967946">
      <w:pPr>
        <w:pStyle w:val="3"/>
      </w:pPr>
      <w:r>
        <w:t>1</w:t>
      </w:r>
      <w:r>
        <w:t>、示例功能描述</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在本示例中，需要完成这样的一个简单功能，即，指定一个用户（</w:t>
      </w:r>
      <w:r>
        <w:rPr>
          <w:rFonts w:ascii="Helvetica" w:hAnsi="Helvetica" w:cs="Helvetica"/>
          <w:color w:val="333344"/>
          <w:sz w:val="23"/>
          <w:szCs w:val="23"/>
        </w:rPr>
        <w:t>ID=1</w:t>
      </w:r>
      <w:r>
        <w:rPr>
          <w:rFonts w:ascii="Helvetica" w:hAnsi="Helvetica" w:cs="Helvetica"/>
          <w:color w:val="333344"/>
          <w:sz w:val="23"/>
          <w:szCs w:val="23"/>
        </w:rPr>
        <w:t>），查询出这个用户的基本信息，并关联查询这个用户的所有订单。</w:t>
      </w:r>
    </w:p>
    <w:p w:rsidR="00967946" w:rsidRDefault="00967946" w:rsidP="00967946">
      <w:pPr>
        <w:pStyle w:val="3"/>
      </w:pPr>
      <w:r>
        <w:t>2</w:t>
      </w:r>
      <w:r>
        <w:t>、创建工程</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 </w:t>
      </w:r>
      <w:r>
        <w:rPr>
          <w:rFonts w:ascii="Helvetica" w:hAnsi="Helvetica" w:cs="Helvetica"/>
          <w:color w:val="333344"/>
          <w:sz w:val="23"/>
          <w:szCs w:val="23"/>
        </w:rPr>
        <w:t>首先创建一个工程的名称为：</w:t>
      </w:r>
      <w:r>
        <w:rPr>
          <w:rFonts w:ascii="Helvetica" w:hAnsi="Helvetica" w:cs="Helvetica"/>
          <w:color w:val="333344"/>
          <w:sz w:val="23"/>
          <w:szCs w:val="23"/>
        </w:rPr>
        <w:t>mybatis07-spring</w:t>
      </w:r>
      <w:r>
        <w:rPr>
          <w:rFonts w:ascii="Helvetica" w:hAnsi="Helvetica" w:cs="Helvetica"/>
          <w:color w:val="333344"/>
          <w:sz w:val="23"/>
          <w:szCs w:val="23"/>
        </w:rPr>
        <w:t>，在</w:t>
      </w:r>
      <w:r>
        <w:rPr>
          <w:rFonts w:ascii="Helvetica" w:hAnsi="Helvetica" w:cs="Helvetica"/>
          <w:color w:val="333344"/>
          <w:sz w:val="23"/>
          <w:szCs w:val="23"/>
        </w:rPr>
        <w:t xml:space="preserve"> src </w:t>
      </w:r>
      <w:r>
        <w:rPr>
          <w:rFonts w:ascii="Helvetica" w:hAnsi="Helvetica" w:cs="Helvetica"/>
          <w:color w:val="333344"/>
          <w:sz w:val="23"/>
          <w:szCs w:val="23"/>
        </w:rPr>
        <w:t>源代码目录下建立文件夹</w:t>
      </w:r>
      <w:r>
        <w:rPr>
          <w:rFonts w:ascii="Helvetica" w:hAnsi="Helvetica" w:cs="Helvetica"/>
          <w:color w:val="333344"/>
          <w:sz w:val="23"/>
          <w:szCs w:val="23"/>
        </w:rPr>
        <w:t xml:space="preserve"> config</w:t>
      </w:r>
      <w:r>
        <w:rPr>
          <w:rFonts w:ascii="Helvetica" w:hAnsi="Helvetica" w:cs="Helvetica"/>
          <w:color w:val="333344"/>
          <w:sz w:val="23"/>
          <w:szCs w:val="23"/>
        </w:rPr>
        <w:t>，并将原来的</w:t>
      </w:r>
      <w:r>
        <w:rPr>
          <w:rFonts w:ascii="Helvetica" w:hAnsi="Helvetica" w:cs="Helvetica"/>
          <w:color w:val="333344"/>
          <w:sz w:val="23"/>
          <w:szCs w:val="23"/>
        </w:rPr>
        <w:t xml:space="preserve"> mybatis </w:t>
      </w:r>
      <w:r>
        <w:rPr>
          <w:rFonts w:ascii="Helvetica" w:hAnsi="Helvetica" w:cs="Helvetica"/>
          <w:color w:val="333344"/>
          <w:sz w:val="23"/>
          <w:szCs w:val="23"/>
        </w:rPr>
        <w:t>配置文件</w:t>
      </w:r>
      <w:r>
        <w:rPr>
          <w:rFonts w:ascii="Helvetica" w:hAnsi="Helvetica" w:cs="Helvetica"/>
          <w:color w:val="333344"/>
          <w:sz w:val="23"/>
          <w:szCs w:val="23"/>
        </w:rPr>
        <w:t xml:space="preserve"> Configuration.xml </w:t>
      </w:r>
      <w:r>
        <w:rPr>
          <w:rFonts w:ascii="Helvetica" w:hAnsi="Helvetica" w:cs="Helvetica"/>
          <w:color w:val="333344"/>
          <w:sz w:val="23"/>
          <w:szCs w:val="23"/>
        </w:rPr>
        <w:t>移动到这个文件夹中</w:t>
      </w:r>
      <w:r>
        <w:rPr>
          <w:rFonts w:ascii="Helvetica" w:hAnsi="Helvetica" w:cs="Helvetica"/>
          <w:color w:val="333344"/>
          <w:sz w:val="23"/>
          <w:szCs w:val="23"/>
        </w:rPr>
        <w:t xml:space="preserve">, </w:t>
      </w:r>
      <w:r>
        <w:rPr>
          <w:rFonts w:ascii="Helvetica" w:hAnsi="Helvetica" w:cs="Helvetica"/>
          <w:color w:val="333344"/>
          <w:sz w:val="23"/>
          <w:szCs w:val="23"/>
        </w:rPr>
        <w:t>并在</w:t>
      </w:r>
      <w:r>
        <w:rPr>
          <w:rFonts w:ascii="Helvetica" w:hAnsi="Helvetica" w:cs="Helvetica"/>
          <w:color w:val="333344"/>
          <w:sz w:val="23"/>
          <w:szCs w:val="23"/>
        </w:rPr>
        <w:t xml:space="preserve"> config </w:t>
      </w:r>
      <w:r>
        <w:rPr>
          <w:rFonts w:ascii="Helvetica" w:hAnsi="Helvetica" w:cs="Helvetica"/>
          <w:color w:val="333344"/>
          <w:sz w:val="23"/>
          <w:szCs w:val="23"/>
        </w:rPr>
        <w:t>文家夹中建立</w:t>
      </w:r>
      <w:r>
        <w:rPr>
          <w:rFonts w:ascii="Helvetica" w:hAnsi="Helvetica" w:cs="Helvetica"/>
          <w:color w:val="333344"/>
          <w:sz w:val="23"/>
          <w:szCs w:val="23"/>
        </w:rPr>
        <w:t xml:space="preserve"> Spring </w:t>
      </w:r>
      <w:r>
        <w:rPr>
          <w:rFonts w:ascii="Helvetica" w:hAnsi="Helvetica" w:cs="Helvetica"/>
          <w:color w:val="333344"/>
          <w:sz w:val="23"/>
          <w:szCs w:val="23"/>
        </w:rPr>
        <w:t>配置文件：</w:t>
      </w:r>
      <w:r>
        <w:rPr>
          <w:rFonts w:ascii="Helvetica" w:hAnsi="Helvetica" w:cs="Helvetica"/>
          <w:color w:val="333344"/>
          <w:sz w:val="23"/>
          <w:szCs w:val="23"/>
        </w:rPr>
        <w:t>applicationContext.xml</w:t>
      </w:r>
      <w:r>
        <w:rPr>
          <w:rFonts w:ascii="Helvetica" w:hAnsi="Helvetica" w:cs="Helvetica"/>
          <w:color w:val="333344"/>
          <w:sz w:val="23"/>
          <w:szCs w:val="23"/>
        </w:rPr>
        <w:t>。工程结构目录如下：</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extent cx="2933700" cy="3430270"/>
            <wp:effectExtent l="0" t="0" r="0" b="0"/>
            <wp:docPr id="23" name="图片 23" descr="Mybatis与Spring集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batis与Spring集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3430270"/>
                    </a:xfrm>
                    <a:prstGeom prst="rect">
                      <a:avLst/>
                    </a:prstGeom>
                    <a:noFill/>
                    <a:ln>
                      <a:noFill/>
                    </a:ln>
                  </pic:spPr>
                </pic:pic>
              </a:graphicData>
            </a:graphic>
          </wp:inline>
        </w:drawing>
      </w:r>
    </w:p>
    <w:p w:rsidR="00967946" w:rsidRDefault="00967946" w:rsidP="00967946">
      <w:pPr>
        <w:pStyle w:val="3"/>
      </w:pPr>
      <w:r>
        <w:t>3</w:t>
      </w:r>
      <w:r>
        <w:t>、数据库表结构及数据记录</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在本示例中，用到两个表：用户表和订单表，其结构和数据记录如下：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CREATE TABLE `user`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`id` int(10) unsigned NOT NULL AUTO_INCREMENT,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`username` varchar(64) NOT NULL DEFAULT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`mobile` varchar(16) NOT NULL DEFAULT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PRIMARY KEY (`id`)</w:t>
      </w:r>
    </w:p>
    <w:p w:rsidR="00967946" w:rsidRDefault="00967946" w:rsidP="00967946">
      <w:pPr>
        <w:pStyle w:val="HTML0"/>
        <w:shd w:val="clear" w:color="auto" w:fill="F5F5F5"/>
        <w:wordWrap w:val="0"/>
        <w:spacing w:after="150"/>
        <w:rPr>
          <w:color w:val="333333"/>
          <w:sz w:val="20"/>
          <w:szCs w:val="20"/>
        </w:rPr>
      </w:pPr>
      <w:r>
        <w:rPr>
          <w:color w:val="333333"/>
          <w:sz w:val="20"/>
          <w:szCs w:val="20"/>
        </w:rPr>
        <w:t>) ENGINE=InnoDB AUTO_INCREMENT=3 DEFAULT CHARSET=utf8;</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 Records of user</w:t>
      </w: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`user` VALUES ('1', 'yiibai', '13838009988');</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`user` VALUES ('2', 'saya', '13838009988');</w:t>
      </w:r>
    </w:p>
    <w:p w:rsidR="00967946" w:rsidRDefault="00967946" w:rsidP="00967946">
      <w:pPr>
        <w:rPr>
          <w:sz w:val="24"/>
          <w:szCs w:val="24"/>
        </w:rPr>
      </w:pPr>
      <w:r>
        <w:rPr>
          <w:rFonts w:ascii="Helvetica" w:hAnsi="Helvetica" w:cs="Helvetica"/>
          <w:color w:val="333344"/>
          <w:sz w:val="23"/>
          <w:szCs w:val="23"/>
          <w:shd w:val="clear" w:color="auto" w:fill="FFFFFF"/>
        </w:rPr>
        <w:t>订单表结构和数据如下：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CREATE TABLE `order`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`order_id` int(10) unsigned NOT NULL AUTO_INCREMENT,</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 xml:space="preserve">  `user_id` int(10) unsigned NOT NULL DEFAULT '0',</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`order_no` varchar(16) NOT NULL DEFAULT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`money` float(10,2) unsigned DEFAULT '0.00',</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PRIMARY KEY (`order_id`)</w:t>
      </w:r>
    </w:p>
    <w:p w:rsidR="00967946" w:rsidRDefault="00967946" w:rsidP="00967946">
      <w:pPr>
        <w:pStyle w:val="HTML0"/>
        <w:shd w:val="clear" w:color="auto" w:fill="F5F5F5"/>
        <w:wordWrap w:val="0"/>
        <w:spacing w:after="150"/>
        <w:rPr>
          <w:color w:val="333333"/>
          <w:sz w:val="20"/>
          <w:szCs w:val="20"/>
        </w:rPr>
      </w:pPr>
      <w:r>
        <w:rPr>
          <w:color w:val="333333"/>
          <w:sz w:val="20"/>
          <w:szCs w:val="20"/>
        </w:rPr>
        <w:t>) ENGINE=InnoDB AUTO_INCREMENT=17 DEFAULT CHARSET=utf8;</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 Records of order</w:t>
      </w:r>
    </w:p>
    <w:p w:rsidR="00967946" w:rsidRDefault="00967946" w:rsidP="00967946">
      <w:pPr>
        <w:pStyle w:val="HTML0"/>
        <w:shd w:val="clear" w:color="auto" w:fill="F5F5F5"/>
        <w:wordWrap w:val="0"/>
        <w:spacing w:after="150"/>
        <w:rPr>
          <w:color w:val="333333"/>
          <w:sz w:val="20"/>
          <w:szCs w:val="20"/>
        </w:rPr>
      </w:pPr>
      <w:r>
        <w:rPr>
          <w:color w:val="333333"/>
          <w:sz w:val="20"/>
          <w:szCs w:val="20"/>
        </w:rPr>
        <w:t>-- ----------------------------</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('1', '1', '1509289090', '99.90');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('2', '1', '1519289091', '290.80');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('3', '1', '1509294321', '919.90');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('4', '1', '1601232190', '329.90');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('5', '1', '1503457384', '321.00');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('6', '1', '1598572382', '342.00');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('7', '1', '1500845727', '458.00');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('8', '1', '1508458923', '1200.00');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('9', '1', '1504538293', '2109.00');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('10', '1', '1932428723', '5888.00');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('11', '1', '2390423712', '3219.00');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('12', '1', '4587923992', '123.00');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('13', '1', '4095378812', '421.00');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('14', '1', '9423890127', '678.00');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('15', '1', '7859213249', '7689.00');</w:t>
      </w:r>
    </w:p>
    <w:p w:rsidR="00967946" w:rsidRDefault="00967946" w:rsidP="00967946">
      <w:pPr>
        <w:pStyle w:val="HTML0"/>
        <w:shd w:val="clear" w:color="auto" w:fill="F5F5F5"/>
        <w:wordWrap w:val="0"/>
        <w:spacing w:after="150"/>
        <w:rPr>
          <w:color w:val="333333"/>
          <w:sz w:val="20"/>
          <w:szCs w:val="20"/>
        </w:rPr>
      </w:pPr>
      <w:r>
        <w:rPr>
          <w:color w:val="333333"/>
          <w:sz w:val="20"/>
          <w:szCs w:val="20"/>
        </w:rPr>
        <w:t>INSERT INTO `order` VALUES ('16', '1', '4598450230', '909.20');</w:t>
      </w:r>
    </w:p>
    <w:p w:rsidR="00967946" w:rsidRDefault="00967946" w:rsidP="00967946">
      <w:pPr>
        <w:pStyle w:val="3"/>
      </w:pPr>
      <w:r>
        <w:t>4</w:t>
      </w:r>
      <w:r>
        <w:t>、实例对象</w:t>
      </w:r>
      <w:r>
        <w:br/>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用户表和订单表分别对应两个实例对象，分别是：</w:t>
      </w:r>
      <w:r>
        <w:rPr>
          <w:rFonts w:ascii="Helvetica" w:hAnsi="Helvetica" w:cs="Helvetica"/>
          <w:color w:val="333344"/>
          <w:sz w:val="23"/>
          <w:szCs w:val="23"/>
        </w:rPr>
        <w:t xml:space="preserve">User.java </w:t>
      </w:r>
      <w:r>
        <w:rPr>
          <w:rFonts w:ascii="Helvetica" w:hAnsi="Helvetica" w:cs="Helvetica"/>
          <w:color w:val="333344"/>
          <w:sz w:val="23"/>
          <w:szCs w:val="23"/>
        </w:rPr>
        <w:t>和</w:t>
      </w:r>
      <w:r>
        <w:rPr>
          <w:rFonts w:ascii="Helvetica" w:hAnsi="Helvetica" w:cs="Helvetica"/>
          <w:color w:val="333344"/>
          <w:sz w:val="23"/>
          <w:szCs w:val="23"/>
        </w:rPr>
        <w:t xml:space="preserve"> Order.java</w:t>
      </w:r>
      <w:r>
        <w:rPr>
          <w:rFonts w:ascii="Helvetica" w:hAnsi="Helvetica" w:cs="Helvetica"/>
          <w:color w:val="333344"/>
          <w:sz w:val="23"/>
          <w:szCs w:val="23"/>
        </w:rPr>
        <w:t>，它们都在</w:t>
      </w:r>
      <w:r>
        <w:rPr>
          <w:rFonts w:ascii="Helvetica" w:hAnsi="Helvetica" w:cs="Helvetica"/>
          <w:color w:val="333344"/>
          <w:sz w:val="23"/>
          <w:szCs w:val="23"/>
        </w:rPr>
        <w:t xml:space="preserve"> com.yiibai.pojo </w:t>
      </w:r>
      <w:r>
        <w:rPr>
          <w:rFonts w:ascii="Helvetica" w:hAnsi="Helvetica" w:cs="Helvetica"/>
          <w:color w:val="333344"/>
          <w:sz w:val="23"/>
          <w:szCs w:val="23"/>
        </w:rPr>
        <w:t>包中。</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lastRenderedPageBreak/>
        <w:t>User.java</w:t>
      </w:r>
      <w:r>
        <w:rPr>
          <w:rFonts w:ascii="Helvetica" w:hAnsi="Helvetica" w:cs="Helvetica"/>
          <w:color w:val="333344"/>
          <w:sz w:val="23"/>
          <w:szCs w:val="23"/>
        </w:rPr>
        <w:t>代码内容如下：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package com.yiibai.pojo;</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import java.util.List;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@describe: User</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@author: Yiibai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@version: V1.0</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@copyright http://www.yiibai.com</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w:t>
      </w:r>
    </w:p>
    <w:p w:rsidR="00967946" w:rsidRDefault="00967946" w:rsidP="00967946">
      <w:pPr>
        <w:pStyle w:val="HTML0"/>
        <w:shd w:val="clear" w:color="auto" w:fill="F5F5F5"/>
        <w:wordWrap w:val="0"/>
        <w:spacing w:after="150"/>
        <w:rPr>
          <w:color w:val="333333"/>
          <w:sz w:val="20"/>
          <w:szCs w:val="20"/>
        </w:rPr>
      </w:pPr>
      <w:r>
        <w:rPr>
          <w:color w:val="333333"/>
          <w:sz w:val="20"/>
          <w:szCs w:val="20"/>
        </w:rPr>
        <w:t>public class User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int 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String username;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String mobile;</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int getId()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setId(int 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this.id = 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String getUsername()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setUsername(String username)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this.username = username;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String getMobile()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mobile;</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setMobile(String mobile)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this.mobile = mobile;</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Order.java</w:t>
      </w:r>
      <w:r>
        <w:rPr>
          <w:rFonts w:ascii="Helvetica" w:hAnsi="Helvetica" w:cs="Helvetica"/>
          <w:color w:val="333344"/>
          <w:sz w:val="23"/>
          <w:szCs w:val="23"/>
        </w:rPr>
        <w:t>代码内容如下：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package com.yiibai.pojo;</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@describe: Order - 订单</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@author: Yiibai</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@version: V1.0</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@copyright http://www.yiibai.com</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public class Order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int orderId;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String orderNo;</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float money;</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int userId;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User user;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int getUserId()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setUserId(int userId)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this.userId = userId;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int getOrderId() {</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return orderId;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setOrderId(int orderId)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this.orderId = orderId;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User getUser()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setUser(User user)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 = user;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String getOrderNo()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orderNo;</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setOrderNo(String orderNo)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this.orderNo = orderNo;</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float getMoney()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money;</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void setMoney(float money)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this.money = money;</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pStyle w:val="3"/>
      </w:pPr>
      <w:r>
        <w:t>5</w:t>
      </w:r>
      <w:r>
        <w:t>、配置文件</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这个实例中有三个重要的配置文件，它们分别是：</w:t>
      </w:r>
      <w:r>
        <w:rPr>
          <w:rFonts w:ascii="Helvetica" w:hAnsi="Helvetica" w:cs="Helvetica"/>
          <w:color w:val="333344"/>
          <w:sz w:val="23"/>
          <w:szCs w:val="23"/>
        </w:rPr>
        <w:t xml:space="preserve">applicationContext.xml </w:t>
      </w:r>
      <w:r>
        <w:rPr>
          <w:rFonts w:ascii="Helvetica" w:hAnsi="Helvetica" w:cs="Helvetica"/>
          <w:color w:val="333344"/>
          <w:sz w:val="23"/>
          <w:szCs w:val="23"/>
        </w:rPr>
        <w:t>，</w:t>
      </w:r>
      <w:r>
        <w:rPr>
          <w:rFonts w:ascii="Helvetica" w:hAnsi="Helvetica" w:cs="Helvetica"/>
          <w:color w:val="333344"/>
          <w:sz w:val="23"/>
          <w:szCs w:val="23"/>
        </w:rPr>
        <w:t xml:space="preserve"> Configuration.xml </w:t>
      </w:r>
      <w:r>
        <w:rPr>
          <w:rFonts w:ascii="Helvetica" w:hAnsi="Helvetica" w:cs="Helvetica"/>
          <w:color w:val="333344"/>
          <w:sz w:val="23"/>
          <w:szCs w:val="23"/>
        </w:rPr>
        <w:t>以及</w:t>
      </w:r>
      <w:r>
        <w:rPr>
          <w:rFonts w:ascii="Helvetica" w:hAnsi="Helvetica" w:cs="Helvetica"/>
          <w:color w:val="333344"/>
          <w:sz w:val="23"/>
          <w:szCs w:val="23"/>
        </w:rPr>
        <w:t> UserMaper.xml</w:t>
      </w:r>
      <w:r>
        <w:rPr>
          <w:rFonts w:ascii="Helvetica" w:hAnsi="Helvetica" w:cs="Helvetica"/>
          <w:color w:val="333344"/>
          <w:sz w:val="23"/>
          <w:szCs w:val="23"/>
        </w:rPr>
        <w:t>。</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applicationContext.xml  </w:t>
      </w:r>
      <w:r>
        <w:rPr>
          <w:rFonts w:ascii="Helvetica" w:hAnsi="Helvetica" w:cs="Helvetica"/>
          <w:color w:val="333344"/>
          <w:sz w:val="23"/>
          <w:szCs w:val="23"/>
        </w:rPr>
        <w:t>配置文件里最主要的配置：</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&lt;?xml version="1.0" encoding="UTF-8" ?&gt;</w:t>
      </w:r>
    </w:p>
    <w:p w:rsidR="00967946" w:rsidRDefault="00967946" w:rsidP="00967946">
      <w:pPr>
        <w:pStyle w:val="HTML0"/>
        <w:shd w:val="clear" w:color="auto" w:fill="F5F5F5"/>
        <w:wordWrap w:val="0"/>
        <w:spacing w:after="150"/>
        <w:rPr>
          <w:color w:val="333333"/>
          <w:sz w:val="20"/>
          <w:szCs w:val="20"/>
        </w:rPr>
      </w:pPr>
      <w:r>
        <w:rPr>
          <w:color w:val="333333"/>
          <w:sz w:val="20"/>
          <w:szCs w:val="20"/>
        </w:rPr>
        <w:t>&lt;!DOCTYPE configuration PUBLIC "-//mybatis.org//DTD Config 3.0//EN"</w:t>
      </w:r>
    </w:p>
    <w:p w:rsidR="00967946" w:rsidRDefault="00967946" w:rsidP="00967946">
      <w:pPr>
        <w:pStyle w:val="HTML0"/>
        <w:shd w:val="clear" w:color="auto" w:fill="F5F5F5"/>
        <w:wordWrap w:val="0"/>
        <w:spacing w:after="150"/>
        <w:rPr>
          <w:color w:val="333333"/>
          <w:sz w:val="20"/>
          <w:szCs w:val="20"/>
        </w:rPr>
      </w:pPr>
      <w:r>
        <w:rPr>
          <w:color w:val="333333"/>
          <w:sz w:val="20"/>
          <w:szCs w:val="20"/>
        </w:rPr>
        <w:t>"http://mybatis.org/dtd/mybatis-3-config.dtd"&gt;</w:t>
      </w:r>
    </w:p>
    <w:p w:rsidR="00967946" w:rsidRDefault="00967946" w:rsidP="00967946">
      <w:pPr>
        <w:pStyle w:val="HTML0"/>
        <w:shd w:val="clear" w:color="auto" w:fill="F5F5F5"/>
        <w:wordWrap w:val="0"/>
        <w:spacing w:after="150"/>
        <w:rPr>
          <w:color w:val="333333"/>
          <w:sz w:val="20"/>
          <w:szCs w:val="20"/>
        </w:rPr>
      </w:pPr>
      <w:r>
        <w:rPr>
          <w:color w:val="333333"/>
          <w:sz w:val="20"/>
          <w:szCs w:val="20"/>
        </w:rPr>
        <w:t>&lt;configuration&gt;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&lt;typeAliases&gt;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&lt;typeAlias alias="User" type="com.yiibai.pojo.User"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&lt;typeAlias alias="Order" type="com.yiibai.pojo.Order"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&lt;/typeAliases&gt;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 Mybatis和Spring 集成之后,这些可以完全删除（注释掉）,数据库连接的管理交给 Spring 来管理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&lt;environments default="development"&gt; &lt;environment id="development"&gt;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&lt;transactionManager type="JDBC"/&gt; &lt;dataSource type="POOLED"&gt; &lt;property</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name="driver" value="com.mysql.jdbc.Driver"/&gt; &lt;property name="url"</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value="jdbc:mysql://127.0.0.1:3306/yiibai?characterEncoding=utf8"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name="username" value="root"/&gt; &lt;property name="password"</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value=""/&gt; &lt;/dataSource&gt; &lt;/environment&gt; &lt;/environments&gt;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&lt;mappers&gt;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&lt;mapper resource="com/yiibai/maper/UserMaper.xml"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&lt;/mappers&gt;</w:t>
      </w:r>
    </w:p>
    <w:p w:rsidR="00967946" w:rsidRDefault="00967946" w:rsidP="00967946">
      <w:pPr>
        <w:pStyle w:val="HTML0"/>
        <w:shd w:val="clear" w:color="auto" w:fill="F5F5F5"/>
        <w:wordWrap w:val="0"/>
        <w:spacing w:after="150"/>
        <w:rPr>
          <w:color w:val="333333"/>
          <w:sz w:val="20"/>
          <w:szCs w:val="20"/>
        </w:rPr>
      </w:pPr>
      <w:r>
        <w:rPr>
          <w:color w:val="333333"/>
          <w:sz w:val="20"/>
          <w:szCs w:val="20"/>
        </w:rPr>
        <w:t>&lt;/configuration&gt;</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配置文件</w:t>
      </w:r>
      <w:r>
        <w:rPr>
          <w:rFonts w:ascii="Helvetica" w:hAnsi="Helvetica" w:cs="Helvetica"/>
          <w:color w:val="333344"/>
          <w:sz w:val="23"/>
          <w:szCs w:val="23"/>
        </w:rPr>
        <w:t xml:space="preserve"> Configuration.xml </w:t>
      </w:r>
      <w:r>
        <w:rPr>
          <w:rFonts w:ascii="Helvetica" w:hAnsi="Helvetica" w:cs="Helvetica"/>
          <w:color w:val="333344"/>
          <w:sz w:val="23"/>
          <w:szCs w:val="23"/>
        </w:rPr>
        <w:t>的内容如下：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&lt;?xml version="1.0" encoding="utf-8"?&gt;</w:t>
      </w:r>
    </w:p>
    <w:p w:rsidR="00967946" w:rsidRDefault="00967946" w:rsidP="00967946">
      <w:pPr>
        <w:pStyle w:val="HTML0"/>
        <w:shd w:val="clear" w:color="auto" w:fill="F5F5F5"/>
        <w:wordWrap w:val="0"/>
        <w:spacing w:after="150"/>
        <w:rPr>
          <w:color w:val="333333"/>
          <w:sz w:val="20"/>
          <w:szCs w:val="20"/>
        </w:rPr>
      </w:pPr>
      <w:r>
        <w:rPr>
          <w:color w:val="333333"/>
          <w:sz w:val="20"/>
          <w:szCs w:val="20"/>
        </w:rPr>
        <w:t>&lt;beans xmlns="http://www.springframework.org/schema/beans"</w:t>
      </w:r>
    </w:p>
    <w:p w:rsidR="00967946" w:rsidRDefault="00967946" w:rsidP="00967946">
      <w:pPr>
        <w:pStyle w:val="HTML0"/>
        <w:shd w:val="clear" w:color="auto" w:fill="F5F5F5"/>
        <w:wordWrap w:val="0"/>
        <w:spacing w:after="150"/>
        <w:rPr>
          <w:color w:val="333333"/>
          <w:sz w:val="20"/>
          <w:szCs w:val="20"/>
        </w:rPr>
      </w:pPr>
      <w:r>
        <w:rPr>
          <w:color w:val="333333"/>
          <w:sz w:val="20"/>
          <w:szCs w:val="20"/>
        </w:rPr>
        <w:tab/>
        <w:t>xmlns:xsi="http://www.w3.org/2001/XMLSchema-instance" xmlns:aop="http://www.springframework.org/schema/aop"</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t>xmlns:tx="http://www.springframework.org/schema/tx" xmlns:context="http://www.springframework.org/schema/context"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xsi:schemaLocation="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http://www.springframework.org/schema/beans http://www.springframework.org/schema/beans/spring-beans-3.0.xsd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http://www.springframework.org/schema/aop http://www.springframework.org/schema/aop/spring-aop-3.0.xsd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http://www.springframework.org/schema/context http://www.springframework.org/schema/context/spring-context-3.0.xsd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http://www.springframework.org/schema/jee http://www.springframework.org/schema/jee/spring-jee-3.0.xsd  </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http://www.springframework.org/schema/tx http://www.springframework.org/schema/tx/spring-tx-3.0.xsd"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default-autowire="byName" default-lazy-init="false"&gt;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&lt;bean id="dataSource" class="org.apache.commons.dbcp.BasicDataSource"&gt;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name="driverClassName" value="com.mysql.jdbc.Driver"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name="url"</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value="jdbc:mysql://127.0.0.1:3306/yiibai?characterEncoding=utf8"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name="username" value="root"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name="password" value=""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&lt;/bean&gt;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&lt;bean id="sqlSessionFactory" class="org.mybatis.spring.SqlSessionFactoryBean"&gt;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&lt;!--dataSource属性指定要用到的连接池--&gt;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name="dataSource" ref="dataSource"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&lt;!--configLocation属性指定mybatis的核心配置文件--&gt;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name="configLocation" value="config/Configuration.xml"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&lt;/bean&gt;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&lt;bean id="userMaper" class="org.mybatis.spring.mapper.MapperFactoryBean"&gt;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&lt;!--sqlSessionFactory属性指定要用到的SqlSessionFactory实例--&gt;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name="sqlSessionFactory" ref="sqlSessionFactory"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&lt;!--mapperInterface属性指定映射器接口，用于实现此接口并生成映射器对象--&gt;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name="mapperInterface" value="com.yiibai.maper.UserMaper"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&lt;/bean&gt;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&lt;/beans&gt; </w:t>
      </w:r>
    </w:p>
    <w:p w:rsid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rPr>
      </w:pPr>
      <w:r>
        <w:rPr>
          <w:rFonts w:ascii="Helvetica" w:hAnsi="Helvetica" w:cs="Helvetica"/>
          <w:color w:val="333344"/>
          <w:sz w:val="23"/>
          <w:szCs w:val="23"/>
        </w:rPr>
        <w:t>UserMaper.xml </w:t>
      </w:r>
      <w:r>
        <w:rPr>
          <w:rFonts w:ascii="Helvetica" w:hAnsi="Helvetica" w:cs="Helvetica"/>
          <w:color w:val="333344"/>
          <w:sz w:val="23"/>
          <w:szCs w:val="23"/>
        </w:rPr>
        <w:t>用于定义查询和数据对象映射，其内容如下：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&lt;?xml version="1.0" encoding="UTF-8" ?&gt;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&lt;!DOCTYPE mapper PUBLIC "-//mybatis.org//DTD Mapper 3.0//EN" </w:t>
      </w:r>
    </w:p>
    <w:p w:rsidR="00967946" w:rsidRDefault="00967946" w:rsidP="00967946">
      <w:pPr>
        <w:pStyle w:val="HTML0"/>
        <w:shd w:val="clear" w:color="auto" w:fill="F5F5F5"/>
        <w:wordWrap w:val="0"/>
        <w:spacing w:after="150"/>
        <w:rPr>
          <w:color w:val="333333"/>
          <w:sz w:val="20"/>
          <w:szCs w:val="20"/>
        </w:rPr>
      </w:pPr>
      <w:r>
        <w:rPr>
          <w:color w:val="333333"/>
          <w:sz w:val="20"/>
          <w:szCs w:val="20"/>
        </w:rPr>
        <w:t>"http://mybatis.org/dtd/mybatis-3-mapper.dtd"&gt;</w:t>
      </w:r>
    </w:p>
    <w:p w:rsidR="00967946" w:rsidRDefault="00967946" w:rsidP="00967946">
      <w:pPr>
        <w:pStyle w:val="HTML0"/>
        <w:shd w:val="clear" w:color="auto" w:fill="F5F5F5"/>
        <w:wordWrap w:val="0"/>
        <w:spacing w:after="150"/>
        <w:rPr>
          <w:color w:val="333333"/>
          <w:sz w:val="20"/>
          <w:szCs w:val="20"/>
        </w:rPr>
      </w:pPr>
      <w:r>
        <w:rPr>
          <w:color w:val="333333"/>
          <w:sz w:val="20"/>
          <w:szCs w:val="20"/>
        </w:rPr>
        <w:t>&lt;mapper namespace="com.yiibai.maper.UserMaper"&gt;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 为了返回list 类型而定义的returnMap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&lt;resultMap type="User" id="resultUser"&gt;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&lt;id column="id" property="id" /&gt;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&lt;result column="username" property="username" /&gt;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&lt;result column="mobile" property="mobile" /&gt;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&lt;/resultMap&gt;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 User 联合 Order 查询 方法的配置 (多对一的方式)  --&gt;</w:t>
      </w: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&lt;resultMap id="resultUserOrders" type="Order"&gt;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&lt;id property="orderId" column="order_id"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&lt;result property="orderNo" column="order_no"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&lt;result property="money" column="money"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&lt;result property="userId" column="user_id"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t xml:space="preserve">    &lt;association property="user" javaType="User"&gt;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&lt;id property="id" column="id"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&lt;result property="username" column="username" /&gt;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&lt;result property="mobile" column="mobile" /&gt;</w:t>
      </w:r>
      <w:r>
        <w:rPr>
          <w:color w:val="333333"/>
          <w:sz w:val="20"/>
          <w:szCs w:val="20"/>
        </w:rPr>
        <w:tab/>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&lt;/association&gt;</w:t>
      </w:r>
      <w:r>
        <w:rPr>
          <w:color w:val="333333"/>
          <w:sz w:val="20"/>
          <w:szCs w:val="20"/>
        </w:rPr>
        <w:tab/>
        <w:t xml:space="preserve">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&lt;/resultMap&gt;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 id="getUserOrders" parameterType="int" resultMap="resultUserOrders"&gt;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SELECT u.*,o.* FROM `user` u, `order` o </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          WHERE u.id=o.user_id AND u.id=#{id}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p>
    <w:p w:rsidR="00967946" w:rsidRDefault="00967946" w:rsidP="00967946">
      <w:pPr>
        <w:pStyle w:val="HTML0"/>
        <w:shd w:val="clear" w:color="auto" w:fill="F5F5F5"/>
        <w:wordWrap w:val="0"/>
        <w:spacing w:after="150"/>
        <w:rPr>
          <w:color w:val="333333"/>
          <w:sz w:val="20"/>
          <w:szCs w:val="20"/>
        </w:rPr>
      </w:pPr>
      <w:r>
        <w:rPr>
          <w:color w:val="333333"/>
          <w:sz w:val="20"/>
          <w:szCs w:val="20"/>
        </w:rPr>
        <w:tab/>
        <w:t>&lt;select id="getUserById" resultMap="resultUser" parameterType="int"&gt;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SELECT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FROM user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WHERE id=#{id}</w:t>
      </w:r>
    </w:p>
    <w:p w:rsidR="00967946" w:rsidRDefault="00967946" w:rsidP="00967946">
      <w:pPr>
        <w:pStyle w:val="HTML0"/>
        <w:shd w:val="clear" w:color="auto" w:fill="F5F5F5"/>
        <w:wordWrap w:val="0"/>
        <w:spacing w:after="150"/>
        <w:rPr>
          <w:color w:val="333333"/>
          <w:sz w:val="20"/>
          <w:szCs w:val="20"/>
        </w:rPr>
      </w:pPr>
      <w:r>
        <w:rPr>
          <w:color w:val="333333"/>
          <w:sz w:val="20"/>
          <w:szCs w:val="20"/>
        </w:rPr>
        <w:tab/>
        <w:t xml:space="preserve">&lt;/select&gt;    </w:t>
      </w:r>
    </w:p>
    <w:p w:rsidR="00967946" w:rsidRDefault="00967946" w:rsidP="00967946">
      <w:pPr>
        <w:pStyle w:val="HTML0"/>
        <w:shd w:val="clear" w:color="auto" w:fill="F5F5F5"/>
        <w:wordWrap w:val="0"/>
        <w:spacing w:after="150"/>
        <w:rPr>
          <w:color w:val="333333"/>
          <w:sz w:val="20"/>
          <w:szCs w:val="20"/>
        </w:rPr>
      </w:pPr>
      <w:r>
        <w:rPr>
          <w:color w:val="333333"/>
          <w:sz w:val="20"/>
          <w:szCs w:val="20"/>
        </w:rPr>
        <w:t>&lt;/mapper&gt;</w:t>
      </w:r>
    </w:p>
    <w:p w:rsidR="00967946" w:rsidRDefault="00967946" w:rsidP="00967946">
      <w:pPr>
        <w:pStyle w:val="3"/>
      </w:pPr>
      <w:r>
        <w:t>6</w:t>
      </w:r>
      <w:r>
        <w:t>、测试执行，输出结果</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我们创建一个测试类为：</w:t>
      </w:r>
      <w:r>
        <w:rPr>
          <w:rFonts w:ascii="Helvetica" w:hAnsi="Helvetica" w:cs="Helvetica"/>
          <w:color w:val="333344"/>
          <w:sz w:val="23"/>
          <w:szCs w:val="23"/>
        </w:rPr>
        <w:t xml:space="preserve">Main.java , </w:t>
      </w:r>
      <w:r>
        <w:rPr>
          <w:rFonts w:ascii="Helvetica" w:hAnsi="Helvetica" w:cs="Helvetica"/>
          <w:color w:val="333344"/>
          <w:sz w:val="23"/>
          <w:szCs w:val="23"/>
        </w:rPr>
        <w:t>就在</w:t>
      </w:r>
      <w:r>
        <w:rPr>
          <w:rFonts w:ascii="Helvetica" w:hAnsi="Helvetica" w:cs="Helvetica"/>
          <w:color w:val="333344"/>
          <w:sz w:val="23"/>
          <w:szCs w:val="23"/>
        </w:rPr>
        <w:t xml:space="preserve"> src </w:t>
      </w:r>
      <w:r>
        <w:rPr>
          <w:rFonts w:ascii="Helvetica" w:hAnsi="Helvetica" w:cs="Helvetica"/>
          <w:color w:val="333344"/>
          <w:sz w:val="23"/>
          <w:szCs w:val="23"/>
        </w:rPr>
        <w:t>目录中。其代码如下：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java.util.List;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import org.springframework.context.ApplicationContext;</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org.springframework.context.support.ClassPathXmlApplicationContext;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import com.yiibai.maper.UserMaper;</w:t>
      </w:r>
    </w:p>
    <w:p w:rsidR="00967946" w:rsidRDefault="00967946" w:rsidP="00967946">
      <w:pPr>
        <w:pStyle w:val="HTML0"/>
        <w:shd w:val="clear" w:color="auto" w:fill="F5F5F5"/>
        <w:wordWrap w:val="0"/>
        <w:spacing w:after="150"/>
        <w:rPr>
          <w:color w:val="333333"/>
          <w:sz w:val="20"/>
          <w:szCs w:val="20"/>
        </w:rPr>
      </w:pPr>
      <w:r>
        <w:rPr>
          <w:color w:val="333333"/>
          <w:sz w:val="20"/>
          <w:szCs w:val="20"/>
        </w:rPr>
        <w:t>import com.yiibai.pojo.Order;</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import com.yiibai.pojo.User;</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Description</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@author yiibai</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@date 2015-4-12</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@copyright http://www.yiibai.com</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@email yiibai.com@gmai.com</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 @version 1.0</w:t>
      </w:r>
    </w:p>
    <w:p w:rsidR="00967946" w:rsidRDefault="00967946" w:rsidP="00967946">
      <w:pPr>
        <w:pStyle w:val="HTML0"/>
        <w:shd w:val="clear" w:color="auto" w:fill="F5F5F5"/>
        <w:wordWrap w:val="0"/>
        <w:spacing w:after="150"/>
        <w:rPr>
          <w:color w:val="333333"/>
          <w:sz w:val="20"/>
          <w:szCs w:val="20"/>
        </w:rPr>
      </w:pPr>
      <w:r>
        <w:rPr>
          <w:color w:val="333333"/>
          <w:sz w:val="20"/>
          <w:szCs w:val="20"/>
        </w:rPr>
        <w:t xml:space="preserve"> */</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public class Main {</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private static ApplicationContext ctx;</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static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ctx = new ClassPathXmlApplicationContext(</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"config/applicationContext.xml");</w:t>
      </w: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public static void main(String[] args)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UserMaper userMaper = (UserMaper) ctx.getBean("userMaper");</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测试id=1的用户查询，可根据数据库中的情况修改.</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User user = userMaper.getUserById(1);</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System.out.println("获取用户 ID=1 的用户名："+user.getUsername());</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得到文章列表测试</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System.out.println("得到用户id为1的所有订单列表:");</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System.out.println("=============================================");</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List&lt;Order&gt; orders = userMaper.getUserOrders(1);</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for (Order order : orders) {</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System.out.println("订单号："+order.getOrderNo() + "，订单金额：" + order.getMoney());</w:t>
      </w:r>
    </w:p>
    <w:p w:rsidR="00967946" w:rsidRDefault="00967946" w:rsidP="0096794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ab/>
        <w:t>}</w:t>
      </w:r>
    </w:p>
    <w:p w:rsidR="00967946" w:rsidRDefault="00967946" w:rsidP="00967946">
      <w:pPr>
        <w:pStyle w:val="HTML0"/>
        <w:shd w:val="clear" w:color="auto" w:fill="F5F5F5"/>
        <w:wordWrap w:val="0"/>
        <w:spacing w:after="150"/>
        <w:rPr>
          <w:color w:val="333333"/>
          <w:sz w:val="20"/>
          <w:szCs w:val="20"/>
        </w:rPr>
      </w:pP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运行结果如下：</w:t>
      </w:r>
    </w:p>
    <w:p w:rsidR="00967946" w:rsidRDefault="00967946" w:rsidP="00967946">
      <w:pPr>
        <w:pStyle w:val="HTML0"/>
        <w:shd w:val="clear" w:color="auto" w:fill="F5F5F5"/>
        <w:wordWrap w:val="0"/>
        <w:spacing w:after="150"/>
        <w:rPr>
          <w:color w:val="333333"/>
          <w:sz w:val="20"/>
          <w:szCs w:val="20"/>
        </w:rPr>
      </w:pPr>
      <w:r>
        <w:rPr>
          <w:color w:val="333333"/>
          <w:sz w:val="20"/>
          <w:szCs w:val="20"/>
        </w:rPr>
        <w:t>log4j:WARN No appenders could be found for logger (org.springframework.context.support.ClassPathXmlApplicationContext).</w:t>
      </w:r>
    </w:p>
    <w:p w:rsidR="00967946" w:rsidRDefault="00967946" w:rsidP="00967946">
      <w:pPr>
        <w:pStyle w:val="HTML0"/>
        <w:shd w:val="clear" w:color="auto" w:fill="F5F5F5"/>
        <w:wordWrap w:val="0"/>
        <w:spacing w:after="150"/>
        <w:rPr>
          <w:color w:val="333333"/>
          <w:sz w:val="20"/>
          <w:szCs w:val="20"/>
        </w:rPr>
      </w:pPr>
      <w:r>
        <w:rPr>
          <w:color w:val="333333"/>
          <w:sz w:val="20"/>
          <w:szCs w:val="20"/>
        </w:rPr>
        <w:t>log4j:WARN Please initialize the log4j system properly.</w:t>
      </w:r>
    </w:p>
    <w:p w:rsidR="00967946" w:rsidRDefault="00967946" w:rsidP="00967946">
      <w:pPr>
        <w:pStyle w:val="HTML0"/>
        <w:shd w:val="clear" w:color="auto" w:fill="F5F5F5"/>
        <w:wordWrap w:val="0"/>
        <w:spacing w:after="150"/>
        <w:rPr>
          <w:color w:val="333333"/>
          <w:sz w:val="20"/>
          <w:szCs w:val="20"/>
        </w:rPr>
      </w:pPr>
      <w:r>
        <w:rPr>
          <w:color w:val="333333"/>
          <w:sz w:val="20"/>
          <w:szCs w:val="20"/>
        </w:rPr>
        <w:t>获取用户 ID=1 的用户名：yiibai</w:t>
      </w:r>
    </w:p>
    <w:p w:rsidR="00967946" w:rsidRDefault="00967946" w:rsidP="00967946">
      <w:pPr>
        <w:pStyle w:val="HTML0"/>
        <w:shd w:val="clear" w:color="auto" w:fill="F5F5F5"/>
        <w:wordWrap w:val="0"/>
        <w:spacing w:after="150"/>
        <w:rPr>
          <w:color w:val="333333"/>
          <w:sz w:val="20"/>
          <w:szCs w:val="20"/>
        </w:rPr>
      </w:pPr>
      <w:r>
        <w:rPr>
          <w:color w:val="333333"/>
          <w:sz w:val="20"/>
          <w:szCs w:val="20"/>
        </w:rPr>
        <w:t>得到用户id为1的所有订单列表:</w:t>
      </w:r>
    </w:p>
    <w:p w:rsidR="00967946" w:rsidRDefault="00967946" w:rsidP="00967946">
      <w:pPr>
        <w:pStyle w:val="HTML0"/>
        <w:shd w:val="clear" w:color="auto" w:fill="F5F5F5"/>
        <w:wordWrap w:val="0"/>
        <w:spacing w:after="150"/>
        <w:rPr>
          <w:color w:val="333333"/>
          <w:sz w:val="20"/>
          <w:szCs w:val="20"/>
        </w:rPr>
      </w:pPr>
      <w:r>
        <w:rPr>
          <w:color w:val="333333"/>
          <w:sz w:val="20"/>
          <w:szCs w:val="20"/>
        </w:rPr>
        <w:t>=============================================</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订单号：1509289090，订单金额：99.9</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订单号：1519289091，订单金额：290.8</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订单号：1509294321，订单金额：919.9</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订单号：1601232190，订单金额：329.9</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订单号：1503457384，订单金额：321.0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订单号：1598572382，订单金额：342.0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订单号：1500845727，订单金额：458.0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订单号：1508458923，订单金额：1200.0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订单号：1504538293，订单金额：2109.0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订单号：1932428723，订单金额：5888.0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订单号：2390423712，订单金额：3219.0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订单号：4587923992，订单金额：123.0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订单号：4095378812，订单金额：421.0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订单号：9423890127，订单金额：678.0</w:t>
      </w:r>
    </w:p>
    <w:p w:rsidR="00967946" w:rsidRDefault="00967946" w:rsidP="00967946">
      <w:pPr>
        <w:pStyle w:val="HTML0"/>
        <w:shd w:val="clear" w:color="auto" w:fill="F5F5F5"/>
        <w:wordWrap w:val="0"/>
        <w:spacing w:after="150"/>
        <w:rPr>
          <w:color w:val="333333"/>
          <w:sz w:val="20"/>
          <w:szCs w:val="20"/>
        </w:rPr>
      </w:pPr>
      <w:r>
        <w:rPr>
          <w:color w:val="333333"/>
          <w:sz w:val="20"/>
          <w:szCs w:val="20"/>
        </w:rPr>
        <w:lastRenderedPageBreak/>
        <w:t>订单号：7859213249，订单金额：7689.0</w:t>
      </w:r>
    </w:p>
    <w:p w:rsidR="00967946" w:rsidRDefault="00967946" w:rsidP="00967946">
      <w:pPr>
        <w:pStyle w:val="HTML0"/>
        <w:shd w:val="clear" w:color="auto" w:fill="F5F5F5"/>
        <w:wordWrap w:val="0"/>
        <w:spacing w:after="150"/>
        <w:rPr>
          <w:color w:val="333333"/>
          <w:sz w:val="20"/>
          <w:szCs w:val="20"/>
        </w:rPr>
      </w:pPr>
      <w:r>
        <w:rPr>
          <w:color w:val="333333"/>
          <w:sz w:val="20"/>
          <w:szCs w:val="20"/>
        </w:rPr>
        <w:t>订单号：4598450230，订单金额：909.2</w:t>
      </w:r>
    </w:p>
    <w:p w:rsidR="00967946" w:rsidRDefault="00967946" w:rsidP="0096794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代码下载：</w:t>
      </w:r>
      <w:hyperlink r:id="rId26" w:tgtFrame="_blank" w:history="1">
        <w:r>
          <w:rPr>
            <w:rStyle w:val="a6"/>
            <w:rFonts w:ascii="Helvetica" w:hAnsi="Helvetica" w:cs="Helvetica"/>
            <w:color w:val="3298D6"/>
            <w:sz w:val="23"/>
            <w:szCs w:val="23"/>
          </w:rPr>
          <w:t>Mybatis</w:t>
        </w:r>
        <w:r>
          <w:rPr>
            <w:rStyle w:val="a6"/>
            <w:rFonts w:ascii="Helvetica" w:hAnsi="Helvetica" w:cs="Helvetica"/>
            <w:color w:val="3298D6"/>
            <w:sz w:val="23"/>
            <w:szCs w:val="23"/>
          </w:rPr>
          <w:t>与</w:t>
        </w:r>
        <w:r>
          <w:rPr>
            <w:rStyle w:val="a6"/>
            <w:rFonts w:ascii="Helvetica" w:hAnsi="Helvetica" w:cs="Helvetica"/>
            <w:color w:val="3298D6"/>
            <w:sz w:val="23"/>
            <w:szCs w:val="23"/>
          </w:rPr>
          <w:t>Spring</w:t>
        </w:r>
        <w:r>
          <w:rPr>
            <w:rStyle w:val="a6"/>
            <w:rFonts w:ascii="Helvetica" w:hAnsi="Helvetica" w:cs="Helvetica"/>
            <w:color w:val="3298D6"/>
            <w:sz w:val="23"/>
            <w:szCs w:val="23"/>
          </w:rPr>
          <w:t>集成</w:t>
        </w:r>
      </w:hyperlink>
      <w:r>
        <w:rPr>
          <w:rFonts w:ascii="Helvetica" w:hAnsi="Helvetica" w:cs="Helvetica" w:hint="eastAsia"/>
          <w:color w:val="333344"/>
          <w:sz w:val="23"/>
          <w:szCs w:val="23"/>
        </w:rPr>
        <w:t xml:space="preserve">  </w:t>
      </w:r>
      <w:r w:rsidRPr="00967946">
        <w:rPr>
          <w:rFonts w:ascii="Helvetica" w:hAnsi="Helvetica" w:cs="Helvetica"/>
          <w:color w:val="333344"/>
          <w:sz w:val="23"/>
          <w:szCs w:val="23"/>
        </w:rPr>
        <w:t>https://pan.baidu.com/s/1wRpOq</w:t>
      </w:r>
    </w:p>
    <w:p w:rsidR="00967946" w:rsidRPr="00967946" w:rsidRDefault="00967946" w:rsidP="00967946">
      <w:pPr>
        <w:pStyle w:val="a3"/>
        <w:shd w:val="clear" w:color="auto" w:fill="FFFFFF"/>
        <w:spacing w:before="0" w:beforeAutospacing="0" w:after="120" w:afterAutospacing="0"/>
        <w:rPr>
          <w:rFonts w:ascii="Helvetica" w:hAnsi="Helvetica" w:cs="Helvetica" w:hint="eastAsia"/>
          <w:color w:val="333344"/>
          <w:sz w:val="23"/>
          <w:szCs w:val="23"/>
        </w:rPr>
      </w:pPr>
    </w:p>
    <w:p w:rsidR="0043008B" w:rsidRPr="00614D32" w:rsidRDefault="00614D32" w:rsidP="00614D32">
      <w:pPr>
        <w:pStyle w:val="2"/>
        <w:rPr>
          <w:rFonts w:hint="eastAsia"/>
        </w:rPr>
      </w:pPr>
      <w:r>
        <w:t>MyBatis整合Spring MVC</w:t>
      </w:r>
      <w:r w:rsidR="0043008B" w:rsidRPr="0043008B">
        <w:rPr>
          <w:rFonts w:hint="eastAsia"/>
        </w:rPr>
        <w:t xml:space="preserve">                                                                                         </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前面几篇文章已经讲到了</w:t>
      </w:r>
      <w:r>
        <w:rPr>
          <w:rFonts w:ascii="Helvetica" w:hAnsi="Helvetica" w:cs="Helvetica"/>
          <w:color w:val="333344"/>
          <w:sz w:val="23"/>
          <w:szCs w:val="23"/>
        </w:rPr>
        <w:t>mybatis</w:t>
      </w:r>
      <w:r>
        <w:rPr>
          <w:rFonts w:ascii="Helvetica" w:hAnsi="Helvetica" w:cs="Helvetica"/>
          <w:color w:val="333344"/>
          <w:sz w:val="23"/>
          <w:szCs w:val="23"/>
        </w:rPr>
        <w:t>与</w:t>
      </w:r>
      <w:r>
        <w:rPr>
          <w:rFonts w:ascii="Helvetica" w:hAnsi="Helvetica" w:cs="Helvetica"/>
          <w:color w:val="333344"/>
          <w:sz w:val="23"/>
          <w:szCs w:val="23"/>
        </w:rPr>
        <w:t xml:space="preserve">spring </w:t>
      </w:r>
      <w:r>
        <w:rPr>
          <w:rFonts w:ascii="Helvetica" w:hAnsi="Helvetica" w:cs="Helvetica"/>
          <w:color w:val="333344"/>
          <w:sz w:val="23"/>
          <w:szCs w:val="23"/>
        </w:rPr>
        <w:t>的集成。目前主流的</w:t>
      </w:r>
      <w:r>
        <w:rPr>
          <w:rFonts w:ascii="Helvetica" w:hAnsi="Helvetica" w:cs="Helvetica"/>
          <w:color w:val="333344"/>
          <w:sz w:val="23"/>
          <w:szCs w:val="23"/>
        </w:rPr>
        <w:t>Web MVC</w:t>
      </w:r>
      <w:r>
        <w:rPr>
          <w:rFonts w:ascii="Helvetica" w:hAnsi="Helvetica" w:cs="Helvetica"/>
          <w:color w:val="333344"/>
          <w:sz w:val="23"/>
          <w:szCs w:val="23"/>
        </w:rPr>
        <w:t>框架，除了</w:t>
      </w:r>
      <w:r>
        <w:rPr>
          <w:rFonts w:ascii="Helvetica" w:hAnsi="Helvetica" w:cs="Helvetica"/>
          <w:color w:val="333344"/>
          <w:sz w:val="23"/>
          <w:szCs w:val="23"/>
        </w:rPr>
        <w:t>Struts</w:t>
      </w:r>
      <w:r>
        <w:rPr>
          <w:rFonts w:ascii="Helvetica" w:hAnsi="Helvetica" w:cs="Helvetica"/>
          <w:color w:val="333344"/>
          <w:sz w:val="23"/>
          <w:szCs w:val="23"/>
        </w:rPr>
        <w:t>这个主力外，还有</w:t>
      </w:r>
      <w:r>
        <w:rPr>
          <w:rFonts w:ascii="Helvetica" w:hAnsi="Helvetica" w:cs="Helvetica"/>
          <w:color w:val="333344"/>
          <w:sz w:val="23"/>
          <w:szCs w:val="23"/>
        </w:rPr>
        <w:t>Spring MVC</w:t>
      </w:r>
      <w:r>
        <w:rPr>
          <w:rFonts w:ascii="Helvetica" w:hAnsi="Helvetica" w:cs="Helvetica"/>
          <w:color w:val="333344"/>
          <w:sz w:val="23"/>
          <w:szCs w:val="23"/>
        </w:rPr>
        <w:t>，主要是由于</w:t>
      </w:r>
      <w:r>
        <w:rPr>
          <w:rFonts w:ascii="Helvetica" w:hAnsi="Helvetica" w:cs="Helvetica"/>
          <w:color w:val="333344"/>
          <w:sz w:val="23"/>
          <w:szCs w:val="23"/>
        </w:rPr>
        <w:t xml:space="preserve"> Spring MVC </w:t>
      </w:r>
      <w:r>
        <w:rPr>
          <w:rFonts w:ascii="Helvetica" w:hAnsi="Helvetica" w:cs="Helvetica"/>
          <w:color w:val="333344"/>
          <w:sz w:val="23"/>
          <w:szCs w:val="23"/>
        </w:rPr>
        <w:t>配置比较简单，使用起来也十分明了，非常灵活，与</w:t>
      </w:r>
      <w:r>
        <w:rPr>
          <w:rFonts w:ascii="Helvetica" w:hAnsi="Helvetica" w:cs="Helvetica"/>
          <w:color w:val="333344"/>
          <w:sz w:val="23"/>
          <w:szCs w:val="23"/>
        </w:rPr>
        <w:t xml:space="preserve">Spring </w:t>
      </w:r>
      <w:r>
        <w:rPr>
          <w:rFonts w:ascii="Helvetica" w:hAnsi="Helvetica" w:cs="Helvetica"/>
          <w:color w:val="333344"/>
          <w:sz w:val="23"/>
          <w:szCs w:val="23"/>
        </w:rPr>
        <w:t>集成较好，对</w:t>
      </w:r>
      <w:r>
        <w:rPr>
          <w:rFonts w:ascii="Helvetica" w:hAnsi="Helvetica" w:cs="Helvetica"/>
          <w:color w:val="333344"/>
          <w:sz w:val="23"/>
          <w:szCs w:val="23"/>
        </w:rPr>
        <w:t xml:space="preserve"> RESTful API </w:t>
      </w:r>
      <w:r>
        <w:rPr>
          <w:rFonts w:ascii="Helvetica" w:hAnsi="Helvetica" w:cs="Helvetica"/>
          <w:color w:val="333344"/>
          <w:sz w:val="23"/>
          <w:szCs w:val="23"/>
        </w:rPr>
        <w:t>的支持也比</w:t>
      </w:r>
      <w:r>
        <w:rPr>
          <w:rFonts w:ascii="Helvetica" w:hAnsi="Helvetica" w:cs="Helvetica"/>
          <w:color w:val="333344"/>
          <w:sz w:val="23"/>
          <w:szCs w:val="23"/>
        </w:rPr>
        <w:t xml:space="preserve"> struts </w:t>
      </w:r>
      <w:r>
        <w:rPr>
          <w:rFonts w:ascii="Helvetica" w:hAnsi="Helvetica" w:cs="Helvetica"/>
          <w:color w:val="333344"/>
          <w:sz w:val="23"/>
          <w:szCs w:val="23"/>
        </w:rPr>
        <w:t>要好。所以</w:t>
      </w:r>
      <w:r>
        <w:rPr>
          <w:rFonts w:ascii="Helvetica" w:hAnsi="Helvetica" w:cs="Helvetica"/>
          <w:color w:val="333344"/>
          <w:sz w:val="23"/>
          <w:szCs w:val="23"/>
        </w:rPr>
        <w:t>Spring MVC</w:t>
      </w:r>
      <w:r>
        <w:rPr>
          <w:rFonts w:ascii="Helvetica" w:hAnsi="Helvetica" w:cs="Helvetica"/>
          <w:color w:val="333344"/>
          <w:sz w:val="23"/>
          <w:szCs w:val="23"/>
        </w:rPr>
        <w:t>在一定程度上有一定的优势。</w:t>
      </w:r>
      <w:r>
        <w:rPr>
          <w:rFonts w:ascii="Helvetica" w:hAnsi="Helvetica" w:cs="Helvetica"/>
          <w:color w:val="333344"/>
          <w:sz w:val="23"/>
          <w:szCs w:val="23"/>
        </w:rPr>
        <w:br/>
        <w:t>MyBatis</w:t>
      </w:r>
      <w:r>
        <w:rPr>
          <w:rFonts w:ascii="Helvetica" w:hAnsi="Helvetica" w:cs="Helvetica"/>
          <w:color w:val="333344"/>
          <w:sz w:val="23"/>
          <w:szCs w:val="23"/>
        </w:rPr>
        <w:t>是</w:t>
      </w:r>
      <w:r>
        <w:rPr>
          <w:rFonts w:ascii="Helvetica" w:hAnsi="Helvetica" w:cs="Helvetica"/>
          <w:color w:val="333344"/>
          <w:sz w:val="23"/>
          <w:szCs w:val="23"/>
        </w:rPr>
        <w:t>ibatis</w:t>
      </w:r>
      <w:r>
        <w:rPr>
          <w:rFonts w:ascii="Helvetica" w:hAnsi="Helvetica" w:cs="Helvetica"/>
          <w:color w:val="333344"/>
          <w:sz w:val="23"/>
          <w:szCs w:val="23"/>
        </w:rPr>
        <w:t>的升级版，作为</w:t>
      </w:r>
      <w:r>
        <w:rPr>
          <w:rFonts w:ascii="Helvetica" w:hAnsi="Helvetica" w:cs="Helvetica"/>
          <w:color w:val="333344"/>
          <w:sz w:val="23"/>
          <w:szCs w:val="23"/>
        </w:rPr>
        <w:t>hibernate</w:t>
      </w:r>
      <w:r>
        <w:rPr>
          <w:rFonts w:ascii="Helvetica" w:hAnsi="Helvetica" w:cs="Helvetica"/>
          <w:color w:val="333344"/>
          <w:sz w:val="23"/>
          <w:szCs w:val="23"/>
        </w:rPr>
        <w:t>的老对手，它是一个可以自定义</w:t>
      </w:r>
      <w:r>
        <w:rPr>
          <w:rFonts w:ascii="Helvetica" w:hAnsi="Helvetica" w:cs="Helvetica"/>
          <w:color w:val="333344"/>
          <w:sz w:val="23"/>
          <w:szCs w:val="23"/>
        </w:rPr>
        <w:t>SQL</w:t>
      </w:r>
      <w:r>
        <w:rPr>
          <w:rFonts w:ascii="Helvetica" w:hAnsi="Helvetica" w:cs="Helvetica"/>
          <w:color w:val="333344"/>
          <w:sz w:val="23"/>
          <w:szCs w:val="23"/>
        </w:rPr>
        <w:t>、存储过程和高级映射的持久层框架。</w:t>
      </w:r>
      <w:r>
        <w:rPr>
          <w:rFonts w:ascii="Helvetica" w:hAnsi="Helvetica" w:cs="Helvetica"/>
          <w:color w:val="333344"/>
          <w:sz w:val="23"/>
          <w:szCs w:val="23"/>
        </w:rPr>
        <w:br/>
      </w:r>
      <w:r>
        <w:rPr>
          <w:rFonts w:ascii="Helvetica" w:hAnsi="Helvetica" w:cs="Helvetica"/>
          <w:color w:val="333344"/>
          <w:sz w:val="23"/>
          <w:szCs w:val="23"/>
        </w:rPr>
        <w:t>与</w:t>
      </w:r>
      <w:r>
        <w:rPr>
          <w:rFonts w:ascii="Helvetica" w:hAnsi="Helvetica" w:cs="Helvetica"/>
          <w:color w:val="333344"/>
          <w:sz w:val="23"/>
          <w:szCs w:val="23"/>
        </w:rPr>
        <w:t>Hibernate </w:t>
      </w:r>
      <w:r>
        <w:rPr>
          <w:rFonts w:ascii="Helvetica" w:hAnsi="Helvetica" w:cs="Helvetica"/>
          <w:color w:val="333344"/>
          <w:sz w:val="23"/>
          <w:szCs w:val="23"/>
        </w:rPr>
        <w:t>的主要区别就是</w:t>
      </w:r>
      <w:r>
        <w:rPr>
          <w:rFonts w:ascii="Helvetica" w:hAnsi="Helvetica" w:cs="Helvetica"/>
          <w:color w:val="333344"/>
          <w:sz w:val="23"/>
          <w:szCs w:val="23"/>
        </w:rPr>
        <w:t xml:space="preserve"> Mybatis </w:t>
      </w:r>
      <w:r>
        <w:rPr>
          <w:rFonts w:ascii="Helvetica" w:hAnsi="Helvetica" w:cs="Helvetica"/>
          <w:color w:val="333344"/>
          <w:sz w:val="23"/>
          <w:szCs w:val="23"/>
        </w:rPr>
        <w:t>是半自动化的，而</w:t>
      </w:r>
      <w:r>
        <w:rPr>
          <w:rFonts w:ascii="Helvetica" w:hAnsi="Helvetica" w:cs="Helvetica"/>
          <w:color w:val="333344"/>
          <w:sz w:val="23"/>
          <w:szCs w:val="23"/>
        </w:rPr>
        <w:t xml:space="preserve"> Hibernate </w:t>
      </w:r>
      <w:r>
        <w:rPr>
          <w:rFonts w:ascii="Helvetica" w:hAnsi="Helvetica" w:cs="Helvetica"/>
          <w:color w:val="333344"/>
          <w:sz w:val="23"/>
          <w:szCs w:val="23"/>
        </w:rPr>
        <w:t>是全自动的，所以当应用需求越来越复杂的时候，自动化的</w:t>
      </w:r>
      <w:r>
        <w:rPr>
          <w:rFonts w:ascii="Helvetica" w:hAnsi="Helvetica" w:cs="Helvetica"/>
          <w:color w:val="333344"/>
          <w:sz w:val="23"/>
          <w:szCs w:val="23"/>
        </w:rPr>
        <w:t xml:space="preserve"> SQL </w:t>
      </w:r>
      <w:r>
        <w:rPr>
          <w:rFonts w:ascii="Helvetica" w:hAnsi="Helvetica" w:cs="Helvetica"/>
          <w:color w:val="333344"/>
          <w:sz w:val="23"/>
          <w:szCs w:val="23"/>
        </w:rPr>
        <w:t>显得比较笨拙。</w:t>
      </w:r>
      <w:r>
        <w:rPr>
          <w:rFonts w:ascii="Helvetica" w:hAnsi="Helvetica" w:cs="Helvetica"/>
          <w:color w:val="333344"/>
          <w:sz w:val="23"/>
          <w:szCs w:val="23"/>
        </w:rPr>
        <w:br/>
      </w:r>
      <w:r>
        <w:rPr>
          <w:rFonts w:ascii="Helvetica" w:hAnsi="Helvetica" w:cs="Helvetica"/>
          <w:color w:val="333344"/>
          <w:sz w:val="23"/>
          <w:szCs w:val="23"/>
        </w:rPr>
        <w:t>经常搭框架的人应该都清楚，</w:t>
      </w:r>
      <w:r w:rsidRPr="00614D32">
        <w:rPr>
          <w:rFonts w:ascii="Helvetica" w:hAnsi="Helvetica" w:cs="Helvetica"/>
          <w:color w:val="FF0000"/>
          <w:sz w:val="23"/>
          <w:szCs w:val="23"/>
        </w:rPr>
        <w:t>框架搭建的核心就是配置文件。</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在这里我们需要创建</w:t>
      </w:r>
      <w:r>
        <w:rPr>
          <w:rFonts w:ascii="Helvetica" w:hAnsi="Helvetica" w:cs="Helvetica"/>
          <w:color w:val="333344"/>
          <w:sz w:val="23"/>
          <w:szCs w:val="23"/>
        </w:rPr>
        <w:t xml:space="preserve"> web </w:t>
      </w:r>
      <w:r>
        <w:rPr>
          <w:rFonts w:ascii="Helvetica" w:hAnsi="Helvetica" w:cs="Helvetica"/>
          <w:color w:val="333344"/>
          <w:sz w:val="23"/>
          <w:szCs w:val="23"/>
        </w:rPr>
        <w:t>工程。今天将直接用</w:t>
      </w:r>
      <w:r>
        <w:rPr>
          <w:rFonts w:ascii="Helvetica" w:hAnsi="Helvetica" w:cs="Helvetica"/>
          <w:color w:val="333344"/>
          <w:sz w:val="23"/>
          <w:szCs w:val="23"/>
        </w:rPr>
        <w:t xml:space="preserve"> mybatis</w:t>
      </w:r>
      <w:r>
        <w:rPr>
          <w:rFonts w:ascii="Helvetica" w:hAnsi="Helvetica" w:cs="Helvetica"/>
          <w:color w:val="333344"/>
          <w:sz w:val="23"/>
          <w:szCs w:val="23"/>
        </w:rPr>
        <w:t>与</w:t>
      </w:r>
      <w:r>
        <w:rPr>
          <w:rFonts w:ascii="Helvetica" w:hAnsi="Helvetica" w:cs="Helvetica"/>
          <w:color w:val="333344"/>
          <w:sz w:val="23"/>
          <w:szCs w:val="23"/>
        </w:rPr>
        <w:t xml:space="preserve">Spring mvc </w:t>
      </w:r>
      <w:r>
        <w:rPr>
          <w:rFonts w:ascii="Helvetica" w:hAnsi="Helvetica" w:cs="Helvetica"/>
          <w:color w:val="333344"/>
          <w:sz w:val="23"/>
          <w:szCs w:val="23"/>
        </w:rPr>
        <w:t>的方式集成起来，源码在本文结尾处下载</w:t>
      </w:r>
      <w:r>
        <w:rPr>
          <w:rFonts w:ascii="Helvetica" w:hAnsi="Helvetica" w:cs="Helvetica"/>
          <w:color w:val="333344"/>
          <w:sz w:val="23"/>
          <w:szCs w:val="23"/>
        </w:rPr>
        <w:t>.</w:t>
      </w:r>
      <w:r>
        <w:rPr>
          <w:rFonts w:ascii="Helvetica" w:hAnsi="Helvetica" w:cs="Helvetica"/>
          <w:color w:val="333344"/>
          <w:sz w:val="23"/>
          <w:szCs w:val="23"/>
        </w:rPr>
        <w:t>主要有以下几个方面的配置。</w:t>
      </w:r>
    </w:p>
    <w:p w:rsidR="00614D32" w:rsidRDefault="00614D32" w:rsidP="00614D32">
      <w:pPr>
        <w:pStyle w:val="a3"/>
        <w:shd w:val="clear" w:color="auto" w:fill="FFFFFF"/>
        <w:spacing w:before="0" w:beforeAutospacing="0" w:after="120" w:afterAutospacing="0"/>
        <w:rPr>
          <w:rFonts w:ascii="Helvetica" w:hAnsi="Helvetica" w:cs="Helvetica"/>
          <w:color w:val="535B60"/>
          <w:sz w:val="23"/>
          <w:szCs w:val="23"/>
        </w:rPr>
      </w:pPr>
      <w:r>
        <w:rPr>
          <w:rStyle w:val="aa"/>
          <w:rFonts w:ascii="Helvetica" w:hAnsi="Helvetica" w:cs="Helvetica"/>
          <w:color w:val="535B60"/>
          <w:sz w:val="23"/>
          <w:szCs w:val="23"/>
        </w:rPr>
        <w:t>整个</w:t>
      </w:r>
      <w:r>
        <w:rPr>
          <w:rStyle w:val="aa"/>
          <w:rFonts w:ascii="Helvetica" w:hAnsi="Helvetica" w:cs="Helvetica"/>
          <w:color w:val="535B60"/>
          <w:sz w:val="23"/>
          <w:szCs w:val="23"/>
        </w:rPr>
        <w:t>Mybatis</w:t>
      </w:r>
      <w:r>
        <w:rPr>
          <w:rStyle w:val="aa"/>
          <w:rFonts w:ascii="Helvetica" w:hAnsi="Helvetica" w:cs="Helvetica"/>
          <w:color w:val="535B60"/>
          <w:sz w:val="23"/>
          <w:szCs w:val="23"/>
        </w:rPr>
        <w:t>与</w:t>
      </w:r>
      <w:r>
        <w:rPr>
          <w:rStyle w:val="aa"/>
          <w:rFonts w:ascii="Helvetica" w:hAnsi="Helvetica" w:cs="Helvetica"/>
          <w:color w:val="535B60"/>
          <w:sz w:val="23"/>
          <w:szCs w:val="23"/>
        </w:rPr>
        <w:t xml:space="preserve">Spring MVC </w:t>
      </w:r>
      <w:r>
        <w:rPr>
          <w:rStyle w:val="aa"/>
          <w:rFonts w:ascii="Helvetica" w:hAnsi="Helvetica" w:cs="Helvetica"/>
          <w:color w:val="535B60"/>
          <w:sz w:val="23"/>
          <w:szCs w:val="23"/>
        </w:rPr>
        <w:t>示例要完成的步骤如下：</w:t>
      </w:r>
    </w:p>
    <w:p w:rsidR="00614D32" w:rsidRDefault="00614D32" w:rsidP="00614D32">
      <w:pPr>
        <w:pStyle w:val="a3"/>
        <w:shd w:val="clear" w:color="auto" w:fill="FFFFFF"/>
        <w:spacing w:before="0" w:beforeAutospacing="0" w:after="120" w:afterAutospacing="0"/>
        <w:rPr>
          <w:rFonts w:ascii="Helvetica" w:hAnsi="Helvetica" w:cs="Helvetica"/>
          <w:color w:val="535B60"/>
          <w:sz w:val="23"/>
          <w:szCs w:val="23"/>
        </w:rPr>
      </w:pPr>
      <w:r>
        <w:rPr>
          <w:rFonts w:ascii="Helvetica" w:hAnsi="Helvetica" w:cs="Helvetica"/>
          <w:color w:val="535B60"/>
          <w:sz w:val="23"/>
          <w:szCs w:val="23"/>
        </w:rPr>
        <w:t>1</w:t>
      </w:r>
      <w:r>
        <w:rPr>
          <w:rFonts w:ascii="Helvetica" w:hAnsi="Helvetica" w:cs="Helvetica"/>
          <w:color w:val="535B60"/>
          <w:sz w:val="23"/>
          <w:szCs w:val="23"/>
        </w:rPr>
        <w:t>、示例功能描述</w:t>
      </w:r>
    </w:p>
    <w:p w:rsidR="00614D32" w:rsidRDefault="00614D32" w:rsidP="00614D32">
      <w:pPr>
        <w:pStyle w:val="a3"/>
        <w:shd w:val="clear" w:color="auto" w:fill="FFFFFF"/>
        <w:spacing w:before="0" w:beforeAutospacing="0" w:after="120" w:afterAutospacing="0"/>
        <w:rPr>
          <w:rFonts w:ascii="Helvetica" w:hAnsi="Helvetica" w:cs="Helvetica"/>
          <w:color w:val="535B60"/>
          <w:sz w:val="23"/>
          <w:szCs w:val="23"/>
        </w:rPr>
      </w:pPr>
      <w:r>
        <w:rPr>
          <w:rFonts w:ascii="Helvetica" w:hAnsi="Helvetica" w:cs="Helvetica"/>
          <w:color w:val="535B60"/>
          <w:sz w:val="23"/>
          <w:szCs w:val="23"/>
        </w:rPr>
        <w:t>2</w:t>
      </w:r>
      <w:r>
        <w:rPr>
          <w:rFonts w:ascii="Helvetica" w:hAnsi="Helvetica" w:cs="Helvetica"/>
          <w:color w:val="535B60"/>
          <w:sz w:val="23"/>
          <w:szCs w:val="23"/>
        </w:rPr>
        <w:t>、创建工程</w:t>
      </w:r>
    </w:p>
    <w:p w:rsidR="00614D32" w:rsidRDefault="00614D32" w:rsidP="00614D32">
      <w:pPr>
        <w:pStyle w:val="a3"/>
        <w:shd w:val="clear" w:color="auto" w:fill="FFFFFF"/>
        <w:spacing w:before="0" w:beforeAutospacing="0" w:after="120" w:afterAutospacing="0"/>
        <w:rPr>
          <w:rFonts w:ascii="Helvetica" w:hAnsi="Helvetica" w:cs="Helvetica"/>
          <w:color w:val="535B60"/>
          <w:sz w:val="23"/>
          <w:szCs w:val="23"/>
        </w:rPr>
      </w:pPr>
      <w:r>
        <w:rPr>
          <w:rFonts w:ascii="Helvetica" w:hAnsi="Helvetica" w:cs="Helvetica"/>
          <w:color w:val="535B60"/>
          <w:sz w:val="23"/>
          <w:szCs w:val="23"/>
        </w:rPr>
        <w:t>3</w:t>
      </w:r>
      <w:r>
        <w:rPr>
          <w:rFonts w:ascii="Helvetica" w:hAnsi="Helvetica" w:cs="Helvetica"/>
          <w:color w:val="535B60"/>
          <w:sz w:val="23"/>
          <w:szCs w:val="23"/>
        </w:rPr>
        <w:t>、数据库表结构及数据记录</w:t>
      </w:r>
    </w:p>
    <w:p w:rsidR="00614D32" w:rsidRDefault="00614D32" w:rsidP="00614D32">
      <w:pPr>
        <w:pStyle w:val="a3"/>
        <w:shd w:val="clear" w:color="auto" w:fill="FFFFFF"/>
        <w:spacing w:before="0" w:beforeAutospacing="0" w:after="120" w:afterAutospacing="0"/>
        <w:rPr>
          <w:rFonts w:ascii="Helvetica" w:hAnsi="Helvetica" w:cs="Helvetica"/>
          <w:color w:val="535B60"/>
          <w:sz w:val="23"/>
          <w:szCs w:val="23"/>
        </w:rPr>
      </w:pPr>
      <w:r>
        <w:rPr>
          <w:rFonts w:ascii="Helvetica" w:hAnsi="Helvetica" w:cs="Helvetica"/>
          <w:color w:val="535B60"/>
          <w:sz w:val="23"/>
          <w:szCs w:val="23"/>
        </w:rPr>
        <w:t>4</w:t>
      </w:r>
      <w:r>
        <w:rPr>
          <w:rFonts w:ascii="Helvetica" w:hAnsi="Helvetica" w:cs="Helvetica"/>
          <w:color w:val="535B60"/>
          <w:sz w:val="23"/>
          <w:szCs w:val="23"/>
        </w:rPr>
        <w:t>、实例对象</w:t>
      </w:r>
    </w:p>
    <w:p w:rsidR="00614D32" w:rsidRDefault="00614D32" w:rsidP="00614D32">
      <w:pPr>
        <w:pStyle w:val="a3"/>
        <w:shd w:val="clear" w:color="auto" w:fill="FFFFFF"/>
        <w:spacing w:before="0" w:beforeAutospacing="0" w:after="120" w:afterAutospacing="0"/>
        <w:rPr>
          <w:rFonts w:ascii="Helvetica" w:hAnsi="Helvetica" w:cs="Helvetica"/>
          <w:color w:val="535B60"/>
          <w:sz w:val="23"/>
          <w:szCs w:val="23"/>
        </w:rPr>
      </w:pPr>
      <w:r>
        <w:rPr>
          <w:rFonts w:ascii="Helvetica" w:hAnsi="Helvetica" w:cs="Helvetica"/>
          <w:color w:val="535B60"/>
          <w:sz w:val="23"/>
          <w:szCs w:val="23"/>
        </w:rPr>
        <w:t>5</w:t>
      </w:r>
      <w:r>
        <w:rPr>
          <w:rFonts w:ascii="Helvetica" w:hAnsi="Helvetica" w:cs="Helvetica"/>
          <w:color w:val="535B60"/>
          <w:sz w:val="23"/>
          <w:szCs w:val="23"/>
        </w:rPr>
        <w:t>、配置文件</w:t>
      </w:r>
    </w:p>
    <w:p w:rsidR="00614D32" w:rsidRDefault="00614D32" w:rsidP="00614D32">
      <w:pPr>
        <w:pStyle w:val="a3"/>
        <w:shd w:val="clear" w:color="auto" w:fill="FFFFFF"/>
        <w:spacing w:before="0" w:beforeAutospacing="0" w:after="120" w:afterAutospacing="0"/>
        <w:rPr>
          <w:rFonts w:ascii="Helvetica" w:hAnsi="Helvetica" w:cs="Helvetica"/>
          <w:color w:val="535B60"/>
          <w:sz w:val="23"/>
          <w:szCs w:val="23"/>
        </w:rPr>
      </w:pPr>
      <w:r>
        <w:rPr>
          <w:rFonts w:ascii="Helvetica" w:hAnsi="Helvetica" w:cs="Helvetica"/>
          <w:color w:val="535B60"/>
          <w:sz w:val="23"/>
          <w:szCs w:val="23"/>
        </w:rPr>
        <w:t>6</w:t>
      </w:r>
      <w:r>
        <w:rPr>
          <w:rFonts w:ascii="Helvetica" w:hAnsi="Helvetica" w:cs="Helvetica"/>
          <w:color w:val="535B60"/>
          <w:sz w:val="23"/>
          <w:szCs w:val="23"/>
        </w:rPr>
        <w:t>、测试执行，输出结果</w:t>
      </w:r>
    </w:p>
    <w:p w:rsidR="00614D32" w:rsidRDefault="00614D32" w:rsidP="00614D32">
      <w:pPr>
        <w:pStyle w:val="3"/>
        <w:rPr>
          <w:sz w:val="28"/>
          <w:szCs w:val="28"/>
        </w:rPr>
      </w:pPr>
      <w:r>
        <w:t>1</w:t>
      </w:r>
      <w:r>
        <w:t>、示例功能描述</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Arial" w:hAnsi="Arial" w:cs="Arial"/>
          <w:color w:val="535B60"/>
          <w:shd w:val="clear" w:color="auto" w:fill="FFFFFF"/>
        </w:rPr>
        <w:t>在本示例中，需要使用</w:t>
      </w:r>
      <w:r>
        <w:rPr>
          <w:rFonts w:ascii="Arial" w:hAnsi="Arial" w:cs="Arial"/>
          <w:color w:val="535B60"/>
          <w:shd w:val="clear" w:color="auto" w:fill="FFFFFF"/>
        </w:rPr>
        <w:t xml:space="preserve"> MyBatis</w:t>
      </w:r>
      <w:r>
        <w:rPr>
          <w:rFonts w:ascii="Arial" w:hAnsi="Arial" w:cs="Arial"/>
          <w:color w:val="535B60"/>
          <w:shd w:val="clear" w:color="auto" w:fill="FFFFFF"/>
        </w:rPr>
        <w:t>和</w:t>
      </w:r>
      <w:r>
        <w:rPr>
          <w:rFonts w:ascii="Arial" w:hAnsi="Arial" w:cs="Arial"/>
          <w:color w:val="535B60"/>
          <w:shd w:val="clear" w:color="auto" w:fill="FFFFFF"/>
        </w:rPr>
        <w:t>Spring MVC</w:t>
      </w:r>
      <w:r>
        <w:rPr>
          <w:rFonts w:ascii="Arial" w:hAnsi="Arial" w:cs="Arial"/>
          <w:color w:val="535B60"/>
          <w:shd w:val="clear" w:color="auto" w:fill="FFFFFF"/>
        </w:rPr>
        <w:t>整合完成这样的一个简单功能，即指定一个用户（</w:t>
      </w:r>
      <w:r>
        <w:rPr>
          <w:rFonts w:ascii="Arial" w:hAnsi="Arial" w:cs="Arial"/>
          <w:color w:val="535B60"/>
          <w:shd w:val="clear" w:color="auto" w:fill="FFFFFF"/>
        </w:rPr>
        <w:t>ID=1</w:t>
      </w:r>
      <w:r>
        <w:rPr>
          <w:rFonts w:ascii="Arial" w:hAnsi="Arial" w:cs="Arial"/>
          <w:color w:val="535B60"/>
          <w:shd w:val="clear" w:color="auto" w:fill="FFFFFF"/>
        </w:rPr>
        <w:t>），查询出这个用户关联的所有订单。</w:t>
      </w:r>
    </w:p>
    <w:p w:rsidR="00614D32" w:rsidRDefault="00614D32" w:rsidP="00614D32">
      <w:pPr>
        <w:pStyle w:val="3"/>
        <w:rPr>
          <w:sz w:val="28"/>
          <w:szCs w:val="28"/>
        </w:rPr>
      </w:pPr>
      <w:r>
        <w:t>2</w:t>
      </w:r>
      <w:r>
        <w:t>、创建工程</w:t>
      </w:r>
    </w:p>
    <w:p w:rsidR="00614D32" w:rsidRDefault="00614D32" w:rsidP="00614D32">
      <w:pPr>
        <w:rPr>
          <w:rFonts w:ascii="宋体" w:hAnsi="宋体" w:cs="宋体"/>
          <w:sz w:val="24"/>
          <w:szCs w:val="24"/>
        </w:rPr>
      </w:pPr>
      <w:r>
        <w:rPr>
          <w:rFonts w:ascii="Arial" w:hAnsi="Arial" w:cs="Arial"/>
          <w:color w:val="535B60"/>
          <w:sz w:val="23"/>
          <w:szCs w:val="23"/>
          <w:shd w:val="clear" w:color="auto" w:fill="FFFFFF"/>
        </w:rPr>
        <w:t>首先创建一个工程的名称为：</w:t>
      </w:r>
      <w:r>
        <w:rPr>
          <w:rFonts w:ascii="Arial" w:hAnsi="Arial" w:cs="Arial"/>
          <w:color w:val="535B60"/>
          <w:sz w:val="23"/>
          <w:szCs w:val="23"/>
          <w:shd w:val="clear" w:color="auto" w:fill="FFFFFF"/>
        </w:rPr>
        <w:t>mybatis07-spring-mvc</w:t>
      </w:r>
      <w:r>
        <w:rPr>
          <w:rFonts w:ascii="Arial" w:hAnsi="Arial" w:cs="Arial"/>
          <w:color w:val="535B60"/>
          <w:sz w:val="23"/>
          <w:szCs w:val="23"/>
          <w:shd w:val="clear" w:color="auto" w:fill="FFFFFF"/>
        </w:rPr>
        <w:t>，在</w:t>
      </w:r>
      <w:r>
        <w:rPr>
          <w:rFonts w:ascii="Arial" w:hAnsi="Arial" w:cs="Arial"/>
          <w:color w:val="535B60"/>
          <w:sz w:val="23"/>
          <w:szCs w:val="23"/>
          <w:shd w:val="clear" w:color="auto" w:fill="FFFFFF"/>
        </w:rPr>
        <w:t xml:space="preserve"> src </w:t>
      </w:r>
      <w:r>
        <w:rPr>
          <w:rFonts w:ascii="Arial" w:hAnsi="Arial" w:cs="Arial"/>
          <w:color w:val="535B60"/>
          <w:sz w:val="23"/>
          <w:szCs w:val="23"/>
          <w:shd w:val="clear" w:color="auto" w:fill="FFFFFF"/>
        </w:rPr>
        <w:t>源代码目录下建立文件夹</w:t>
      </w:r>
      <w:r>
        <w:rPr>
          <w:rFonts w:ascii="Arial" w:hAnsi="Arial" w:cs="Arial"/>
          <w:color w:val="535B60"/>
          <w:sz w:val="23"/>
          <w:szCs w:val="23"/>
          <w:shd w:val="clear" w:color="auto" w:fill="FFFFFF"/>
        </w:rPr>
        <w:t xml:space="preserve"> config</w:t>
      </w:r>
      <w:r>
        <w:rPr>
          <w:rFonts w:ascii="Arial" w:hAnsi="Arial" w:cs="Arial"/>
          <w:color w:val="535B60"/>
          <w:sz w:val="23"/>
          <w:szCs w:val="23"/>
          <w:shd w:val="clear" w:color="auto" w:fill="FFFFFF"/>
        </w:rPr>
        <w:t>，并将原来的</w:t>
      </w:r>
      <w:r>
        <w:rPr>
          <w:rFonts w:ascii="Arial" w:hAnsi="Arial" w:cs="Arial"/>
          <w:color w:val="535B60"/>
          <w:sz w:val="23"/>
          <w:szCs w:val="23"/>
          <w:shd w:val="clear" w:color="auto" w:fill="FFFFFF"/>
        </w:rPr>
        <w:t xml:space="preserve"> mybatis </w:t>
      </w:r>
      <w:r>
        <w:rPr>
          <w:rFonts w:ascii="Arial" w:hAnsi="Arial" w:cs="Arial"/>
          <w:color w:val="535B60"/>
          <w:sz w:val="23"/>
          <w:szCs w:val="23"/>
          <w:shd w:val="clear" w:color="auto" w:fill="FFFFFF"/>
        </w:rPr>
        <w:t>配置文件</w:t>
      </w:r>
      <w:r>
        <w:rPr>
          <w:rFonts w:ascii="Arial" w:hAnsi="Arial" w:cs="Arial"/>
          <w:color w:val="535B60"/>
          <w:sz w:val="23"/>
          <w:szCs w:val="23"/>
          <w:shd w:val="clear" w:color="auto" w:fill="FFFFFF"/>
        </w:rPr>
        <w:t xml:space="preserve"> Configuration.xml </w:t>
      </w:r>
      <w:r>
        <w:rPr>
          <w:rFonts w:ascii="Arial" w:hAnsi="Arial" w:cs="Arial"/>
          <w:color w:val="535B60"/>
          <w:sz w:val="23"/>
          <w:szCs w:val="23"/>
          <w:shd w:val="clear" w:color="auto" w:fill="FFFFFF"/>
        </w:rPr>
        <w:t>移动到这个文件夹中</w:t>
      </w:r>
      <w:r>
        <w:rPr>
          <w:rFonts w:ascii="Arial" w:hAnsi="Arial" w:cs="Arial"/>
          <w:color w:val="535B60"/>
          <w:sz w:val="23"/>
          <w:szCs w:val="23"/>
          <w:shd w:val="clear" w:color="auto" w:fill="FFFFFF"/>
        </w:rPr>
        <w:t xml:space="preserve">, </w:t>
      </w:r>
      <w:r>
        <w:rPr>
          <w:rFonts w:ascii="Arial" w:hAnsi="Arial" w:cs="Arial"/>
          <w:color w:val="535B60"/>
          <w:sz w:val="23"/>
          <w:szCs w:val="23"/>
          <w:shd w:val="clear" w:color="auto" w:fill="FFFFFF"/>
        </w:rPr>
        <w:t>并在</w:t>
      </w:r>
      <w:r>
        <w:rPr>
          <w:rFonts w:ascii="Arial" w:hAnsi="Arial" w:cs="Arial"/>
          <w:color w:val="535B60"/>
          <w:sz w:val="23"/>
          <w:szCs w:val="23"/>
          <w:shd w:val="clear" w:color="auto" w:fill="FFFFFF"/>
        </w:rPr>
        <w:t xml:space="preserve"> config </w:t>
      </w:r>
      <w:r>
        <w:rPr>
          <w:rFonts w:ascii="Arial" w:hAnsi="Arial" w:cs="Arial"/>
          <w:color w:val="535B60"/>
          <w:sz w:val="23"/>
          <w:szCs w:val="23"/>
          <w:shd w:val="clear" w:color="auto" w:fill="FFFFFF"/>
        </w:rPr>
        <w:t>文家夹中建立</w:t>
      </w:r>
      <w:r>
        <w:rPr>
          <w:rFonts w:ascii="Arial" w:hAnsi="Arial" w:cs="Arial"/>
          <w:color w:val="535B60"/>
          <w:sz w:val="23"/>
          <w:szCs w:val="23"/>
          <w:shd w:val="clear" w:color="auto" w:fill="FFFFFF"/>
        </w:rPr>
        <w:t xml:space="preserve"> Spring </w:t>
      </w:r>
      <w:r>
        <w:rPr>
          <w:rFonts w:ascii="Arial" w:hAnsi="Arial" w:cs="Arial"/>
          <w:color w:val="535B60"/>
          <w:sz w:val="23"/>
          <w:szCs w:val="23"/>
          <w:shd w:val="clear" w:color="auto" w:fill="FFFFFF"/>
        </w:rPr>
        <w:t>配置文件：</w:t>
      </w:r>
      <w:r>
        <w:rPr>
          <w:rFonts w:ascii="Arial" w:hAnsi="Arial" w:cs="Arial"/>
          <w:color w:val="535B60"/>
          <w:sz w:val="23"/>
          <w:szCs w:val="23"/>
          <w:shd w:val="clear" w:color="auto" w:fill="FFFFFF"/>
        </w:rPr>
        <w:t>applicationContext.xml</w:t>
      </w:r>
      <w:r>
        <w:rPr>
          <w:rFonts w:ascii="Arial" w:hAnsi="Arial" w:cs="Arial"/>
          <w:color w:val="535B60"/>
          <w:sz w:val="23"/>
          <w:szCs w:val="23"/>
          <w:shd w:val="clear" w:color="auto" w:fill="FFFFFF"/>
        </w:rPr>
        <w:t>。工程结构目录如下：</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rPr>
        <w:lastRenderedPageBreak/>
        <w:drawing>
          <wp:inline distT="0" distB="0" distL="0" distR="0">
            <wp:extent cx="2943860" cy="5285740"/>
            <wp:effectExtent l="0" t="0" r="8890" b="0"/>
            <wp:docPr id="26" name="图片 26" descr="MyBatis整合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yBatis整合Spring MV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860" cy="5285740"/>
                    </a:xfrm>
                    <a:prstGeom prst="rect">
                      <a:avLst/>
                    </a:prstGeom>
                    <a:noFill/>
                    <a:ln>
                      <a:noFill/>
                    </a:ln>
                  </pic:spPr>
                </pic:pic>
              </a:graphicData>
            </a:graphic>
          </wp:inline>
        </w:drawing>
      </w:r>
      <w:r>
        <w:rPr>
          <w:rFonts w:ascii="Helvetica" w:hAnsi="Helvetica" w:cs="Helvetica"/>
          <w:color w:val="333344"/>
        </w:rPr>
        <w:br/>
      </w:r>
    </w:p>
    <w:p w:rsidR="00614D32" w:rsidRDefault="00614D32" w:rsidP="00614D32">
      <w:pPr>
        <w:pStyle w:val="3"/>
        <w:rPr>
          <w:sz w:val="28"/>
          <w:szCs w:val="28"/>
        </w:rPr>
      </w:pPr>
      <w:r>
        <w:t>3</w:t>
      </w:r>
      <w:r>
        <w:t>、数据库表结构及数据记录</w:t>
      </w:r>
    </w:p>
    <w:p w:rsidR="00614D32" w:rsidRDefault="00614D32" w:rsidP="00614D32">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在本示例中，用到两个表：用户表和订单表，其结构和数据记录如下：</w:t>
      </w:r>
    </w:p>
    <w:p w:rsidR="00614D32" w:rsidRDefault="00614D32" w:rsidP="00614D32">
      <w:pPr>
        <w:pStyle w:val="HTML0"/>
        <w:shd w:val="clear" w:color="auto" w:fill="F5F5F5"/>
        <w:wordWrap w:val="0"/>
        <w:spacing w:after="150"/>
        <w:rPr>
          <w:color w:val="333333"/>
          <w:sz w:val="20"/>
          <w:szCs w:val="20"/>
        </w:rPr>
      </w:pPr>
      <w:r>
        <w:rPr>
          <w:color w:val="333333"/>
          <w:sz w:val="20"/>
          <w:szCs w:val="20"/>
        </w:rPr>
        <w:t>CREATE TABLE `user`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`id` int(10) unsigned NOT NULL AUTO_INCREMENT,</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`username` varchar(64) NOT NULL DEFAULT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`mobile` varchar(16) NOT NULL DEFAULT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PRIMARY KEY (`id`)</w:t>
      </w:r>
    </w:p>
    <w:p w:rsidR="00614D32" w:rsidRDefault="00614D32" w:rsidP="00614D32">
      <w:pPr>
        <w:pStyle w:val="HTML0"/>
        <w:shd w:val="clear" w:color="auto" w:fill="F5F5F5"/>
        <w:wordWrap w:val="0"/>
        <w:spacing w:after="150"/>
        <w:rPr>
          <w:color w:val="333333"/>
          <w:sz w:val="20"/>
          <w:szCs w:val="20"/>
        </w:rPr>
      </w:pPr>
      <w:r>
        <w:rPr>
          <w:color w:val="333333"/>
          <w:sz w:val="20"/>
          <w:szCs w:val="20"/>
        </w:rPr>
        <w:t>) ENGINE=InnoDB AUTO_INCREMENT=3 DEFAULT CHARSET=utf8;</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 ----------------------------</w:t>
      </w:r>
    </w:p>
    <w:p w:rsidR="00614D32" w:rsidRDefault="00614D32" w:rsidP="00614D32">
      <w:pPr>
        <w:pStyle w:val="HTML0"/>
        <w:shd w:val="clear" w:color="auto" w:fill="F5F5F5"/>
        <w:wordWrap w:val="0"/>
        <w:spacing w:after="150"/>
        <w:rPr>
          <w:color w:val="333333"/>
          <w:sz w:val="20"/>
          <w:szCs w:val="20"/>
        </w:rPr>
      </w:pPr>
      <w:r>
        <w:rPr>
          <w:color w:val="333333"/>
          <w:sz w:val="20"/>
          <w:szCs w:val="20"/>
        </w:rPr>
        <w:lastRenderedPageBreak/>
        <w:t>-- Records of user</w:t>
      </w:r>
    </w:p>
    <w:p w:rsidR="00614D32" w:rsidRDefault="00614D32" w:rsidP="00614D32">
      <w:pPr>
        <w:pStyle w:val="HTML0"/>
        <w:shd w:val="clear" w:color="auto" w:fill="F5F5F5"/>
        <w:wordWrap w:val="0"/>
        <w:spacing w:after="150"/>
        <w:rPr>
          <w:color w:val="333333"/>
          <w:sz w:val="20"/>
          <w:szCs w:val="20"/>
        </w:rPr>
      </w:pPr>
      <w:r>
        <w:rPr>
          <w:color w:val="333333"/>
          <w:sz w:val="20"/>
          <w:szCs w:val="20"/>
        </w:rPr>
        <w:t>-- ----------------------------</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`user` VALUES ('1', 'yiibai', '13838009988');</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`user` VALUES ('2', 'saya', '13838009988');</w:t>
      </w:r>
    </w:p>
    <w:p w:rsidR="00614D32" w:rsidRDefault="00614D32" w:rsidP="00614D32">
      <w:pPr>
        <w:rPr>
          <w:sz w:val="24"/>
          <w:szCs w:val="24"/>
        </w:rPr>
      </w:pPr>
      <w:r>
        <w:rPr>
          <w:rFonts w:ascii="Arial" w:hAnsi="Arial" w:cs="Arial"/>
          <w:color w:val="535B60"/>
          <w:sz w:val="23"/>
          <w:szCs w:val="23"/>
          <w:shd w:val="clear" w:color="auto" w:fill="FFFFFF"/>
        </w:rPr>
        <w:t>订单表结构和数据如下：</w:t>
      </w:r>
    </w:p>
    <w:p w:rsidR="00614D32" w:rsidRDefault="00614D32" w:rsidP="00614D32">
      <w:pPr>
        <w:pStyle w:val="HTML0"/>
        <w:shd w:val="clear" w:color="auto" w:fill="F5F5F5"/>
        <w:wordWrap w:val="0"/>
        <w:spacing w:after="150"/>
        <w:rPr>
          <w:color w:val="333333"/>
          <w:sz w:val="20"/>
          <w:szCs w:val="20"/>
        </w:rPr>
      </w:pPr>
      <w:r>
        <w:rPr>
          <w:color w:val="333333"/>
          <w:sz w:val="20"/>
          <w:szCs w:val="20"/>
        </w:rPr>
        <w:t>CREATE TABLE `order`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`order_id` int(10) unsigned NOT NULL AUTO_INCREMENT,</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`user_id` int(10) unsigned NOT NULL DEFAULT '0',</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`order_no` varchar(16) NOT NULL DEFAULT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`money` float(10,2) unsigned DEFAULT '0.00',</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PRIMARY KEY (`order_id`)</w:t>
      </w:r>
    </w:p>
    <w:p w:rsidR="00614D32" w:rsidRDefault="00614D32" w:rsidP="00614D32">
      <w:pPr>
        <w:pStyle w:val="HTML0"/>
        <w:shd w:val="clear" w:color="auto" w:fill="F5F5F5"/>
        <w:wordWrap w:val="0"/>
        <w:spacing w:after="150"/>
        <w:rPr>
          <w:color w:val="333333"/>
          <w:sz w:val="20"/>
          <w:szCs w:val="20"/>
        </w:rPr>
      </w:pPr>
      <w:r>
        <w:rPr>
          <w:color w:val="333333"/>
          <w:sz w:val="20"/>
          <w:szCs w:val="20"/>
        </w:rPr>
        <w:t>) ENGINE=InnoDB AUTO_INCREMENT=17 DEFAULT CHARSET=utf8;</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 ----------------------------</w:t>
      </w:r>
    </w:p>
    <w:p w:rsidR="00614D32" w:rsidRDefault="00614D32" w:rsidP="00614D32">
      <w:pPr>
        <w:pStyle w:val="HTML0"/>
        <w:shd w:val="clear" w:color="auto" w:fill="F5F5F5"/>
        <w:wordWrap w:val="0"/>
        <w:spacing w:after="150"/>
        <w:rPr>
          <w:color w:val="333333"/>
          <w:sz w:val="20"/>
          <w:szCs w:val="20"/>
        </w:rPr>
      </w:pPr>
      <w:r>
        <w:rPr>
          <w:color w:val="333333"/>
          <w:sz w:val="20"/>
          <w:szCs w:val="20"/>
        </w:rPr>
        <w:t>-- Records of order</w:t>
      </w:r>
    </w:p>
    <w:p w:rsidR="00614D32" w:rsidRDefault="00614D32" w:rsidP="00614D32">
      <w:pPr>
        <w:pStyle w:val="HTML0"/>
        <w:shd w:val="clear" w:color="auto" w:fill="F5F5F5"/>
        <w:wordWrap w:val="0"/>
        <w:spacing w:after="150"/>
        <w:rPr>
          <w:color w:val="333333"/>
          <w:sz w:val="20"/>
          <w:szCs w:val="20"/>
        </w:rPr>
      </w:pPr>
      <w:r>
        <w:rPr>
          <w:color w:val="333333"/>
          <w:sz w:val="20"/>
          <w:szCs w:val="20"/>
        </w:rPr>
        <w:t>-- ----------------------------</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('1', '1', '1509289090', '99.90');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('2', '1', '1519289091', '290.80');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('3', '1', '1509294321', '919.90');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('4', '1', '1601232190', '329.90');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('5', '1', '1503457384', '321.00');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('6', '1', '1598572382', '342.00');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('7', '1', '1500845727', '458.00');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('8', '1', '1508458923', '1200.00');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('9', '1', '1504538293', '2109.00');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('10', '1', '1932428723', '5888.00');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('11', '1', '2390423712', '3219.00');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('12', '1', '4587923992', '123.00');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('13', '1', '4095378812', '421.00');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('14', '1', '9423890127', '678.00');</w:t>
      </w:r>
    </w:p>
    <w:p w:rsidR="00614D32" w:rsidRDefault="00614D32" w:rsidP="00614D32">
      <w:pPr>
        <w:pStyle w:val="HTML0"/>
        <w:shd w:val="clear" w:color="auto" w:fill="F5F5F5"/>
        <w:wordWrap w:val="0"/>
        <w:spacing w:after="150"/>
        <w:rPr>
          <w:color w:val="333333"/>
          <w:sz w:val="20"/>
          <w:szCs w:val="20"/>
        </w:rPr>
      </w:pPr>
      <w:r>
        <w:rPr>
          <w:color w:val="333333"/>
          <w:sz w:val="20"/>
          <w:szCs w:val="20"/>
        </w:rPr>
        <w:lastRenderedPageBreak/>
        <w:t>INSERT INTO `order` VALUES ('15', '1', '7859213249', '7689.00');</w:t>
      </w:r>
    </w:p>
    <w:p w:rsidR="00614D32" w:rsidRDefault="00614D32" w:rsidP="00614D32">
      <w:pPr>
        <w:pStyle w:val="HTML0"/>
        <w:shd w:val="clear" w:color="auto" w:fill="F5F5F5"/>
        <w:wordWrap w:val="0"/>
        <w:spacing w:after="150"/>
        <w:rPr>
          <w:color w:val="333333"/>
          <w:sz w:val="20"/>
          <w:szCs w:val="20"/>
        </w:rPr>
      </w:pPr>
      <w:r>
        <w:rPr>
          <w:color w:val="333333"/>
          <w:sz w:val="20"/>
          <w:szCs w:val="20"/>
        </w:rPr>
        <w:t>INSERT INTO `order` VALUES ('16', '1', '4598450230', '909.20');</w:t>
      </w:r>
    </w:p>
    <w:p w:rsidR="00614D32" w:rsidRDefault="00614D32" w:rsidP="00614D32">
      <w:pPr>
        <w:pStyle w:val="3"/>
        <w:rPr>
          <w:sz w:val="28"/>
          <w:szCs w:val="28"/>
        </w:rPr>
      </w:pPr>
      <w:r>
        <w:t>4</w:t>
      </w:r>
      <w:r>
        <w:t>、实例对象</w:t>
      </w:r>
    </w:p>
    <w:p w:rsidR="00614D32" w:rsidRDefault="00614D32" w:rsidP="00614D32">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用户表和订单表分别对应两个实例对象，分别是：</w:t>
      </w:r>
      <w:r>
        <w:rPr>
          <w:rFonts w:ascii="Arial" w:hAnsi="Arial" w:cs="Arial"/>
          <w:color w:val="535B60"/>
          <w:sz w:val="23"/>
          <w:szCs w:val="23"/>
        </w:rPr>
        <w:t xml:space="preserve">User.java </w:t>
      </w:r>
      <w:r>
        <w:rPr>
          <w:rFonts w:ascii="Arial" w:hAnsi="Arial" w:cs="Arial"/>
          <w:color w:val="535B60"/>
          <w:sz w:val="23"/>
          <w:szCs w:val="23"/>
        </w:rPr>
        <w:t>和</w:t>
      </w:r>
      <w:r>
        <w:rPr>
          <w:rFonts w:ascii="Arial" w:hAnsi="Arial" w:cs="Arial"/>
          <w:color w:val="535B60"/>
          <w:sz w:val="23"/>
          <w:szCs w:val="23"/>
        </w:rPr>
        <w:t xml:space="preserve"> Order.java</w:t>
      </w:r>
      <w:r>
        <w:rPr>
          <w:rFonts w:ascii="Arial" w:hAnsi="Arial" w:cs="Arial"/>
          <w:color w:val="535B60"/>
          <w:sz w:val="23"/>
          <w:szCs w:val="23"/>
        </w:rPr>
        <w:t>，它们都在</w:t>
      </w:r>
      <w:r>
        <w:rPr>
          <w:rFonts w:ascii="Arial" w:hAnsi="Arial" w:cs="Arial"/>
          <w:color w:val="535B60"/>
          <w:sz w:val="23"/>
          <w:szCs w:val="23"/>
        </w:rPr>
        <w:t xml:space="preserve"> com.yiibai.pojo </w:t>
      </w:r>
      <w:r>
        <w:rPr>
          <w:rFonts w:ascii="Arial" w:hAnsi="Arial" w:cs="Arial"/>
          <w:color w:val="535B60"/>
          <w:sz w:val="23"/>
          <w:szCs w:val="23"/>
        </w:rPr>
        <w:t>包中。</w:t>
      </w:r>
    </w:p>
    <w:p w:rsidR="00614D32" w:rsidRDefault="00614D32" w:rsidP="00614D32">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User.java</w:t>
      </w:r>
      <w:r>
        <w:rPr>
          <w:rFonts w:ascii="Arial" w:hAnsi="Arial" w:cs="Arial"/>
          <w:color w:val="535B60"/>
          <w:sz w:val="23"/>
          <w:szCs w:val="23"/>
        </w:rPr>
        <w:t>代码内容如下：</w:t>
      </w:r>
    </w:p>
    <w:p w:rsidR="00614D32" w:rsidRDefault="00614D32" w:rsidP="00614D32">
      <w:pPr>
        <w:pStyle w:val="HTML0"/>
        <w:shd w:val="clear" w:color="auto" w:fill="F5F5F5"/>
        <w:wordWrap w:val="0"/>
        <w:spacing w:after="150"/>
        <w:rPr>
          <w:color w:val="333333"/>
          <w:sz w:val="20"/>
          <w:szCs w:val="20"/>
        </w:rPr>
      </w:pPr>
      <w:r>
        <w:rPr>
          <w:color w:val="333333"/>
          <w:sz w:val="20"/>
          <w:szCs w:val="20"/>
        </w:rPr>
        <w:t>package com.yiibai.pojo;</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import java.util.List;</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@describe: User</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@author: Yiibai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@version: V1.0</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@copyright http://www.yiibai.com</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w:t>
      </w:r>
    </w:p>
    <w:p w:rsidR="00614D32" w:rsidRDefault="00614D32" w:rsidP="00614D32">
      <w:pPr>
        <w:pStyle w:val="HTML0"/>
        <w:shd w:val="clear" w:color="auto" w:fill="F5F5F5"/>
        <w:wordWrap w:val="0"/>
        <w:spacing w:after="150"/>
        <w:rPr>
          <w:color w:val="333333"/>
          <w:sz w:val="20"/>
          <w:szCs w:val="20"/>
        </w:rPr>
      </w:pPr>
      <w:r>
        <w:rPr>
          <w:color w:val="333333"/>
          <w:sz w:val="20"/>
          <w:szCs w:val="20"/>
        </w:rPr>
        <w:t>public class User {</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private int 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private String username;</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private String mobile;</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int getId()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void setId(int id)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this.id = 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String getUsername()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username;</w:t>
      </w:r>
    </w:p>
    <w:p w:rsidR="00614D32" w:rsidRDefault="00614D32" w:rsidP="00614D32">
      <w:pPr>
        <w:pStyle w:val="HTML0"/>
        <w:shd w:val="clear" w:color="auto" w:fill="F5F5F5"/>
        <w:wordWrap w:val="0"/>
        <w:spacing w:after="150"/>
        <w:rPr>
          <w:color w:val="333333"/>
          <w:sz w:val="20"/>
          <w:szCs w:val="20"/>
        </w:rPr>
      </w:pPr>
      <w:r>
        <w:rPr>
          <w:color w:val="333333"/>
          <w:sz w:val="20"/>
          <w:szCs w:val="20"/>
        </w:rPr>
        <w:lastRenderedPageBreak/>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void setUsername(String username)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this.username = username;</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String getMobile()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mobile;</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void setMobile(String mobile)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this.mobile = mobile;</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p>
    <w:p w:rsidR="00614D32" w:rsidRDefault="00614D32" w:rsidP="00614D32">
      <w:pPr>
        <w:pStyle w:val="HTML0"/>
        <w:shd w:val="clear" w:color="auto" w:fill="F5F5F5"/>
        <w:wordWrap w:val="0"/>
        <w:spacing w:after="150"/>
        <w:rPr>
          <w:color w:val="333333"/>
          <w:sz w:val="20"/>
          <w:szCs w:val="20"/>
        </w:rPr>
      </w:pPr>
      <w:r>
        <w:rPr>
          <w:color w:val="333333"/>
          <w:sz w:val="20"/>
          <w:szCs w:val="20"/>
        </w:rPr>
        <w:t>}</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Arial" w:hAnsi="Arial" w:cs="Arial"/>
          <w:color w:val="535B60"/>
          <w:sz w:val="23"/>
          <w:szCs w:val="23"/>
          <w:shd w:val="clear" w:color="auto" w:fill="FFFFFF"/>
        </w:rPr>
        <w:t>Order.java</w:t>
      </w:r>
      <w:r>
        <w:rPr>
          <w:rFonts w:ascii="Arial" w:hAnsi="Arial" w:cs="Arial"/>
          <w:color w:val="535B60"/>
          <w:sz w:val="23"/>
          <w:szCs w:val="23"/>
          <w:shd w:val="clear" w:color="auto" w:fill="FFFFFF"/>
        </w:rPr>
        <w:t>代码内容如下：</w:t>
      </w:r>
    </w:p>
    <w:p w:rsidR="00614D32" w:rsidRDefault="00614D32" w:rsidP="00614D32">
      <w:pPr>
        <w:pStyle w:val="HTML0"/>
        <w:shd w:val="clear" w:color="auto" w:fill="F5F5F5"/>
        <w:wordWrap w:val="0"/>
        <w:spacing w:after="150"/>
        <w:rPr>
          <w:color w:val="333333"/>
          <w:sz w:val="20"/>
          <w:szCs w:val="20"/>
        </w:rPr>
      </w:pPr>
      <w:r>
        <w:rPr>
          <w:color w:val="333333"/>
          <w:sz w:val="20"/>
          <w:szCs w:val="20"/>
        </w:rPr>
        <w:t>package com.yiibai.pojo;</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@describe: User - 订单</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@author: Yiibai</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@version: V1.0</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@copyright http://www.yiibai.com</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w:t>
      </w:r>
    </w:p>
    <w:p w:rsidR="00614D32" w:rsidRDefault="00614D32" w:rsidP="00614D32">
      <w:pPr>
        <w:pStyle w:val="HTML0"/>
        <w:shd w:val="clear" w:color="auto" w:fill="F5F5F5"/>
        <w:wordWrap w:val="0"/>
        <w:spacing w:after="150"/>
        <w:rPr>
          <w:color w:val="333333"/>
          <w:sz w:val="20"/>
          <w:szCs w:val="20"/>
        </w:rPr>
      </w:pPr>
      <w:r>
        <w:rPr>
          <w:color w:val="333333"/>
          <w:sz w:val="20"/>
          <w:szCs w:val="20"/>
        </w:rPr>
        <w:t>public class Order {</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private int orderId;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private String orderNo;</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private float money;</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private int userId;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private User user;</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p>
    <w:p w:rsidR="00614D32" w:rsidRDefault="00614D32" w:rsidP="00614D32">
      <w:pPr>
        <w:pStyle w:val="HTML0"/>
        <w:shd w:val="clear" w:color="auto" w:fill="F5F5F5"/>
        <w:wordWrap w:val="0"/>
        <w:spacing w:after="150"/>
        <w:rPr>
          <w:color w:val="333333"/>
          <w:sz w:val="20"/>
          <w:szCs w:val="20"/>
        </w:rPr>
      </w:pPr>
      <w:r>
        <w:rPr>
          <w:color w:val="333333"/>
          <w:sz w:val="20"/>
          <w:szCs w:val="20"/>
        </w:rPr>
        <w:tab/>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int getUserId() {</w:t>
      </w:r>
    </w:p>
    <w:p w:rsidR="00614D32" w:rsidRDefault="00614D32" w:rsidP="00614D32">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return userId;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void setUserId(int userId)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this.userId = userId;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int getOrderId()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orderId;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void setOrderId(int orderId)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this.orderId = orderId;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User getUser()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void setUser(User user)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 = user;</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String getOrderNo()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orderNo;</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void setOrderNo(String orderNo)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this.orderNo = orderNo;</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float getMoney()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money;</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void setMoney(float money)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this.money = money;</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lastRenderedPageBreak/>
        <w:t>}</w:t>
      </w:r>
    </w:p>
    <w:p w:rsidR="00614D32" w:rsidRDefault="00614D32" w:rsidP="00614D32">
      <w:pPr>
        <w:pStyle w:val="3"/>
        <w:rPr>
          <w:sz w:val="28"/>
          <w:szCs w:val="28"/>
        </w:rPr>
      </w:pPr>
      <w:r>
        <w:t>5</w:t>
      </w:r>
      <w:r>
        <w:t>、配置文件</w:t>
      </w:r>
    </w:p>
    <w:p w:rsidR="00614D32" w:rsidRDefault="00614D32" w:rsidP="00614D32">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这个实例中有三个重要的配置文件，它们分别是：</w:t>
      </w:r>
      <w:r>
        <w:rPr>
          <w:rFonts w:ascii="Arial" w:hAnsi="Arial" w:cs="Arial"/>
          <w:color w:val="535B60"/>
          <w:sz w:val="23"/>
          <w:szCs w:val="23"/>
        </w:rPr>
        <w:t xml:space="preserve">applicationContext.xml </w:t>
      </w:r>
      <w:r>
        <w:rPr>
          <w:rFonts w:ascii="Arial" w:hAnsi="Arial" w:cs="Arial"/>
          <w:color w:val="535B60"/>
          <w:sz w:val="23"/>
          <w:szCs w:val="23"/>
        </w:rPr>
        <w:t>，</w:t>
      </w:r>
      <w:r>
        <w:rPr>
          <w:rFonts w:ascii="Arial" w:hAnsi="Arial" w:cs="Arial"/>
          <w:color w:val="535B60"/>
          <w:sz w:val="23"/>
          <w:szCs w:val="23"/>
        </w:rPr>
        <w:t xml:space="preserve"> Configuration.xml </w:t>
      </w:r>
      <w:r>
        <w:rPr>
          <w:rFonts w:ascii="Arial" w:hAnsi="Arial" w:cs="Arial"/>
          <w:color w:val="535B60"/>
          <w:sz w:val="23"/>
          <w:szCs w:val="23"/>
        </w:rPr>
        <w:t>以及</w:t>
      </w:r>
      <w:r>
        <w:rPr>
          <w:rFonts w:ascii="Arial" w:hAnsi="Arial" w:cs="Arial"/>
          <w:color w:val="535B60"/>
          <w:sz w:val="23"/>
          <w:szCs w:val="23"/>
        </w:rPr>
        <w:t> UserMaper.xml</w:t>
      </w:r>
      <w:r>
        <w:rPr>
          <w:rFonts w:ascii="Arial" w:hAnsi="Arial" w:cs="Arial"/>
          <w:color w:val="535B60"/>
          <w:sz w:val="23"/>
          <w:szCs w:val="23"/>
        </w:rPr>
        <w:t>。</w:t>
      </w:r>
    </w:p>
    <w:p w:rsidR="00614D32" w:rsidRDefault="00614D32" w:rsidP="00614D32">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applicationContext.xml  </w:t>
      </w:r>
      <w:r>
        <w:rPr>
          <w:rFonts w:ascii="Arial" w:hAnsi="Arial" w:cs="Arial"/>
          <w:color w:val="535B60"/>
          <w:sz w:val="23"/>
          <w:szCs w:val="23"/>
        </w:rPr>
        <w:t>配置文件里最主要的配置：</w:t>
      </w:r>
    </w:p>
    <w:p w:rsidR="00614D32" w:rsidRDefault="00614D32" w:rsidP="00614D32">
      <w:pPr>
        <w:pStyle w:val="HTML0"/>
        <w:shd w:val="clear" w:color="auto" w:fill="F5F5F5"/>
        <w:wordWrap w:val="0"/>
        <w:spacing w:after="150"/>
        <w:rPr>
          <w:color w:val="333333"/>
          <w:sz w:val="20"/>
          <w:szCs w:val="20"/>
        </w:rPr>
      </w:pPr>
      <w:r>
        <w:rPr>
          <w:color w:val="333333"/>
          <w:sz w:val="20"/>
          <w:szCs w:val="20"/>
        </w:rPr>
        <w:t>&lt;?xml version="1.0" encoding="utf-8"?&gt;</w:t>
      </w:r>
    </w:p>
    <w:p w:rsidR="00614D32" w:rsidRDefault="00614D32" w:rsidP="00614D32">
      <w:pPr>
        <w:pStyle w:val="HTML0"/>
        <w:shd w:val="clear" w:color="auto" w:fill="F5F5F5"/>
        <w:wordWrap w:val="0"/>
        <w:spacing w:after="150"/>
        <w:rPr>
          <w:color w:val="333333"/>
          <w:sz w:val="20"/>
          <w:szCs w:val="20"/>
        </w:rPr>
      </w:pPr>
      <w:r>
        <w:rPr>
          <w:color w:val="333333"/>
          <w:sz w:val="20"/>
          <w:szCs w:val="20"/>
        </w:rPr>
        <w:t>&lt;beans xmlns="http://www.springframework.org/schema/beans"</w:t>
      </w:r>
    </w:p>
    <w:p w:rsidR="00614D32" w:rsidRDefault="00614D32" w:rsidP="00614D32">
      <w:pPr>
        <w:pStyle w:val="HTML0"/>
        <w:shd w:val="clear" w:color="auto" w:fill="F5F5F5"/>
        <w:wordWrap w:val="0"/>
        <w:spacing w:after="150"/>
        <w:rPr>
          <w:color w:val="333333"/>
          <w:sz w:val="20"/>
          <w:szCs w:val="20"/>
        </w:rPr>
      </w:pPr>
      <w:r>
        <w:rPr>
          <w:color w:val="333333"/>
          <w:sz w:val="20"/>
          <w:szCs w:val="20"/>
        </w:rPr>
        <w:tab/>
        <w:t>xmlns:xsi="http://www.w3.org/2001/XMLSchema-instance" xmlns:aop="http://www.springframework.org/schema/aop"</w:t>
      </w:r>
    </w:p>
    <w:p w:rsidR="00614D32" w:rsidRDefault="00614D32" w:rsidP="00614D32">
      <w:pPr>
        <w:pStyle w:val="HTML0"/>
        <w:shd w:val="clear" w:color="auto" w:fill="F5F5F5"/>
        <w:wordWrap w:val="0"/>
        <w:spacing w:after="150"/>
        <w:rPr>
          <w:color w:val="333333"/>
          <w:sz w:val="20"/>
          <w:szCs w:val="20"/>
        </w:rPr>
      </w:pPr>
      <w:r>
        <w:rPr>
          <w:color w:val="333333"/>
          <w:sz w:val="20"/>
          <w:szCs w:val="20"/>
        </w:rPr>
        <w:tab/>
        <w:t>xmlns:tx="http://www.springframework.org/schema/tx" xmlns:context="http://www.springframework.org/schema/context"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xmlns:p="http://www.springframework.org/schema/p"</w:t>
      </w:r>
    </w:p>
    <w:p w:rsidR="00614D32" w:rsidRDefault="00614D32" w:rsidP="00614D32">
      <w:pPr>
        <w:pStyle w:val="HTML0"/>
        <w:shd w:val="clear" w:color="auto" w:fill="F5F5F5"/>
        <w:wordWrap w:val="0"/>
        <w:spacing w:after="150"/>
        <w:rPr>
          <w:color w:val="333333"/>
          <w:sz w:val="20"/>
          <w:szCs w:val="20"/>
        </w:rPr>
      </w:pPr>
      <w:r>
        <w:rPr>
          <w:color w:val="333333"/>
          <w:sz w:val="20"/>
          <w:szCs w:val="20"/>
        </w:rPr>
        <w:tab/>
        <w:t xml:space="preserve">xsi:schemaLocation="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http://www.springframework.org/schema/beans http://www.springframework.org/schema/beans/spring-beans-3.0.xsd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http://www.springframework.org/schema/aop http://www.springframework.org/schema/aop/spring-aop-3.0.xsd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http://www.springframework.org/schema/context http://www.springframework.org/schema/context/spring-context-3.0.xsd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http://www.springframework.org/schema/jee http://www.springframework.org/schema/jee/spring-jee-3.0.xsd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http://www.springframework.org/schema/tx http://www.springframework.org/schema/tx/spring-tx-3.0.xsd"</w:t>
      </w:r>
    </w:p>
    <w:p w:rsidR="00614D32" w:rsidRDefault="00614D32" w:rsidP="00614D32">
      <w:pPr>
        <w:pStyle w:val="HTML0"/>
        <w:shd w:val="clear" w:color="auto" w:fill="F5F5F5"/>
        <w:wordWrap w:val="0"/>
        <w:spacing w:after="150"/>
        <w:rPr>
          <w:color w:val="333333"/>
          <w:sz w:val="20"/>
          <w:szCs w:val="20"/>
        </w:rPr>
      </w:pPr>
      <w:r>
        <w:rPr>
          <w:color w:val="333333"/>
          <w:sz w:val="20"/>
          <w:szCs w:val="20"/>
        </w:rPr>
        <w:tab/>
        <w:t>default-autowire="byName" default-lazy-init="false"&gt;</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ab/>
        <w:t>&lt;!--本示例采用DBCP连接池，应预先把DBCP的jar包复制到工程的lib目录下。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&lt;context:property-placeholder location="classpath:/config/database.properties" /&gt;</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ab/>
        <w:t>&lt;bean id="dataSource" class="org.apache.commons.dbcp.BasicDataSource"</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destroy-method="close" p:driverClassName="com.mysql.jdbc.Driver"</w:t>
      </w:r>
    </w:p>
    <w:p w:rsidR="00614D32" w:rsidRDefault="00614D32" w:rsidP="00614D32">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p:url="jdbc:mysql://127.0.0.1:3306/yiibai?characterEncoding=utf8"</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p:username="root" p:password="" p:maxActive="10" p:maxIdle="10"&gt;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&lt;/bean&gt;</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ab/>
        <w:t>&lt;bean id="transactionManager"</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class="org.springframework.jdbc.datasource.DataSourceTransactionManager"&gt;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name="dataSource" ref="dataSource"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&lt;/bean&gt;</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ab/>
        <w:t>&lt;bean id="sqlSessionFactory" class="org.mybatis.spring.SqlSessionFactoryBean"&gt;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&lt;!--dataSource属性指定要用到的连接池--&gt;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name="dataSource" ref="dataSource"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&lt;!--configLocation属性指定mybatis的核心配置文件--&gt;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name="configLocation" value="classpath:config/Configuration.xml"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 所有配置的mapper文件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name="mapperLocations" value="classpath*:com/yiibai/mapepr/*.xml"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&lt;/bean&gt;</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ab/>
        <w:t>&lt;bean class="org.mybatis.spring.mapper.MapperScannerConfigurer"&gt;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name="basePackage" value="com.yiibai.maper"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&lt;/bean&gt;</w:t>
      </w:r>
    </w:p>
    <w:p w:rsidR="00614D32" w:rsidRDefault="00614D32" w:rsidP="00614D32">
      <w:pPr>
        <w:pStyle w:val="HTML0"/>
        <w:shd w:val="clear" w:color="auto" w:fill="F5F5F5"/>
        <w:wordWrap w:val="0"/>
        <w:spacing w:after="150"/>
        <w:rPr>
          <w:rFonts w:hint="eastAsia"/>
          <w:color w:val="333333"/>
          <w:sz w:val="20"/>
          <w:szCs w:val="20"/>
        </w:rPr>
      </w:pPr>
      <w:r>
        <w:rPr>
          <w:color w:val="333333"/>
          <w:sz w:val="20"/>
          <w:szCs w:val="20"/>
        </w:rPr>
        <w:t xml:space="preserve">&lt;/beans&gt; </w:t>
      </w:r>
    </w:p>
    <w:p w:rsidR="00614D32" w:rsidRDefault="00614D32" w:rsidP="00614D32">
      <w:pPr>
        <w:pStyle w:val="HTML0"/>
        <w:shd w:val="clear" w:color="auto" w:fill="F5F5F5"/>
        <w:wordWrap w:val="0"/>
        <w:spacing w:after="150"/>
        <w:rPr>
          <w:rFonts w:hint="eastAsia"/>
          <w:color w:val="333333"/>
          <w:sz w:val="20"/>
          <w:szCs w:val="20"/>
        </w:rPr>
      </w:pPr>
    </w:p>
    <w:p w:rsidR="00614D32" w:rsidRDefault="00614D32" w:rsidP="00614D32">
      <w:pPr>
        <w:pStyle w:val="HTML0"/>
        <w:shd w:val="clear" w:color="auto" w:fill="F5F5F5"/>
        <w:wordWrap w:val="0"/>
        <w:spacing w:after="150"/>
        <w:rPr>
          <w:rFonts w:hint="eastAsia"/>
          <w:color w:val="333333"/>
          <w:sz w:val="20"/>
          <w:szCs w:val="20"/>
        </w:rPr>
      </w:pPr>
    </w:p>
    <w:p w:rsidR="00614D32" w:rsidRDefault="00614D32" w:rsidP="00614D32">
      <w:pPr>
        <w:pStyle w:val="HTML0"/>
        <w:shd w:val="clear" w:color="auto" w:fill="F5F5F5"/>
        <w:wordWrap w:val="0"/>
        <w:spacing w:after="150"/>
        <w:rPr>
          <w:rFonts w:hint="eastAsia"/>
          <w:color w:val="333333"/>
          <w:sz w:val="20"/>
          <w:szCs w:val="20"/>
        </w:rPr>
      </w:pPr>
    </w:p>
    <w:p w:rsidR="00614D32" w:rsidRDefault="00614D32" w:rsidP="00614D32">
      <w:pPr>
        <w:pStyle w:val="HTML0"/>
        <w:shd w:val="clear" w:color="auto" w:fill="F5F5F5"/>
        <w:wordWrap w:val="0"/>
        <w:spacing w:after="150"/>
        <w:rPr>
          <w:rFonts w:hint="eastAsia"/>
          <w:color w:val="333333"/>
          <w:sz w:val="20"/>
          <w:szCs w:val="20"/>
        </w:rPr>
      </w:pPr>
    </w:p>
    <w:p w:rsidR="00614D32" w:rsidRDefault="00614D32" w:rsidP="00614D32">
      <w:pPr>
        <w:pStyle w:val="HTML0"/>
        <w:shd w:val="clear" w:color="auto" w:fill="F5F5F5"/>
        <w:wordWrap w:val="0"/>
        <w:spacing w:after="150"/>
        <w:rPr>
          <w:rFonts w:hint="eastAsia"/>
          <w:color w:val="333333"/>
          <w:sz w:val="20"/>
          <w:szCs w:val="20"/>
        </w:rPr>
      </w:pPr>
    </w:p>
    <w:p w:rsidR="00614D32" w:rsidRPr="00614D32" w:rsidRDefault="00614D32" w:rsidP="00614D32">
      <w:pPr>
        <w:rPr>
          <w:rFonts w:hint="eastAsia"/>
          <w:sz w:val="28"/>
          <w:szCs w:val="28"/>
        </w:rPr>
      </w:pPr>
      <w:r w:rsidRPr="00614D32">
        <w:rPr>
          <w:sz w:val="28"/>
          <w:szCs w:val="28"/>
        </w:rPr>
        <w:lastRenderedPageBreak/>
        <w:t>配置文件</w:t>
      </w:r>
      <w:r w:rsidRPr="00614D32">
        <w:rPr>
          <w:sz w:val="28"/>
          <w:szCs w:val="28"/>
        </w:rPr>
        <w:t xml:space="preserve"> Configuration.xml </w:t>
      </w:r>
      <w:r w:rsidRPr="00614D32">
        <w:rPr>
          <w:sz w:val="28"/>
          <w:szCs w:val="28"/>
        </w:rPr>
        <w:t>的内容如下：</w:t>
      </w:r>
      <w:r w:rsidRPr="00614D32">
        <w:rPr>
          <w:rFonts w:hint="eastAsia"/>
          <w:sz w:val="28"/>
          <w:szCs w:val="28"/>
        </w:rPr>
        <w:t xml:space="preserve">                                    </w:t>
      </w:r>
    </w:p>
    <w:p w:rsid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333333"/>
          <w:kern w:val="0"/>
          <w:sz w:val="20"/>
          <w:szCs w:val="20"/>
        </w:rPr>
      </w:pP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&lt;?xml version="1.0" encoding="UTF-8"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&lt;!DOCTYPE configuration PUBLIC "-//mybatis.org//DTD Config 3.0//EN"</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"http://mybatis.org/dtd/mybatis-3-config.dtd"&gt;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&lt;configuration&gt;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&lt;typeAliases&gt;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&lt;typeAlias alias="User" type="com.yiibai.pojo.User"/&gt;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&lt;typeAlias alias="Order" type="com.yiibai.pojo.Order"/&gt;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&lt;/typeAliases&gt;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 与spring 集成之后,这些可以完全删除,数据库连接的管理交给 spring 去管理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&lt;environments default="development"&gt;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&lt;environment id="development"&gt;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&lt;transactionManager type="JDBC"/&gt;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&lt;dataSource type="POOLED"&gt;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&lt;property name="driver" value="com.mysql.jdbc.Driver"/&gt;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&lt;property name="url" value="jdbc:mysql://127.0.0.1:3306/mybatis?characterEncoding=utf8"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&lt;property name="username" value="root"/&gt;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&lt;property name="password" value="password"/&gt;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&lt;/dataSource&gt;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&lt;/environment&gt;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&lt;/environments&gt;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 这里交给sqlSessionFactory 的 mapperLocations属性去得到所有配置信息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&lt;!--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&lt;mappers&gt;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lastRenderedPageBreak/>
        <w:tab/>
        <w:t xml:space="preserve">    &lt;mapper resource="com/yihaomen/mapper/User.xml"/&gt;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&lt;/mappers&gt;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--&gt;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p>
    <w:p w:rsidR="00E6121A"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333333"/>
          <w:kern w:val="0"/>
          <w:sz w:val="20"/>
          <w:szCs w:val="20"/>
        </w:rPr>
      </w:pPr>
      <w:r w:rsidRPr="00614D32">
        <w:rPr>
          <w:rFonts w:ascii="宋体" w:eastAsia="宋体" w:hAnsi="宋体" w:cs="宋体"/>
          <w:color w:val="333333"/>
          <w:kern w:val="0"/>
          <w:sz w:val="20"/>
          <w:szCs w:val="20"/>
        </w:rPr>
        <w:t>&lt;/configuration&gt;</w:t>
      </w:r>
    </w:p>
    <w:p w:rsid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333333"/>
          <w:kern w:val="0"/>
          <w:sz w:val="20"/>
          <w:szCs w:val="20"/>
        </w:rPr>
      </w:pPr>
    </w:p>
    <w:p w:rsidR="00614D32" w:rsidRPr="00614D32" w:rsidRDefault="00F8063D" w:rsidP="00614D32">
      <w:pPr>
        <w:rPr>
          <w:rFonts w:hint="eastAsia"/>
        </w:rPr>
      </w:pPr>
      <w:r>
        <w:rPr>
          <w:rFonts w:ascii="Arial" w:hAnsi="Arial" w:cs="Arial"/>
          <w:color w:val="535B60"/>
          <w:sz w:val="23"/>
          <w:szCs w:val="23"/>
          <w:shd w:val="clear" w:color="auto" w:fill="FFFFFF"/>
        </w:rPr>
        <w:t>UserMaper.xml </w:t>
      </w:r>
      <w:r>
        <w:rPr>
          <w:rFonts w:ascii="Arial" w:hAnsi="Arial" w:cs="Arial"/>
          <w:color w:val="535B60"/>
          <w:sz w:val="23"/>
          <w:szCs w:val="23"/>
          <w:shd w:val="clear" w:color="auto" w:fill="FFFFFF"/>
        </w:rPr>
        <w:t>用于定义查询和数据对象映射，其内容如下：</w:t>
      </w:r>
      <w:r w:rsidR="00614D32" w:rsidRPr="00614D32">
        <w:rPr>
          <w:rFonts w:hint="eastAsia"/>
        </w:rPr>
        <w:t xml:space="preserve">                      </w:t>
      </w:r>
    </w:p>
    <w:p w:rsid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333333"/>
          <w:kern w:val="0"/>
          <w:sz w:val="20"/>
          <w:szCs w:val="20"/>
        </w:rPr>
      </w:pPr>
    </w:p>
    <w:p w:rsid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333333"/>
          <w:kern w:val="0"/>
          <w:sz w:val="20"/>
          <w:szCs w:val="20"/>
        </w:rPr>
      </w:pP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&lt;?xml version="1.0" encoding="UTF-8"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&lt;!DOCTYPE mapper PUBLIC "-//mybatis.org//DTD Mapper 3.0//EN"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"http://mybatis.org/dtd/mybatis-3-mapper.dtd"&gt;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&lt;mapper namespace="com.yiibai.maper.UserMaper"&gt;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&lt;!-- 为了返回list 类型而定义的returnMap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&lt;resultMap type="User" id="resultUser"&gt;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&lt;id column="id" property="id"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&lt;result column="username" property="username"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&lt;result column="mobile" property="mobile"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&lt;/resultMap&gt;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 xml:space="preserve">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 User 联合 Order 查询 方法的配置 (多对一的方式)  --&gt;</w:t>
      </w:r>
      <w:r w:rsidRPr="00614D32">
        <w:rPr>
          <w:rFonts w:ascii="宋体" w:eastAsia="宋体" w:hAnsi="宋体" w:cs="宋体"/>
          <w:color w:val="333333"/>
          <w:kern w:val="0"/>
          <w:sz w:val="20"/>
          <w:szCs w:val="20"/>
        </w:rPr>
        <w:tab/>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&lt;resultMap id="resultUserOrders" type="Order"&gt;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&lt;id property="orderId" column="order_id"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&lt;result property="orderNo" column="order_no"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&lt;result property="money" column="money"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&lt;result property="userId" column="user_id"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&lt;association property="user" javaType="User"&gt;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&lt;id property="id" column="id"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lastRenderedPageBreak/>
        <w:tab/>
        <w:t xml:space="preserve">        &lt;result property="username" column="username" /&gt;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&lt;result property="mobile" column="mobile" /&gt;</w:t>
      </w:r>
      <w:r w:rsidRPr="00614D32">
        <w:rPr>
          <w:rFonts w:ascii="宋体" w:eastAsia="宋体" w:hAnsi="宋体" w:cs="宋体"/>
          <w:color w:val="333333"/>
          <w:kern w:val="0"/>
          <w:sz w:val="20"/>
          <w:szCs w:val="20"/>
        </w:rPr>
        <w:tab/>
        <w:t xml:space="preserve">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&lt;/association&gt;</w:t>
      </w:r>
      <w:r w:rsidRPr="00614D32">
        <w:rPr>
          <w:rFonts w:ascii="宋体" w:eastAsia="宋体" w:hAnsi="宋体" w:cs="宋体"/>
          <w:color w:val="333333"/>
          <w:kern w:val="0"/>
          <w:sz w:val="20"/>
          <w:szCs w:val="20"/>
        </w:rPr>
        <w:tab/>
        <w:t xml:space="preserve">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&lt;/resultMap&gt;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&lt;select id="getUserOrders" parameterType="int" resultMap="resultUserOrders"&gt;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SELECT u.*,o.* FROM `user` u, `order` o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          WHERE u.id=o.user_id AND u.id=#{id}</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&lt;/select&gt;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&lt;select id="getUserById" resultMap="resultUser" parameterType="int"&gt;</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SELECT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FROM user</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r>
      <w:r w:rsidRPr="00614D32">
        <w:rPr>
          <w:rFonts w:ascii="宋体" w:eastAsia="宋体" w:hAnsi="宋体" w:cs="宋体"/>
          <w:color w:val="333333"/>
          <w:kern w:val="0"/>
          <w:sz w:val="20"/>
          <w:szCs w:val="20"/>
        </w:rPr>
        <w:tab/>
        <w:t>WHERE id=#{id}</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ab/>
        <w:t xml:space="preserve">&lt;/select&gt;    </w:t>
      </w:r>
    </w:p>
    <w:p w:rsidR="00614D32" w:rsidRP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614D32">
        <w:rPr>
          <w:rFonts w:ascii="宋体" w:eastAsia="宋体" w:hAnsi="宋体" w:cs="宋体"/>
          <w:color w:val="333333"/>
          <w:kern w:val="0"/>
          <w:sz w:val="20"/>
          <w:szCs w:val="20"/>
        </w:rPr>
        <w:t>&lt;/mapper&gt;</w:t>
      </w:r>
    </w:p>
    <w:p w:rsid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333333"/>
          <w:kern w:val="0"/>
          <w:sz w:val="20"/>
          <w:szCs w:val="20"/>
        </w:rPr>
      </w:pPr>
    </w:p>
    <w:p w:rsid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333333"/>
          <w:kern w:val="0"/>
          <w:sz w:val="20"/>
          <w:szCs w:val="20"/>
        </w:rPr>
      </w:pPr>
    </w:p>
    <w:p w:rsidR="00614D32" w:rsidRDefault="00614D32" w:rsidP="00614D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333333"/>
          <w:kern w:val="0"/>
          <w:sz w:val="20"/>
          <w:szCs w:val="20"/>
        </w:rPr>
      </w:pPr>
    </w:p>
    <w:p w:rsidR="00F8063D" w:rsidRDefault="00F8063D" w:rsidP="00F8063D">
      <w:pPr>
        <w:pStyle w:val="3"/>
        <w:rPr>
          <w:sz w:val="28"/>
          <w:szCs w:val="28"/>
        </w:rPr>
      </w:pPr>
      <w:r>
        <w:t>6</w:t>
      </w:r>
      <w:r>
        <w:t>、测试执行，输出结果</w:t>
      </w:r>
    </w:p>
    <w:p w:rsidR="00614D32" w:rsidRPr="00F8063D" w:rsidRDefault="00F8063D" w:rsidP="00F8063D">
      <w:pPr>
        <w:rPr>
          <w:rFonts w:hint="eastAsia"/>
        </w:rPr>
      </w:pPr>
      <w:r>
        <w:rPr>
          <w:rFonts w:ascii="Helvetica" w:hAnsi="Helvetica" w:cs="Helvetica"/>
          <w:color w:val="333344"/>
          <w:sz w:val="23"/>
          <w:szCs w:val="23"/>
          <w:shd w:val="clear" w:color="auto" w:fill="FFFFFF"/>
        </w:rPr>
        <w:t>我们创建一个控制器类在包</w:t>
      </w:r>
      <w:r>
        <w:rPr>
          <w:rFonts w:ascii="Helvetica" w:hAnsi="Helvetica" w:cs="Helvetica"/>
          <w:color w:val="333344"/>
          <w:sz w:val="23"/>
          <w:szCs w:val="23"/>
          <w:shd w:val="clear" w:color="auto" w:fill="FFFFFF"/>
        </w:rPr>
        <w:t xml:space="preserve"> com.yiibai.controller </w:t>
      </w:r>
      <w:r>
        <w:rPr>
          <w:rFonts w:ascii="Helvetica" w:hAnsi="Helvetica" w:cs="Helvetica"/>
          <w:color w:val="333344"/>
          <w:sz w:val="23"/>
          <w:szCs w:val="23"/>
          <w:shd w:val="clear" w:color="auto" w:fill="FFFFFF"/>
        </w:rPr>
        <w:t>下，类的名称为：</w:t>
      </w:r>
      <w:r>
        <w:rPr>
          <w:rFonts w:ascii="Helvetica" w:hAnsi="Helvetica" w:cs="Helvetica"/>
          <w:color w:val="333344"/>
          <w:sz w:val="23"/>
          <w:szCs w:val="23"/>
          <w:shd w:val="clear" w:color="auto" w:fill="FFFFFF"/>
        </w:rPr>
        <w:t>UserController.java</w:t>
      </w:r>
      <w:r>
        <w:rPr>
          <w:rFonts w:ascii="Helvetica" w:hAnsi="Helvetica" w:cs="Helvetica"/>
          <w:color w:val="333344"/>
          <w:sz w:val="23"/>
          <w:szCs w:val="23"/>
          <w:shd w:val="clear" w:color="auto" w:fill="FFFFFF"/>
        </w:rPr>
        <w:t>，其代码如下</w:t>
      </w:r>
    </w:p>
    <w:p w:rsidR="00614D32" w:rsidRDefault="00614D32" w:rsidP="00614D32">
      <w:pPr>
        <w:pStyle w:val="HTML0"/>
        <w:shd w:val="clear" w:color="auto" w:fill="F5F5F5"/>
        <w:wordWrap w:val="0"/>
        <w:spacing w:after="150"/>
        <w:rPr>
          <w:color w:val="333333"/>
          <w:sz w:val="20"/>
          <w:szCs w:val="20"/>
        </w:rPr>
      </w:pPr>
      <w:r>
        <w:rPr>
          <w:color w:val="333333"/>
          <w:sz w:val="20"/>
          <w:szCs w:val="20"/>
        </w:rPr>
        <w:t>package com.yiibai.controller;</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import java.util.List;</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import javax.servlet.http.HttpServletRequest;</w:t>
      </w:r>
    </w:p>
    <w:p w:rsidR="00614D32" w:rsidRDefault="00614D32" w:rsidP="00614D32">
      <w:pPr>
        <w:pStyle w:val="HTML0"/>
        <w:shd w:val="clear" w:color="auto" w:fill="F5F5F5"/>
        <w:wordWrap w:val="0"/>
        <w:spacing w:after="150"/>
        <w:rPr>
          <w:color w:val="333333"/>
          <w:sz w:val="20"/>
          <w:szCs w:val="20"/>
        </w:rPr>
      </w:pPr>
      <w:r>
        <w:rPr>
          <w:color w:val="333333"/>
          <w:sz w:val="20"/>
          <w:szCs w:val="20"/>
        </w:rPr>
        <w:t>import javax.servlet.http.HttpServletResponse;</w:t>
      </w:r>
    </w:p>
    <w:p w:rsidR="00614D32" w:rsidRDefault="00614D32" w:rsidP="00614D32">
      <w:pPr>
        <w:pStyle w:val="HTML0"/>
        <w:shd w:val="clear" w:color="auto" w:fill="F5F5F5"/>
        <w:wordWrap w:val="0"/>
        <w:spacing w:after="150"/>
        <w:rPr>
          <w:color w:val="333333"/>
          <w:sz w:val="20"/>
          <w:szCs w:val="20"/>
        </w:rPr>
      </w:pPr>
      <w:r>
        <w:rPr>
          <w:color w:val="333333"/>
          <w:sz w:val="20"/>
          <w:szCs w:val="20"/>
        </w:rPr>
        <w:t>import org.springframework.beans.factory.annotation.Autowired;</w:t>
      </w:r>
    </w:p>
    <w:p w:rsidR="00614D32" w:rsidRDefault="00614D32" w:rsidP="00614D32">
      <w:pPr>
        <w:pStyle w:val="HTML0"/>
        <w:shd w:val="clear" w:color="auto" w:fill="F5F5F5"/>
        <w:wordWrap w:val="0"/>
        <w:spacing w:after="150"/>
        <w:rPr>
          <w:color w:val="333333"/>
          <w:sz w:val="20"/>
          <w:szCs w:val="20"/>
        </w:rPr>
      </w:pPr>
      <w:r>
        <w:rPr>
          <w:color w:val="333333"/>
          <w:sz w:val="20"/>
          <w:szCs w:val="20"/>
        </w:rPr>
        <w:lastRenderedPageBreak/>
        <w:t>import org.springframework.stereotype.Controller;</w:t>
      </w:r>
    </w:p>
    <w:p w:rsidR="00614D32" w:rsidRDefault="00614D32" w:rsidP="00614D32">
      <w:pPr>
        <w:pStyle w:val="HTML0"/>
        <w:shd w:val="clear" w:color="auto" w:fill="F5F5F5"/>
        <w:wordWrap w:val="0"/>
        <w:spacing w:after="150"/>
        <w:rPr>
          <w:color w:val="333333"/>
          <w:sz w:val="20"/>
          <w:szCs w:val="20"/>
        </w:rPr>
      </w:pPr>
      <w:r>
        <w:rPr>
          <w:color w:val="333333"/>
          <w:sz w:val="20"/>
          <w:szCs w:val="20"/>
        </w:rPr>
        <w:t>import org.springframework.web.bind.annotation.RequestMapping;</w:t>
      </w:r>
    </w:p>
    <w:p w:rsidR="00614D32" w:rsidRDefault="00614D32" w:rsidP="00614D32">
      <w:pPr>
        <w:pStyle w:val="HTML0"/>
        <w:shd w:val="clear" w:color="auto" w:fill="F5F5F5"/>
        <w:wordWrap w:val="0"/>
        <w:spacing w:after="150"/>
        <w:rPr>
          <w:color w:val="333333"/>
          <w:sz w:val="20"/>
          <w:szCs w:val="20"/>
        </w:rPr>
      </w:pPr>
      <w:r>
        <w:rPr>
          <w:color w:val="333333"/>
          <w:sz w:val="20"/>
          <w:szCs w:val="20"/>
        </w:rPr>
        <w:t>import org.springframework.web.servlet.ModelAndView;</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import com.yiibai.maper.UserMaper;</w:t>
      </w:r>
    </w:p>
    <w:p w:rsidR="00614D32" w:rsidRDefault="00614D32" w:rsidP="00614D32">
      <w:pPr>
        <w:pStyle w:val="HTML0"/>
        <w:shd w:val="clear" w:color="auto" w:fill="F5F5F5"/>
        <w:wordWrap w:val="0"/>
        <w:spacing w:after="150"/>
        <w:rPr>
          <w:color w:val="333333"/>
          <w:sz w:val="20"/>
          <w:szCs w:val="20"/>
        </w:rPr>
      </w:pPr>
      <w:r>
        <w:rPr>
          <w:color w:val="333333"/>
          <w:sz w:val="20"/>
          <w:szCs w:val="20"/>
        </w:rPr>
        <w:t>import com.yiibai.pojo.Order;</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@describe: 读取一个用户下的所有订单</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@author: Yiibai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@version: V1.0</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@copyright http://www.yiibai.com</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 </w:t>
      </w:r>
    </w:p>
    <w:p w:rsidR="00614D32" w:rsidRDefault="00614D32" w:rsidP="00614D32">
      <w:pPr>
        <w:pStyle w:val="HTML0"/>
        <w:shd w:val="clear" w:color="auto" w:fill="F5F5F5"/>
        <w:wordWrap w:val="0"/>
        <w:spacing w:after="150"/>
        <w:rPr>
          <w:color w:val="333333"/>
          <w:sz w:val="20"/>
          <w:szCs w:val="20"/>
        </w:rPr>
      </w:pPr>
    </w:p>
    <w:p w:rsidR="00614D32" w:rsidRDefault="00614D32" w:rsidP="00614D32">
      <w:pPr>
        <w:pStyle w:val="HTML0"/>
        <w:shd w:val="clear" w:color="auto" w:fill="F5F5F5"/>
        <w:wordWrap w:val="0"/>
        <w:spacing w:after="150"/>
        <w:rPr>
          <w:color w:val="333333"/>
          <w:sz w:val="20"/>
          <w:szCs w:val="20"/>
        </w:rPr>
      </w:pPr>
      <w:r>
        <w:rPr>
          <w:color w:val="333333"/>
          <w:sz w:val="20"/>
          <w:szCs w:val="20"/>
        </w:rPr>
        <w:t>// http://localhost:8080/mybatis07-spring-mvc/user/orders</w:t>
      </w:r>
    </w:p>
    <w:p w:rsidR="00614D32" w:rsidRDefault="00614D32" w:rsidP="00614D32">
      <w:pPr>
        <w:pStyle w:val="HTML0"/>
        <w:shd w:val="clear" w:color="auto" w:fill="F5F5F5"/>
        <w:wordWrap w:val="0"/>
        <w:spacing w:after="150"/>
        <w:rPr>
          <w:color w:val="333333"/>
          <w:sz w:val="20"/>
          <w:szCs w:val="20"/>
        </w:rPr>
      </w:pPr>
      <w:r>
        <w:rPr>
          <w:color w:val="333333"/>
          <w:sz w:val="20"/>
          <w:szCs w:val="20"/>
        </w:rPr>
        <w:t>@Controller</w:t>
      </w:r>
    </w:p>
    <w:p w:rsidR="00614D32" w:rsidRDefault="00614D32" w:rsidP="00614D32">
      <w:pPr>
        <w:pStyle w:val="HTML0"/>
        <w:shd w:val="clear" w:color="auto" w:fill="F5F5F5"/>
        <w:wordWrap w:val="0"/>
        <w:spacing w:after="150"/>
        <w:rPr>
          <w:color w:val="333333"/>
          <w:sz w:val="20"/>
          <w:szCs w:val="20"/>
        </w:rPr>
      </w:pPr>
      <w:r>
        <w:rPr>
          <w:color w:val="333333"/>
          <w:sz w:val="20"/>
          <w:szCs w:val="20"/>
        </w:rPr>
        <w:t>@RequestMapping("/user")</w:t>
      </w:r>
    </w:p>
    <w:p w:rsidR="00614D32" w:rsidRDefault="00614D32" w:rsidP="00614D32">
      <w:pPr>
        <w:pStyle w:val="HTML0"/>
        <w:shd w:val="clear" w:color="auto" w:fill="F5F5F5"/>
        <w:wordWrap w:val="0"/>
        <w:spacing w:after="150"/>
        <w:rPr>
          <w:color w:val="333333"/>
          <w:sz w:val="20"/>
          <w:szCs w:val="20"/>
        </w:rPr>
      </w:pPr>
      <w:r>
        <w:rPr>
          <w:color w:val="333333"/>
          <w:sz w:val="20"/>
          <w:szCs w:val="20"/>
        </w:rPr>
        <w:t>public class UserController {</w:t>
      </w:r>
    </w:p>
    <w:p w:rsidR="00614D32" w:rsidRDefault="00614D32" w:rsidP="00614D32">
      <w:pPr>
        <w:pStyle w:val="HTML0"/>
        <w:shd w:val="clear" w:color="auto" w:fill="F5F5F5"/>
        <w:wordWrap w:val="0"/>
        <w:spacing w:after="150"/>
        <w:rPr>
          <w:color w:val="333333"/>
          <w:sz w:val="20"/>
          <w:szCs w:val="20"/>
        </w:rPr>
      </w:pPr>
      <w:r>
        <w:rPr>
          <w:color w:val="333333"/>
          <w:sz w:val="20"/>
          <w:szCs w:val="20"/>
        </w:rPr>
        <w:tab/>
        <w:t>@Autowired</w:t>
      </w:r>
    </w:p>
    <w:p w:rsidR="00614D32" w:rsidRDefault="00F8063D" w:rsidP="00614D32">
      <w:pPr>
        <w:pStyle w:val="HTML0"/>
        <w:shd w:val="clear" w:color="auto" w:fill="F5F5F5"/>
        <w:wordWrap w:val="0"/>
        <w:spacing w:after="150"/>
        <w:rPr>
          <w:color w:val="333333"/>
          <w:sz w:val="20"/>
          <w:szCs w:val="20"/>
        </w:rPr>
      </w:pPr>
      <w:r>
        <w:rPr>
          <w:color w:val="333333"/>
          <w:sz w:val="20"/>
          <w:szCs w:val="20"/>
        </w:rPr>
        <w:tab/>
        <w:t>UserMaper userMaper;</w:t>
      </w:r>
    </w:p>
    <w:p w:rsidR="00614D32" w:rsidRDefault="00614D32" w:rsidP="00614D32">
      <w:pPr>
        <w:pStyle w:val="HTML0"/>
        <w:shd w:val="clear" w:color="auto" w:fill="F5F5F5"/>
        <w:wordWrap w:val="0"/>
        <w:spacing w:after="150"/>
        <w:rPr>
          <w:color w:val="333333"/>
          <w:sz w:val="20"/>
          <w:szCs w:val="20"/>
        </w:rPr>
      </w:pPr>
      <w:r>
        <w:rPr>
          <w:color w:val="333333"/>
          <w:sz w:val="20"/>
          <w:szCs w:val="20"/>
        </w:rPr>
        <w:tab/>
        <w:t>@RequestMapping("/orders")</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public ModelAndView listall(HttpServletRequest request,HttpServletResponse response){</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xml:space="preserve">List&lt;Order&gt; orders=userMaper.getUserOrders(1); </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System.out.println("orders");</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ModelAndView mav=new ModelAndView("user_orders");</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mav.addObject("orders",orders);</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mav;</w:t>
      </w:r>
    </w:p>
    <w:p w:rsidR="00614D32" w:rsidRDefault="00614D32" w:rsidP="00614D32">
      <w:pPr>
        <w:pStyle w:val="HTML0"/>
        <w:shd w:val="clear" w:color="auto" w:fill="F5F5F5"/>
        <w:wordWrap w:val="0"/>
        <w:spacing w:after="150"/>
        <w:rPr>
          <w:color w:val="333333"/>
          <w:sz w:val="20"/>
          <w:szCs w:val="20"/>
        </w:rPr>
      </w:pPr>
      <w:r>
        <w:rPr>
          <w:color w:val="333333"/>
          <w:sz w:val="20"/>
          <w:szCs w:val="20"/>
        </w:rPr>
        <w:tab/>
        <w:t>}</w:t>
      </w:r>
    </w:p>
    <w:p w:rsidR="00614D32" w:rsidRDefault="00614D32" w:rsidP="00614D32">
      <w:pPr>
        <w:pStyle w:val="HTML0"/>
        <w:shd w:val="clear" w:color="auto" w:fill="F5F5F5"/>
        <w:wordWrap w:val="0"/>
        <w:spacing w:after="150"/>
        <w:rPr>
          <w:color w:val="333333"/>
          <w:sz w:val="20"/>
          <w:szCs w:val="20"/>
        </w:rPr>
      </w:pPr>
      <w:r>
        <w:rPr>
          <w:color w:val="333333"/>
          <w:sz w:val="20"/>
          <w:szCs w:val="20"/>
        </w:rPr>
        <w:t>}</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lastRenderedPageBreak/>
        <w:t>接下来还需要创建一个</w:t>
      </w:r>
      <w:r>
        <w:rPr>
          <w:rFonts w:ascii="Helvetica" w:hAnsi="Helvetica" w:cs="Helvetica"/>
          <w:color w:val="333344"/>
          <w:sz w:val="23"/>
          <w:szCs w:val="23"/>
        </w:rPr>
        <w:t xml:space="preserve"> web </w:t>
      </w:r>
      <w:r>
        <w:rPr>
          <w:rFonts w:ascii="Helvetica" w:hAnsi="Helvetica" w:cs="Helvetica"/>
          <w:color w:val="333344"/>
          <w:sz w:val="23"/>
          <w:szCs w:val="23"/>
        </w:rPr>
        <w:t>页面作为结果输出，在目录</w:t>
      </w:r>
      <w:r>
        <w:rPr>
          <w:rFonts w:ascii="Helvetica" w:hAnsi="Helvetica" w:cs="Helvetica"/>
          <w:color w:val="333344"/>
          <w:sz w:val="23"/>
          <w:szCs w:val="23"/>
        </w:rPr>
        <w:t xml:space="preserve"> WebRoot/WEB-INF/pages </w:t>
      </w:r>
      <w:r>
        <w:rPr>
          <w:rFonts w:ascii="Helvetica" w:hAnsi="Helvetica" w:cs="Helvetica"/>
          <w:color w:val="333344"/>
          <w:sz w:val="23"/>
          <w:szCs w:val="23"/>
        </w:rPr>
        <w:t>下创建一个名为</w:t>
      </w:r>
      <w:r>
        <w:rPr>
          <w:rFonts w:ascii="Helvetica" w:hAnsi="Helvetica" w:cs="Helvetica"/>
          <w:color w:val="333344"/>
          <w:sz w:val="23"/>
          <w:szCs w:val="23"/>
        </w:rPr>
        <w:t xml:space="preserve"> user_orders.jsp </w:t>
      </w:r>
      <w:r>
        <w:rPr>
          <w:rFonts w:ascii="Helvetica" w:hAnsi="Helvetica" w:cs="Helvetica"/>
          <w:color w:val="333344"/>
          <w:sz w:val="23"/>
          <w:szCs w:val="23"/>
        </w:rPr>
        <w:t>文件，其代码如下：</w:t>
      </w:r>
    </w:p>
    <w:p w:rsidR="00614D32" w:rsidRDefault="00614D32" w:rsidP="00614D32">
      <w:pPr>
        <w:pStyle w:val="HTML0"/>
        <w:shd w:val="clear" w:color="auto" w:fill="F5F5F5"/>
        <w:wordWrap w:val="0"/>
        <w:spacing w:after="150"/>
        <w:rPr>
          <w:color w:val="333333"/>
          <w:sz w:val="20"/>
          <w:szCs w:val="20"/>
        </w:rPr>
      </w:pPr>
      <w:r>
        <w:rPr>
          <w:color w:val="333333"/>
          <w:sz w:val="20"/>
          <w:szCs w:val="20"/>
        </w:rPr>
        <w:t>&lt;%@ page language="java" contentType="text/html; charset=UTF-8"</w:t>
      </w:r>
    </w:p>
    <w:p w:rsidR="00614D32" w:rsidRDefault="00614D32" w:rsidP="00614D32">
      <w:pPr>
        <w:pStyle w:val="HTML0"/>
        <w:shd w:val="clear" w:color="auto" w:fill="F5F5F5"/>
        <w:wordWrap w:val="0"/>
        <w:spacing w:after="150"/>
        <w:rPr>
          <w:color w:val="333333"/>
          <w:sz w:val="20"/>
          <w:szCs w:val="20"/>
        </w:rPr>
      </w:pPr>
      <w:r>
        <w:rPr>
          <w:color w:val="333333"/>
          <w:sz w:val="20"/>
          <w:szCs w:val="20"/>
        </w:rPr>
        <w:tab/>
        <w:t>pageEncoding="UTF-8"%&gt;</w:t>
      </w:r>
    </w:p>
    <w:p w:rsidR="00614D32" w:rsidRDefault="00614D32" w:rsidP="00614D32">
      <w:pPr>
        <w:pStyle w:val="HTML0"/>
        <w:shd w:val="clear" w:color="auto" w:fill="F5F5F5"/>
        <w:wordWrap w:val="0"/>
        <w:spacing w:after="150"/>
        <w:rPr>
          <w:color w:val="333333"/>
          <w:sz w:val="20"/>
          <w:szCs w:val="20"/>
        </w:rPr>
      </w:pPr>
      <w:r>
        <w:rPr>
          <w:color w:val="333333"/>
          <w:sz w:val="20"/>
          <w:szCs w:val="20"/>
        </w:rPr>
        <w:t>&lt;%@ taglib prefix="c" uri="http://java.sun.com/jsp/jstl/core"%&gt;</w:t>
      </w:r>
    </w:p>
    <w:p w:rsidR="00614D32" w:rsidRDefault="00614D32" w:rsidP="00614D32">
      <w:pPr>
        <w:pStyle w:val="HTML0"/>
        <w:shd w:val="clear" w:color="auto" w:fill="F5F5F5"/>
        <w:wordWrap w:val="0"/>
        <w:spacing w:after="150"/>
        <w:rPr>
          <w:color w:val="333333"/>
          <w:sz w:val="20"/>
          <w:szCs w:val="20"/>
        </w:rPr>
      </w:pPr>
      <w:r>
        <w:rPr>
          <w:color w:val="333333"/>
          <w:sz w:val="20"/>
          <w:szCs w:val="20"/>
        </w:rPr>
        <w:t>&lt;!DOCTYPE html PUBLIC "-//W3C//DTD HTML 4.01 Transitional//EN" "http://www.w3.org/TR/html4/loose.dtd"&gt;</w:t>
      </w:r>
    </w:p>
    <w:p w:rsidR="00614D32" w:rsidRDefault="00614D32" w:rsidP="00614D32">
      <w:pPr>
        <w:pStyle w:val="HTML0"/>
        <w:shd w:val="clear" w:color="auto" w:fill="F5F5F5"/>
        <w:wordWrap w:val="0"/>
        <w:spacing w:after="150"/>
        <w:rPr>
          <w:color w:val="333333"/>
          <w:sz w:val="20"/>
          <w:szCs w:val="20"/>
        </w:rPr>
      </w:pPr>
      <w:r>
        <w:rPr>
          <w:color w:val="333333"/>
          <w:sz w:val="20"/>
          <w:szCs w:val="20"/>
        </w:rPr>
        <w:t>&lt;html&gt;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&lt;head&gt;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&lt;meta http-equiv="Content-Type" content="text/html; charset=UTF-8"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&lt;title&gt;用户订单列表&lt;/title&gt;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&lt;/head&gt;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&lt;body&gt;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xml:space="preserve">&lt;c:forEach items="${orders}" var="order"&gt;  </w:t>
      </w:r>
    </w:p>
    <w:p w:rsidR="00614D32" w:rsidRDefault="00614D32" w:rsidP="00614D32">
      <w:pPr>
        <w:pStyle w:val="HTML0"/>
        <w:shd w:val="clear" w:color="auto" w:fill="F5F5F5"/>
        <w:wordWrap w:val="0"/>
        <w:spacing w:after="150"/>
        <w:rPr>
          <w:color w:val="333333"/>
          <w:sz w:val="20"/>
          <w:szCs w:val="20"/>
        </w:rPr>
      </w:pPr>
      <w:r>
        <w:rPr>
          <w:color w:val="333333"/>
          <w:sz w:val="20"/>
          <w:szCs w:val="20"/>
        </w:rPr>
        <w:t xml:space="preserve">        订单号：${order.orderNo }，订单总额：${order.money }&lt;br /&gt;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&lt;/c:forEach&gt;</w:t>
      </w:r>
    </w:p>
    <w:p w:rsidR="00614D32" w:rsidRDefault="00614D32" w:rsidP="00614D32">
      <w:pPr>
        <w:pStyle w:val="HTML0"/>
        <w:shd w:val="clear" w:color="auto" w:fill="F5F5F5"/>
        <w:wordWrap w:val="0"/>
        <w:spacing w:after="150"/>
        <w:rPr>
          <w:color w:val="333333"/>
          <w:sz w:val="20"/>
          <w:szCs w:val="20"/>
        </w:rPr>
      </w:pPr>
      <w:r>
        <w:rPr>
          <w:color w:val="333333"/>
          <w:sz w:val="20"/>
          <w:szCs w:val="20"/>
        </w:rPr>
        <w:tab/>
        <w:t>&lt;/body&gt;</w:t>
      </w:r>
    </w:p>
    <w:p w:rsidR="00614D32" w:rsidRDefault="00614D32" w:rsidP="00614D32">
      <w:pPr>
        <w:pStyle w:val="HTML0"/>
        <w:shd w:val="clear" w:color="auto" w:fill="F5F5F5"/>
        <w:wordWrap w:val="0"/>
        <w:spacing w:after="150"/>
        <w:rPr>
          <w:color w:val="333333"/>
          <w:sz w:val="20"/>
          <w:szCs w:val="20"/>
        </w:rPr>
      </w:pPr>
      <w:r>
        <w:rPr>
          <w:color w:val="333333"/>
          <w:sz w:val="20"/>
          <w:szCs w:val="20"/>
        </w:rPr>
        <w:t>&lt;/html&gt;</w:t>
      </w:r>
    </w:p>
    <w:p w:rsidR="00614D32" w:rsidRDefault="00614D32" w:rsidP="00614D32">
      <w:pPr>
        <w:rPr>
          <w:sz w:val="24"/>
          <w:szCs w:val="24"/>
        </w:rPr>
      </w:pPr>
      <w:r>
        <w:rPr>
          <w:rFonts w:ascii="Helvetica" w:hAnsi="Helvetica" w:cs="Helvetica"/>
          <w:color w:val="333344"/>
          <w:sz w:val="23"/>
          <w:szCs w:val="23"/>
          <w:shd w:val="clear" w:color="auto" w:fill="FFFFFF"/>
        </w:rPr>
        <w:t>然后启动</w:t>
      </w:r>
      <w:r>
        <w:rPr>
          <w:rFonts w:ascii="Helvetica" w:hAnsi="Helvetica" w:cs="Helvetica"/>
          <w:color w:val="333344"/>
          <w:sz w:val="23"/>
          <w:szCs w:val="23"/>
          <w:shd w:val="clear" w:color="auto" w:fill="FFFFFF"/>
        </w:rPr>
        <w:t xml:space="preserve"> MyEclipse </w:t>
      </w:r>
      <w:r>
        <w:rPr>
          <w:rFonts w:ascii="Helvetica" w:hAnsi="Helvetica" w:cs="Helvetica"/>
          <w:color w:val="333344"/>
          <w:sz w:val="23"/>
          <w:szCs w:val="23"/>
          <w:shd w:val="clear" w:color="auto" w:fill="FFFFFF"/>
        </w:rPr>
        <w:t>中的</w:t>
      </w:r>
      <w:r>
        <w:rPr>
          <w:rFonts w:ascii="Helvetica" w:hAnsi="Helvetica" w:cs="Helvetica"/>
          <w:color w:val="333344"/>
          <w:sz w:val="23"/>
          <w:szCs w:val="23"/>
          <w:shd w:val="clear" w:color="auto" w:fill="FFFFFF"/>
        </w:rPr>
        <w:t xml:space="preserve"> tomcat</w:t>
      </w:r>
      <w:r>
        <w:rPr>
          <w:rFonts w:ascii="Helvetica" w:hAnsi="Helvetica" w:cs="Helvetica"/>
          <w:color w:val="333344"/>
          <w:sz w:val="23"/>
          <w:szCs w:val="23"/>
          <w:shd w:val="clear" w:color="auto" w:fill="FFFFFF"/>
        </w:rPr>
        <w:t>，具体如下图所示：</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7859395" cy="2917825"/>
            <wp:effectExtent l="0" t="0" r="8255" b="0"/>
            <wp:docPr id="32" name="图片 32" descr="MyBatis整合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yBatis整合Spring MV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59395" cy="2917825"/>
                    </a:xfrm>
                    <a:prstGeom prst="rect">
                      <a:avLst/>
                    </a:prstGeom>
                    <a:noFill/>
                    <a:ln>
                      <a:noFill/>
                    </a:ln>
                  </pic:spPr>
                </pic:pic>
              </a:graphicData>
            </a:graphic>
          </wp:inline>
        </w:drawing>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lastRenderedPageBreak/>
        <w:t>注：</w:t>
      </w:r>
      <w:r>
        <w:rPr>
          <w:rFonts w:ascii="Helvetica" w:hAnsi="Helvetica" w:cs="Helvetica"/>
          <w:color w:val="333344"/>
          <w:sz w:val="23"/>
          <w:szCs w:val="23"/>
        </w:rPr>
        <w:t xml:space="preserve">web.xml </w:t>
      </w:r>
      <w:r>
        <w:rPr>
          <w:rFonts w:ascii="Helvetica" w:hAnsi="Helvetica" w:cs="Helvetica"/>
          <w:color w:val="333344"/>
          <w:sz w:val="23"/>
          <w:szCs w:val="23"/>
        </w:rPr>
        <w:t>还需要配置一下，详细见下载代码。</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在浏览器中打开网址：</w:t>
      </w:r>
      <w:r>
        <w:rPr>
          <w:rFonts w:ascii="Helvetica" w:hAnsi="Helvetica" w:cs="Helvetica"/>
          <w:color w:val="333344"/>
          <w:sz w:val="23"/>
          <w:szCs w:val="23"/>
        </w:rPr>
        <w:t>http://localhost:8080/mybatis07-spring-mvc/user/orders</w:t>
      </w:r>
      <w:r>
        <w:rPr>
          <w:rFonts w:ascii="Helvetica" w:hAnsi="Helvetica" w:cs="Helvetica"/>
          <w:color w:val="333344"/>
          <w:sz w:val="23"/>
          <w:szCs w:val="23"/>
        </w:rPr>
        <w:t>，输出结果如下图所示：</w:t>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6448425" cy="4228465"/>
            <wp:effectExtent l="0" t="0" r="9525" b="635"/>
            <wp:docPr id="31" name="图片 31" descr="https://www.yiibai.com/uploads/tutorial/201510/1-15100R0400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yiibai.com/uploads/tutorial/201510/1-15100R0400C5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48425" cy="4228465"/>
                    </a:xfrm>
                    <a:prstGeom prst="rect">
                      <a:avLst/>
                    </a:prstGeom>
                    <a:noFill/>
                    <a:ln>
                      <a:noFill/>
                    </a:ln>
                  </pic:spPr>
                </pic:pic>
              </a:graphicData>
            </a:graphic>
          </wp:inline>
        </w:drawing>
      </w:r>
    </w:p>
    <w:p w:rsidR="00614D32" w:rsidRDefault="00614D32" w:rsidP="00614D3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工程代码下载：</w:t>
      </w:r>
      <w:hyperlink r:id="rId30" w:tgtFrame="_blank" w:history="1">
        <w:r>
          <w:rPr>
            <w:rStyle w:val="a6"/>
            <w:rFonts w:ascii="Helvetica" w:hAnsi="Helvetica" w:cs="Helvetica"/>
            <w:color w:val="3298D6"/>
            <w:sz w:val="23"/>
            <w:szCs w:val="23"/>
          </w:rPr>
          <w:t>http://pan.baidu.com/s/1bnkE8cZ</w:t>
        </w:r>
      </w:hyperlink>
    </w:p>
    <w:p w:rsidR="00614D32" w:rsidRDefault="00614D32" w:rsidP="00C058B2">
      <w:pPr>
        <w:pStyle w:val="a3"/>
        <w:shd w:val="clear" w:color="auto" w:fill="FFFFFF"/>
        <w:spacing w:before="0" w:beforeAutospacing="0" w:after="120" w:afterAutospacing="0"/>
        <w:rPr>
          <w:rFonts w:ascii="Helvetica" w:hAnsi="Helvetica" w:cs="Helvetica" w:hint="eastAsia"/>
          <w:color w:val="333344"/>
          <w:sz w:val="23"/>
          <w:szCs w:val="23"/>
        </w:rPr>
      </w:pPr>
      <w:r>
        <w:rPr>
          <w:rFonts w:ascii="Helvetica" w:hAnsi="Helvetica" w:cs="Helvetica"/>
          <w:color w:val="333344"/>
          <w:sz w:val="23"/>
          <w:szCs w:val="23"/>
        </w:rPr>
        <w:t xml:space="preserve">Jar </w:t>
      </w:r>
      <w:r>
        <w:rPr>
          <w:rFonts w:ascii="Helvetica" w:hAnsi="Helvetica" w:cs="Helvetica"/>
          <w:color w:val="333344"/>
          <w:sz w:val="23"/>
          <w:szCs w:val="23"/>
        </w:rPr>
        <w:t>包下载：</w:t>
      </w:r>
      <w:hyperlink r:id="rId31" w:tgtFrame="_blank" w:history="1">
        <w:r>
          <w:rPr>
            <w:rStyle w:val="a6"/>
            <w:rFonts w:ascii="Helvetica" w:hAnsi="Helvetica" w:cs="Helvetica"/>
            <w:color w:val="3298D6"/>
            <w:sz w:val="23"/>
            <w:szCs w:val="23"/>
          </w:rPr>
          <w:t>http://pan.baidu.com/s/1bnyRJ9H</w:t>
        </w:r>
      </w:hyperlink>
    </w:p>
    <w:p w:rsidR="00C058B2" w:rsidRDefault="00C058B2" w:rsidP="00C058B2">
      <w:pPr>
        <w:pStyle w:val="a3"/>
        <w:shd w:val="clear" w:color="auto" w:fill="FFFFFF"/>
        <w:spacing w:before="0" w:beforeAutospacing="0" w:after="120" w:afterAutospacing="0"/>
        <w:rPr>
          <w:rFonts w:ascii="Helvetica" w:hAnsi="Helvetica" w:cs="Helvetica" w:hint="eastAsia"/>
          <w:color w:val="333344"/>
          <w:sz w:val="23"/>
          <w:szCs w:val="23"/>
        </w:rPr>
      </w:pPr>
    </w:p>
    <w:p w:rsidR="00C058B2" w:rsidRPr="00C058B2" w:rsidRDefault="00C058B2" w:rsidP="00C058B2">
      <w:pPr>
        <w:pStyle w:val="a3"/>
        <w:shd w:val="clear" w:color="auto" w:fill="FFFFFF"/>
        <w:spacing w:before="0" w:beforeAutospacing="0" w:after="120" w:afterAutospacing="0"/>
        <w:rPr>
          <w:rFonts w:ascii="Helvetica" w:hAnsi="Helvetica" w:cs="Helvetica" w:hint="eastAsia"/>
          <w:color w:val="333344"/>
          <w:sz w:val="23"/>
          <w:szCs w:val="23"/>
        </w:rPr>
      </w:pPr>
    </w:p>
    <w:p w:rsidR="00C058B2" w:rsidRDefault="00F8063D" w:rsidP="00C058B2">
      <w:pPr>
        <w:pStyle w:val="2"/>
        <w:rPr>
          <w:rFonts w:hint="eastAsia"/>
        </w:rPr>
      </w:pPr>
      <w:r>
        <w:t>MyBatis分页</w:t>
      </w:r>
    </w:p>
    <w:p w:rsidR="00F8063D" w:rsidRDefault="00F8063D" w:rsidP="00C058B2">
      <w:r>
        <w:t>搞清楚什么是分页</w:t>
      </w:r>
      <w:r>
        <w:t>(pagination)</w:t>
      </w:r>
    </w:p>
    <w:p w:rsidR="00F8063D" w:rsidRDefault="00F8063D" w:rsidP="00F8063D">
      <w:pPr>
        <w:pStyle w:val="a3"/>
        <w:shd w:val="clear" w:color="auto" w:fill="FFFFFF"/>
        <w:spacing w:before="0" w:beforeAutospacing="0" w:after="120" w:afterAutospacing="0"/>
        <w:textAlignment w:val="baseline"/>
        <w:rPr>
          <w:rFonts w:ascii="Helvetica" w:hAnsi="Helvetica" w:cs="Helvetica"/>
          <w:color w:val="333344"/>
          <w:sz w:val="23"/>
          <w:szCs w:val="23"/>
        </w:rPr>
      </w:pPr>
      <w:r>
        <w:rPr>
          <w:rFonts w:ascii="Helvetica" w:hAnsi="Helvetica" w:cs="Helvetica"/>
          <w:color w:val="333344"/>
          <w:sz w:val="23"/>
          <w:szCs w:val="23"/>
        </w:rPr>
        <w:t>例如，在数据库的某个表里有</w:t>
      </w:r>
      <w:r>
        <w:rPr>
          <w:rFonts w:ascii="Helvetica" w:hAnsi="Helvetica" w:cs="Helvetica"/>
          <w:color w:val="333344"/>
          <w:sz w:val="23"/>
          <w:szCs w:val="23"/>
        </w:rPr>
        <w:t>1000</w:t>
      </w:r>
      <w:r>
        <w:rPr>
          <w:rFonts w:ascii="Helvetica" w:hAnsi="Helvetica" w:cs="Helvetica"/>
          <w:color w:val="333344"/>
          <w:sz w:val="23"/>
          <w:szCs w:val="23"/>
        </w:rPr>
        <w:t>条数据，我们每次只显示</w:t>
      </w:r>
      <w:r>
        <w:rPr>
          <w:rFonts w:ascii="Helvetica" w:hAnsi="Helvetica" w:cs="Helvetica"/>
          <w:color w:val="333344"/>
          <w:sz w:val="23"/>
          <w:szCs w:val="23"/>
        </w:rPr>
        <w:t>100</w:t>
      </w:r>
      <w:r>
        <w:rPr>
          <w:rFonts w:ascii="Helvetica" w:hAnsi="Helvetica" w:cs="Helvetica"/>
          <w:color w:val="333344"/>
          <w:sz w:val="23"/>
          <w:szCs w:val="23"/>
        </w:rPr>
        <w:t>条数据，在第</w:t>
      </w:r>
      <w:r>
        <w:rPr>
          <w:rFonts w:ascii="Helvetica" w:hAnsi="Helvetica" w:cs="Helvetica"/>
          <w:color w:val="333344"/>
          <w:sz w:val="23"/>
          <w:szCs w:val="23"/>
        </w:rPr>
        <w:t>1</w:t>
      </w:r>
      <w:r>
        <w:rPr>
          <w:rFonts w:ascii="Helvetica" w:hAnsi="Helvetica" w:cs="Helvetica"/>
          <w:color w:val="333344"/>
          <w:sz w:val="23"/>
          <w:szCs w:val="23"/>
        </w:rPr>
        <w:t>页显示第</w:t>
      </w:r>
      <w:r>
        <w:rPr>
          <w:rFonts w:ascii="Helvetica" w:hAnsi="Helvetica" w:cs="Helvetica"/>
          <w:color w:val="333344"/>
          <w:sz w:val="23"/>
          <w:szCs w:val="23"/>
        </w:rPr>
        <w:t>0</w:t>
      </w:r>
      <w:r>
        <w:rPr>
          <w:rFonts w:ascii="Helvetica" w:hAnsi="Helvetica" w:cs="Helvetica"/>
          <w:color w:val="333344"/>
          <w:sz w:val="23"/>
          <w:szCs w:val="23"/>
        </w:rPr>
        <w:t>到第</w:t>
      </w:r>
      <w:r>
        <w:rPr>
          <w:rFonts w:ascii="Helvetica" w:hAnsi="Helvetica" w:cs="Helvetica"/>
          <w:color w:val="333344"/>
          <w:sz w:val="23"/>
          <w:szCs w:val="23"/>
        </w:rPr>
        <w:t>99</w:t>
      </w:r>
      <w:r>
        <w:rPr>
          <w:rFonts w:ascii="Helvetica" w:hAnsi="Helvetica" w:cs="Helvetica"/>
          <w:color w:val="333344"/>
          <w:sz w:val="23"/>
          <w:szCs w:val="23"/>
        </w:rPr>
        <w:t>条，在第</w:t>
      </w:r>
      <w:r>
        <w:rPr>
          <w:rFonts w:ascii="Helvetica" w:hAnsi="Helvetica" w:cs="Helvetica"/>
          <w:color w:val="333344"/>
          <w:sz w:val="23"/>
          <w:szCs w:val="23"/>
        </w:rPr>
        <w:t>2</w:t>
      </w:r>
      <w:r>
        <w:rPr>
          <w:rFonts w:ascii="Helvetica" w:hAnsi="Helvetica" w:cs="Helvetica"/>
          <w:color w:val="333344"/>
          <w:sz w:val="23"/>
          <w:szCs w:val="23"/>
        </w:rPr>
        <w:t>页显示第</w:t>
      </w:r>
      <w:r>
        <w:rPr>
          <w:rFonts w:ascii="Helvetica" w:hAnsi="Helvetica" w:cs="Helvetica"/>
          <w:color w:val="333344"/>
          <w:sz w:val="23"/>
          <w:szCs w:val="23"/>
        </w:rPr>
        <w:t>100</w:t>
      </w:r>
      <w:r>
        <w:rPr>
          <w:rFonts w:ascii="Helvetica" w:hAnsi="Helvetica" w:cs="Helvetica"/>
          <w:color w:val="333344"/>
          <w:sz w:val="23"/>
          <w:szCs w:val="23"/>
        </w:rPr>
        <w:t>到</w:t>
      </w:r>
      <w:r>
        <w:rPr>
          <w:rFonts w:ascii="Helvetica" w:hAnsi="Helvetica" w:cs="Helvetica"/>
          <w:color w:val="333344"/>
          <w:sz w:val="23"/>
          <w:szCs w:val="23"/>
        </w:rPr>
        <w:t>199</w:t>
      </w:r>
      <w:r>
        <w:rPr>
          <w:rFonts w:ascii="Helvetica" w:hAnsi="Helvetica" w:cs="Helvetica"/>
          <w:color w:val="333344"/>
          <w:sz w:val="23"/>
          <w:szCs w:val="23"/>
        </w:rPr>
        <w:t>条，依次类推，这就是分页。</w:t>
      </w:r>
    </w:p>
    <w:p w:rsidR="00F8063D" w:rsidRDefault="00F8063D" w:rsidP="00F8063D">
      <w:pPr>
        <w:pStyle w:val="a3"/>
        <w:shd w:val="clear" w:color="auto" w:fill="FFFFFF"/>
        <w:spacing w:before="0" w:beforeAutospacing="0" w:after="120" w:afterAutospacing="0"/>
        <w:textAlignment w:val="baseline"/>
        <w:rPr>
          <w:rFonts w:ascii="Helvetica" w:hAnsi="Helvetica" w:cs="Helvetica"/>
          <w:color w:val="333344"/>
          <w:sz w:val="23"/>
          <w:szCs w:val="23"/>
        </w:rPr>
      </w:pPr>
      <w:r>
        <w:rPr>
          <w:rFonts w:ascii="Helvetica" w:hAnsi="Helvetica" w:cs="Helvetica"/>
          <w:color w:val="333344"/>
          <w:sz w:val="23"/>
          <w:szCs w:val="23"/>
        </w:rPr>
        <w:t>分页可以分为逻辑分页和物理分页。逻辑分页是我们的程序在显示每页的数据时，首先查询得到表中的</w:t>
      </w:r>
      <w:r>
        <w:rPr>
          <w:rFonts w:ascii="Helvetica" w:hAnsi="Helvetica" w:cs="Helvetica"/>
          <w:color w:val="333344"/>
          <w:sz w:val="23"/>
          <w:szCs w:val="23"/>
        </w:rPr>
        <w:t>1000</w:t>
      </w:r>
      <w:r>
        <w:rPr>
          <w:rFonts w:ascii="Helvetica" w:hAnsi="Helvetica" w:cs="Helvetica"/>
          <w:color w:val="333344"/>
          <w:sz w:val="23"/>
          <w:szCs w:val="23"/>
        </w:rPr>
        <w:t>条数据，然后成熟根据当前页的</w:t>
      </w:r>
      <w:r>
        <w:rPr>
          <w:rFonts w:ascii="Helvetica" w:hAnsi="Helvetica" w:cs="Helvetica"/>
          <w:color w:val="333344"/>
          <w:sz w:val="23"/>
          <w:szCs w:val="23"/>
        </w:rPr>
        <w:t>“</w:t>
      </w:r>
      <w:r>
        <w:rPr>
          <w:rFonts w:ascii="Helvetica" w:hAnsi="Helvetica" w:cs="Helvetica"/>
          <w:color w:val="333344"/>
          <w:sz w:val="23"/>
          <w:szCs w:val="23"/>
        </w:rPr>
        <w:t>页码</w:t>
      </w:r>
      <w:r>
        <w:rPr>
          <w:rFonts w:ascii="Helvetica" w:hAnsi="Helvetica" w:cs="Helvetica"/>
          <w:color w:val="333344"/>
          <w:sz w:val="23"/>
          <w:szCs w:val="23"/>
        </w:rPr>
        <w:t>”</w:t>
      </w:r>
      <w:r>
        <w:rPr>
          <w:rFonts w:ascii="Helvetica" w:hAnsi="Helvetica" w:cs="Helvetica"/>
          <w:color w:val="333344"/>
          <w:sz w:val="23"/>
          <w:szCs w:val="23"/>
        </w:rPr>
        <w:t>选出其中的</w:t>
      </w:r>
      <w:r>
        <w:rPr>
          <w:rFonts w:ascii="Helvetica" w:hAnsi="Helvetica" w:cs="Helvetica"/>
          <w:color w:val="333344"/>
          <w:sz w:val="23"/>
          <w:szCs w:val="23"/>
        </w:rPr>
        <w:t>100</w:t>
      </w:r>
      <w:r>
        <w:rPr>
          <w:rFonts w:ascii="Helvetica" w:hAnsi="Helvetica" w:cs="Helvetica"/>
          <w:color w:val="333344"/>
          <w:sz w:val="23"/>
          <w:szCs w:val="23"/>
        </w:rPr>
        <w:t>条数据来显示。</w:t>
      </w:r>
    </w:p>
    <w:p w:rsidR="00F8063D" w:rsidRDefault="00F8063D" w:rsidP="00F8063D">
      <w:pPr>
        <w:pStyle w:val="a3"/>
        <w:shd w:val="clear" w:color="auto" w:fill="FFFFFF"/>
        <w:spacing w:before="0" w:beforeAutospacing="0" w:after="120" w:afterAutospacing="0"/>
        <w:textAlignment w:val="baseline"/>
        <w:rPr>
          <w:rFonts w:ascii="Helvetica" w:hAnsi="Helvetica" w:cs="Helvetica"/>
          <w:color w:val="333344"/>
          <w:sz w:val="23"/>
          <w:szCs w:val="23"/>
        </w:rPr>
      </w:pPr>
      <w:r>
        <w:rPr>
          <w:rFonts w:ascii="Helvetica" w:hAnsi="Helvetica" w:cs="Helvetica"/>
          <w:color w:val="333344"/>
          <w:sz w:val="23"/>
          <w:szCs w:val="23"/>
        </w:rPr>
        <w:t>物理分页是程序先判断出该选出这</w:t>
      </w:r>
      <w:r>
        <w:rPr>
          <w:rFonts w:ascii="Helvetica" w:hAnsi="Helvetica" w:cs="Helvetica"/>
          <w:color w:val="333344"/>
          <w:sz w:val="23"/>
          <w:szCs w:val="23"/>
        </w:rPr>
        <w:t>1000</w:t>
      </w:r>
      <w:r>
        <w:rPr>
          <w:rFonts w:ascii="Helvetica" w:hAnsi="Helvetica" w:cs="Helvetica"/>
          <w:color w:val="333344"/>
          <w:sz w:val="23"/>
          <w:szCs w:val="23"/>
        </w:rPr>
        <w:t>条的第几条到第几条，然后数据库根据程序给出的信息查询出程序需要的</w:t>
      </w:r>
      <w:r>
        <w:rPr>
          <w:rFonts w:ascii="Helvetica" w:hAnsi="Helvetica" w:cs="Helvetica"/>
          <w:color w:val="333344"/>
          <w:sz w:val="23"/>
          <w:szCs w:val="23"/>
        </w:rPr>
        <w:t>100</w:t>
      </w:r>
      <w:r>
        <w:rPr>
          <w:rFonts w:ascii="Helvetica" w:hAnsi="Helvetica" w:cs="Helvetica"/>
          <w:color w:val="333344"/>
          <w:sz w:val="23"/>
          <w:szCs w:val="23"/>
        </w:rPr>
        <w:t>条返回给我们的程序。</w:t>
      </w:r>
    </w:p>
    <w:p w:rsidR="00F8063D" w:rsidRDefault="00F8063D" w:rsidP="00F8063D">
      <w:pPr>
        <w:pStyle w:val="3"/>
      </w:pPr>
      <w:r>
        <w:lastRenderedPageBreak/>
        <w:t xml:space="preserve">MyBatis </w:t>
      </w:r>
      <w:r>
        <w:t>物理分页</w:t>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MyBatis</w:t>
      </w:r>
      <w:r>
        <w:rPr>
          <w:rFonts w:ascii="Helvetica" w:hAnsi="Helvetica" w:cs="Helvetica"/>
          <w:color w:val="333344"/>
          <w:sz w:val="23"/>
          <w:szCs w:val="23"/>
        </w:rPr>
        <w:t>使用</w:t>
      </w:r>
      <w:r>
        <w:rPr>
          <w:rFonts w:ascii="Helvetica" w:hAnsi="Helvetica" w:cs="Helvetica"/>
          <w:color w:val="333344"/>
          <w:sz w:val="23"/>
          <w:szCs w:val="23"/>
        </w:rPr>
        <w:t>RowBounds</w:t>
      </w:r>
      <w:r>
        <w:rPr>
          <w:rFonts w:ascii="Helvetica" w:hAnsi="Helvetica" w:cs="Helvetica"/>
          <w:color w:val="333344"/>
          <w:sz w:val="23"/>
          <w:szCs w:val="23"/>
        </w:rPr>
        <w:t>实现的分页是逻辑分页</w:t>
      </w:r>
      <w:r>
        <w:rPr>
          <w:rFonts w:ascii="Helvetica" w:hAnsi="Helvetica" w:cs="Helvetica"/>
          <w:color w:val="333344"/>
          <w:sz w:val="23"/>
          <w:szCs w:val="23"/>
        </w:rPr>
        <w:t>,</w:t>
      </w:r>
      <w:r>
        <w:rPr>
          <w:rFonts w:ascii="Helvetica" w:hAnsi="Helvetica" w:cs="Helvetica"/>
          <w:color w:val="333344"/>
          <w:sz w:val="23"/>
          <w:szCs w:val="23"/>
        </w:rPr>
        <w:t>也就是先把数据记录全部查询出来</w:t>
      </w:r>
      <w:r>
        <w:rPr>
          <w:rFonts w:ascii="Helvetica" w:hAnsi="Helvetica" w:cs="Helvetica"/>
          <w:color w:val="333344"/>
          <w:sz w:val="23"/>
          <w:szCs w:val="23"/>
        </w:rPr>
        <w:t>,</w:t>
      </w:r>
      <w:r>
        <w:rPr>
          <w:rFonts w:ascii="Helvetica" w:hAnsi="Helvetica" w:cs="Helvetica"/>
          <w:color w:val="333344"/>
          <w:sz w:val="23"/>
          <w:szCs w:val="23"/>
        </w:rPr>
        <w:t>然在再根据</w:t>
      </w:r>
      <w:r>
        <w:rPr>
          <w:rFonts w:ascii="Helvetica" w:hAnsi="Helvetica" w:cs="Helvetica"/>
          <w:color w:val="333344"/>
          <w:sz w:val="23"/>
          <w:szCs w:val="23"/>
        </w:rPr>
        <w:t xml:space="preserve"> offset </w:t>
      </w:r>
      <w:r>
        <w:rPr>
          <w:rFonts w:ascii="Helvetica" w:hAnsi="Helvetica" w:cs="Helvetica"/>
          <w:color w:val="333344"/>
          <w:sz w:val="23"/>
          <w:szCs w:val="23"/>
        </w:rPr>
        <w:t>和</w:t>
      </w:r>
      <w:r>
        <w:rPr>
          <w:rFonts w:ascii="Helvetica" w:hAnsi="Helvetica" w:cs="Helvetica"/>
          <w:color w:val="333344"/>
          <w:sz w:val="23"/>
          <w:szCs w:val="23"/>
        </w:rPr>
        <w:t xml:space="preserve"> limit </w:t>
      </w:r>
      <w:r>
        <w:rPr>
          <w:rFonts w:ascii="Helvetica" w:hAnsi="Helvetica" w:cs="Helvetica"/>
          <w:color w:val="333344"/>
          <w:sz w:val="23"/>
          <w:szCs w:val="23"/>
        </w:rPr>
        <w:t>截断记录返回。</w:t>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为了在数据库层面上实现物理分页，又不改变原来</w:t>
      </w:r>
      <w:r>
        <w:rPr>
          <w:rFonts w:ascii="Helvetica" w:hAnsi="Helvetica" w:cs="Helvetica"/>
          <w:color w:val="333344"/>
          <w:sz w:val="23"/>
          <w:szCs w:val="23"/>
        </w:rPr>
        <w:t xml:space="preserve"> MyBatis </w:t>
      </w:r>
      <w:r>
        <w:rPr>
          <w:rFonts w:ascii="Helvetica" w:hAnsi="Helvetica" w:cs="Helvetica"/>
          <w:color w:val="333344"/>
          <w:sz w:val="23"/>
          <w:szCs w:val="23"/>
        </w:rPr>
        <w:t>的函数逻辑</w:t>
      </w:r>
      <w:r>
        <w:rPr>
          <w:rFonts w:ascii="Helvetica" w:hAnsi="Helvetica" w:cs="Helvetica"/>
          <w:color w:val="333344"/>
          <w:sz w:val="23"/>
          <w:szCs w:val="23"/>
        </w:rPr>
        <w:t>,</w:t>
      </w:r>
      <w:r>
        <w:rPr>
          <w:rFonts w:ascii="Helvetica" w:hAnsi="Helvetica" w:cs="Helvetica"/>
          <w:color w:val="333344"/>
          <w:sz w:val="23"/>
          <w:szCs w:val="23"/>
        </w:rPr>
        <w:t>可以编写</w:t>
      </w:r>
      <w:r>
        <w:rPr>
          <w:rFonts w:ascii="Helvetica" w:hAnsi="Helvetica" w:cs="Helvetica"/>
          <w:color w:val="333344"/>
          <w:sz w:val="23"/>
          <w:szCs w:val="23"/>
        </w:rPr>
        <w:t xml:space="preserve"> plugin </w:t>
      </w:r>
      <w:r>
        <w:rPr>
          <w:rFonts w:ascii="Helvetica" w:hAnsi="Helvetica" w:cs="Helvetica"/>
          <w:color w:val="333344"/>
          <w:sz w:val="23"/>
          <w:szCs w:val="23"/>
        </w:rPr>
        <w:t>截获</w:t>
      </w:r>
      <w:r>
        <w:rPr>
          <w:rFonts w:ascii="Helvetica" w:hAnsi="Helvetica" w:cs="Helvetica"/>
          <w:color w:val="333344"/>
          <w:sz w:val="23"/>
          <w:szCs w:val="23"/>
        </w:rPr>
        <w:t xml:space="preserve"> MyBatis Executor </w:t>
      </w:r>
      <w:r>
        <w:rPr>
          <w:rFonts w:ascii="Helvetica" w:hAnsi="Helvetica" w:cs="Helvetica"/>
          <w:color w:val="333344"/>
          <w:sz w:val="23"/>
          <w:szCs w:val="23"/>
        </w:rPr>
        <w:t>的</w:t>
      </w:r>
      <w:r>
        <w:rPr>
          <w:rFonts w:ascii="Helvetica" w:hAnsi="Helvetica" w:cs="Helvetica"/>
          <w:color w:val="333344"/>
          <w:sz w:val="23"/>
          <w:szCs w:val="23"/>
        </w:rPr>
        <w:t xml:space="preserve"> statementhandler</w:t>
      </w:r>
      <w:r>
        <w:rPr>
          <w:rFonts w:ascii="Helvetica" w:hAnsi="Helvetica" w:cs="Helvetica"/>
          <w:color w:val="333344"/>
          <w:sz w:val="23"/>
          <w:szCs w:val="23"/>
        </w:rPr>
        <w:t>，重写</w:t>
      </w:r>
      <w:r>
        <w:rPr>
          <w:rFonts w:ascii="Helvetica" w:hAnsi="Helvetica" w:cs="Helvetica"/>
          <w:color w:val="333344"/>
          <w:sz w:val="23"/>
          <w:szCs w:val="23"/>
        </w:rPr>
        <w:t>SQL</w:t>
      </w:r>
      <w:r>
        <w:rPr>
          <w:rFonts w:ascii="Helvetica" w:hAnsi="Helvetica" w:cs="Helvetica"/>
          <w:color w:val="333344"/>
          <w:sz w:val="23"/>
          <w:szCs w:val="23"/>
        </w:rPr>
        <w:t>来执行查询。</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经常搭框架的人应该都清楚，框架搭建的核心就是配置文件。</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在这里我们需要创建</w:t>
      </w:r>
      <w:r>
        <w:rPr>
          <w:rFonts w:ascii="Arial" w:hAnsi="Arial" w:cs="Arial"/>
          <w:color w:val="535B60"/>
          <w:sz w:val="23"/>
          <w:szCs w:val="23"/>
        </w:rPr>
        <w:t xml:space="preserve"> web </w:t>
      </w:r>
      <w:r>
        <w:rPr>
          <w:rFonts w:ascii="Arial" w:hAnsi="Arial" w:cs="Arial"/>
          <w:color w:val="535B60"/>
          <w:sz w:val="23"/>
          <w:szCs w:val="23"/>
        </w:rPr>
        <w:t>工程。也需要用</w:t>
      </w:r>
      <w:r>
        <w:rPr>
          <w:rFonts w:ascii="Arial" w:hAnsi="Arial" w:cs="Arial"/>
          <w:color w:val="535B60"/>
          <w:sz w:val="23"/>
          <w:szCs w:val="23"/>
        </w:rPr>
        <w:t xml:space="preserve"> mybatis</w:t>
      </w:r>
      <w:r>
        <w:rPr>
          <w:rFonts w:ascii="Arial" w:hAnsi="Arial" w:cs="Arial"/>
          <w:color w:val="535B60"/>
          <w:sz w:val="23"/>
          <w:szCs w:val="23"/>
        </w:rPr>
        <w:t>与</w:t>
      </w:r>
      <w:r>
        <w:rPr>
          <w:rFonts w:ascii="Arial" w:hAnsi="Arial" w:cs="Arial"/>
          <w:color w:val="535B60"/>
          <w:sz w:val="23"/>
          <w:szCs w:val="23"/>
        </w:rPr>
        <w:t xml:space="preserve">Spring mvc </w:t>
      </w:r>
      <w:r>
        <w:rPr>
          <w:rFonts w:ascii="Arial" w:hAnsi="Arial" w:cs="Arial"/>
          <w:color w:val="535B60"/>
          <w:sz w:val="23"/>
          <w:szCs w:val="23"/>
        </w:rPr>
        <w:t>集成起来，源码在本文结尾处下载，主要有以下几个方面的配置。</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b/>
          <w:bCs/>
          <w:color w:val="535B60"/>
          <w:sz w:val="23"/>
          <w:szCs w:val="23"/>
        </w:rPr>
        <w:t>整个</w:t>
      </w:r>
      <w:r>
        <w:rPr>
          <w:rFonts w:ascii="Arial" w:hAnsi="Arial" w:cs="Arial"/>
          <w:b/>
          <w:bCs/>
          <w:color w:val="535B60"/>
          <w:sz w:val="23"/>
          <w:szCs w:val="23"/>
        </w:rPr>
        <w:t>Mybatis</w:t>
      </w:r>
      <w:r>
        <w:rPr>
          <w:rFonts w:ascii="Arial" w:hAnsi="Arial" w:cs="Arial"/>
          <w:b/>
          <w:bCs/>
          <w:color w:val="535B60"/>
          <w:sz w:val="23"/>
          <w:szCs w:val="23"/>
        </w:rPr>
        <w:t>分页示例要完成的步骤如下：</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1</w:t>
      </w:r>
      <w:r>
        <w:rPr>
          <w:rFonts w:ascii="Arial" w:hAnsi="Arial" w:cs="Arial"/>
          <w:color w:val="535B60"/>
          <w:sz w:val="23"/>
          <w:szCs w:val="23"/>
        </w:rPr>
        <w:t>、示例功能描述</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2</w:t>
      </w:r>
      <w:r>
        <w:rPr>
          <w:rFonts w:ascii="Arial" w:hAnsi="Arial" w:cs="Arial"/>
          <w:color w:val="535B60"/>
          <w:sz w:val="23"/>
          <w:szCs w:val="23"/>
        </w:rPr>
        <w:t>、创建工程</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3</w:t>
      </w:r>
      <w:r>
        <w:rPr>
          <w:rFonts w:ascii="Arial" w:hAnsi="Arial" w:cs="Arial"/>
          <w:color w:val="535B60"/>
          <w:sz w:val="23"/>
          <w:szCs w:val="23"/>
        </w:rPr>
        <w:t>、数据库表结构及数据记录</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4</w:t>
      </w:r>
      <w:r>
        <w:rPr>
          <w:rFonts w:ascii="Arial" w:hAnsi="Arial" w:cs="Arial"/>
          <w:color w:val="535B60"/>
          <w:sz w:val="23"/>
          <w:szCs w:val="23"/>
        </w:rPr>
        <w:t>、实例对象</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5</w:t>
      </w:r>
      <w:r>
        <w:rPr>
          <w:rFonts w:ascii="Arial" w:hAnsi="Arial" w:cs="Arial"/>
          <w:color w:val="535B60"/>
          <w:sz w:val="23"/>
          <w:szCs w:val="23"/>
        </w:rPr>
        <w:t>、配置文件</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6</w:t>
      </w:r>
      <w:r>
        <w:rPr>
          <w:rFonts w:ascii="Arial" w:hAnsi="Arial" w:cs="Arial"/>
          <w:color w:val="535B60"/>
          <w:sz w:val="23"/>
          <w:szCs w:val="23"/>
        </w:rPr>
        <w:t>、测试执行，输出结果</w:t>
      </w:r>
    </w:p>
    <w:p w:rsidR="00F8063D" w:rsidRDefault="00F8063D" w:rsidP="00F8063D">
      <w:pPr>
        <w:pStyle w:val="3"/>
        <w:rPr>
          <w:sz w:val="28"/>
          <w:szCs w:val="28"/>
        </w:rPr>
      </w:pPr>
      <w:r>
        <w:t>1</w:t>
      </w:r>
      <w:r>
        <w:t>、示例功能描述</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shd w:val="clear" w:color="auto" w:fill="FFFFFF"/>
        </w:rPr>
        <w:t>在本示例中，需要使用</w:t>
      </w:r>
      <w:r>
        <w:rPr>
          <w:rFonts w:ascii="Arial" w:hAnsi="Arial" w:cs="Arial"/>
          <w:color w:val="535B60"/>
          <w:sz w:val="23"/>
          <w:szCs w:val="23"/>
          <w:shd w:val="clear" w:color="auto" w:fill="FFFFFF"/>
        </w:rPr>
        <w:t xml:space="preserve"> MyBatis</w:t>
      </w:r>
      <w:r>
        <w:rPr>
          <w:rFonts w:ascii="Arial" w:hAnsi="Arial" w:cs="Arial"/>
          <w:color w:val="535B60"/>
          <w:sz w:val="23"/>
          <w:szCs w:val="23"/>
          <w:shd w:val="clear" w:color="auto" w:fill="FFFFFF"/>
        </w:rPr>
        <w:t>和</w:t>
      </w:r>
      <w:r>
        <w:rPr>
          <w:rFonts w:ascii="Arial" w:hAnsi="Arial" w:cs="Arial"/>
          <w:color w:val="535B60"/>
          <w:sz w:val="23"/>
          <w:szCs w:val="23"/>
          <w:shd w:val="clear" w:color="auto" w:fill="FFFFFF"/>
        </w:rPr>
        <w:t>Spring MVC</w:t>
      </w:r>
      <w:r>
        <w:rPr>
          <w:rFonts w:ascii="Arial" w:hAnsi="Arial" w:cs="Arial"/>
          <w:color w:val="535B60"/>
          <w:sz w:val="23"/>
          <w:szCs w:val="23"/>
          <w:shd w:val="clear" w:color="auto" w:fill="FFFFFF"/>
        </w:rPr>
        <w:t>整合完成分页，完成这样的一个简单功能，即指定一个用户（</w:t>
      </w:r>
      <w:r>
        <w:rPr>
          <w:rFonts w:ascii="Arial" w:hAnsi="Arial" w:cs="Arial"/>
          <w:color w:val="535B60"/>
          <w:sz w:val="23"/>
          <w:szCs w:val="23"/>
          <w:shd w:val="clear" w:color="auto" w:fill="FFFFFF"/>
        </w:rPr>
        <w:t>ID=1</w:t>
      </w:r>
      <w:r>
        <w:rPr>
          <w:rFonts w:ascii="Arial" w:hAnsi="Arial" w:cs="Arial"/>
          <w:color w:val="535B60"/>
          <w:sz w:val="23"/>
          <w:szCs w:val="23"/>
          <w:shd w:val="clear" w:color="auto" w:fill="FFFFFF"/>
        </w:rPr>
        <w:t>），查询出这个用户关联的所有订单分页显示出来（使用的数据库是：</w:t>
      </w:r>
      <w:r>
        <w:rPr>
          <w:rFonts w:ascii="Arial" w:hAnsi="Arial" w:cs="Arial"/>
          <w:color w:val="535B60"/>
          <w:sz w:val="23"/>
          <w:szCs w:val="23"/>
          <w:shd w:val="clear" w:color="auto" w:fill="FFFFFF"/>
        </w:rPr>
        <w:t>MySQL</w:t>
      </w:r>
      <w:r>
        <w:rPr>
          <w:rFonts w:ascii="Arial" w:hAnsi="Arial" w:cs="Arial"/>
          <w:color w:val="535B60"/>
          <w:sz w:val="23"/>
          <w:szCs w:val="23"/>
          <w:shd w:val="clear" w:color="auto" w:fill="FFFFFF"/>
        </w:rPr>
        <w:t>）。</w:t>
      </w:r>
    </w:p>
    <w:p w:rsidR="00F8063D" w:rsidRDefault="00F8063D" w:rsidP="00F8063D">
      <w:pPr>
        <w:pStyle w:val="3"/>
        <w:rPr>
          <w:sz w:val="28"/>
          <w:szCs w:val="28"/>
        </w:rPr>
      </w:pPr>
      <w:r>
        <w:t>2</w:t>
      </w:r>
      <w:r>
        <w:t>、创建工程</w:t>
      </w:r>
    </w:p>
    <w:p w:rsidR="00F8063D" w:rsidRDefault="00F8063D" w:rsidP="00F8063D">
      <w:pPr>
        <w:rPr>
          <w:rFonts w:ascii="宋体" w:hAnsi="宋体" w:cs="宋体"/>
          <w:sz w:val="24"/>
          <w:szCs w:val="24"/>
        </w:rPr>
      </w:pPr>
      <w:r>
        <w:rPr>
          <w:rFonts w:ascii="Arial" w:hAnsi="Arial" w:cs="Arial"/>
          <w:color w:val="535B60"/>
          <w:sz w:val="23"/>
          <w:szCs w:val="23"/>
          <w:shd w:val="clear" w:color="auto" w:fill="FFFFFF"/>
        </w:rPr>
        <w:t>首先创建一个工程的名称为：</w:t>
      </w:r>
      <w:r>
        <w:rPr>
          <w:rFonts w:ascii="Arial" w:hAnsi="Arial" w:cs="Arial"/>
          <w:color w:val="535B60"/>
          <w:sz w:val="23"/>
          <w:szCs w:val="23"/>
          <w:shd w:val="clear" w:color="auto" w:fill="FFFFFF"/>
        </w:rPr>
        <w:t>mybatis08-paging</w:t>
      </w:r>
      <w:r>
        <w:rPr>
          <w:rFonts w:ascii="Arial" w:hAnsi="Arial" w:cs="Arial"/>
          <w:color w:val="535B60"/>
          <w:sz w:val="23"/>
          <w:szCs w:val="23"/>
          <w:shd w:val="clear" w:color="auto" w:fill="FFFFFF"/>
        </w:rPr>
        <w:t>，在</w:t>
      </w:r>
      <w:r>
        <w:rPr>
          <w:rFonts w:ascii="Arial" w:hAnsi="Arial" w:cs="Arial"/>
          <w:color w:val="535B60"/>
          <w:sz w:val="23"/>
          <w:szCs w:val="23"/>
          <w:shd w:val="clear" w:color="auto" w:fill="FFFFFF"/>
        </w:rPr>
        <w:t xml:space="preserve"> src </w:t>
      </w:r>
      <w:r>
        <w:rPr>
          <w:rFonts w:ascii="Arial" w:hAnsi="Arial" w:cs="Arial"/>
          <w:color w:val="535B60"/>
          <w:sz w:val="23"/>
          <w:szCs w:val="23"/>
          <w:shd w:val="clear" w:color="auto" w:fill="FFFFFF"/>
        </w:rPr>
        <w:t>源代码目录下建立文件夹</w:t>
      </w:r>
      <w:r>
        <w:rPr>
          <w:rFonts w:ascii="Arial" w:hAnsi="Arial" w:cs="Arial"/>
          <w:color w:val="535B60"/>
          <w:sz w:val="23"/>
          <w:szCs w:val="23"/>
          <w:shd w:val="clear" w:color="auto" w:fill="FFFFFF"/>
        </w:rPr>
        <w:t xml:space="preserve"> config</w:t>
      </w:r>
      <w:r>
        <w:rPr>
          <w:rFonts w:ascii="Arial" w:hAnsi="Arial" w:cs="Arial"/>
          <w:color w:val="535B60"/>
          <w:sz w:val="23"/>
          <w:szCs w:val="23"/>
          <w:shd w:val="clear" w:color="auto" w:fill="FFFFFF"/>
        </w:rPr>
        <w:t>，并将原来的</w:t>
      </w:r>
      <w:r>
        <w:rPr>
          <w:rFonts w:ascii="Arial" w:hAnsi="Arial" w:cs="Arial"/>
          <w:color w:val="535B60"/>
          <w:sz w:val="23"/>
          <w:szCs w:val="23"/>
          <w:shd w:val="clear" w:color="auto" w:fill="FFFFFF"/>
        </w:rPr>
        <w:t xml:space="preserve"> mybatis </w:t>
      </w:r>
      <w:r>
        <w:rPr>
          <w:rFonts w:ascii="Arial" w:hAnsi="Arial" w:cs="Arial"/>
          <w:color w:val="535B60"/>
          <w:sz w:val="23"/>
          <w:szCs w:val="23"/>
          <w:shd w:val="clear" w:color="auto" w:fill="FFFFFF"/>
        </w:rPr>
        <w:t>配置文件</w:t>
      </w:r>
      <w:r>
        <w:rPr>
          <w:rFonts w:ascii="Arial" w:hAnsi="Arial" w:cs="Arial"/>
          <w:color w:val="535B60"/>
          <w:sz w:val="23"/>
          <w:szCs w:val="23"/>
          <w:shd w:val="clear" w:color="auto" w:fill="FFFFFF"/>
        </w:rPr>
        <w:t xml:space="preserve"> Configuration.xml </w:t>
      </w:r>
      <w:r>
        <w:rPr>
          <w:rFonts w:ascii="Arial" w:hAnsi="Arial" w:cs="Arial"/>
          <w:color w:val="535B60"/>
          <w:sz w:val="23"/>
          <w:szCs w:val="23"/>
          <w:shd w:val="clear" w:color="auto" w:fill="FFFFFF"/>
        </w:rPr>
        <w:t>移动到这个文件夹中</w:t>
      </w:r>
      <w:r>
        <w:rPr>
          <w:rFonts w:ascii="Arial" w:hAnsi="Arial" w:cs="Arial"/>
          <w:color w:val="535B60"/>
          <w:sz w:val="23"/>
          <w:szCs w:val="23"/>
          <w:shd w:val="clear" w:color="auto" w:fill="FFFFFF"/>
        </w:rPr>
        <w:t xml:space="preserve">, </w:t>
      </w:r>
      <w:r>
        <w:rPr>
          <w:rFonts w:ascii="Arial" w:hAnsi="Arial" w:cs="Arial"/>
          <w:color w:val="535B60"/>
          <w:sz w:val="23"/>
          <w:szCs w:val="23"/>
          <w:shd w:val="clear" w:color="auto" w:fill="FFFFFF"/>
        </w:rPr>
        <w:t>并在</w:t>
      </w:r>
      <w:r>
        <w:rPr>
          <w:rFonts w:ascii="Arial" w:hAnsi="Arial" w:cs="Arial"/>
          <w:color w:val="535B60"/>
          <w:sz w:val="23"/>
          <w:szCs w:val="23"/>
          <w:shd w:val="clear" w:color="auto" w:fill="FFFFFF"/>
        </w:rPr>
        <w:t xml:space="preserve"> config </w:t>
      </w:r>
      <w:r>
        <w:rPr>
          <w:rFonts w:ascii="Arial" w:hAnsi="Arial" w:cs="Arial"/>
          <w:color w:val="535B60"/>
          <w:sz w:val="23"/>
          <w:szCs w:val="23"/>
          <w:shd w:val="clear" w:color="auto" w:fill="FFFFFF"/>
        </w:rPr>
        <w:t>文家夹中建立</w:t>
      </w:r>
      <w:r>
        <w:rPr>
          <w:rFonts w:ascii="Arial" w:hAnsi="Arial" w:cs="Arial"/>
          <w:color w:val="535B60"/>
          <w:sz w:val="23"/>
          <w:szCs w:val="23"/>
          <w:shd w:val="clear" w:color="auto" w:fill="FFFFFF"/>
        </w:rPr>
        <w:t xml:space="preserve"> Spring </w:t>
      </w:r>
      <w:r>
        <w:rPr>
          <w:rFonts w:ascii="Arial" w:hAnsi="Arial" w:cs="Arial"/>
          <w:color w:val="535B60"/>
          <w:sz w:val="23"/>
          <w:szCs w:val="23"/>
          <w:shd w:val="clear" w:color="auto" w:fill="FFFFFF"/>
        </w:rPr>
        <w:t>配置文件：</w:t>
      </w:r>
      <w:r>
        <w:rPr>
          <w:rFonts w:ascii="Arial" w:hAnsi="Arial" w:cs="Arial"/>
          <w:color w:val="535B60"/>
          <w:sz w:val="23"/>
          <w:szCs w:val="23"/>
          <w:shd w:val="clear" w:color="auto" w:fill="FFFFFF"/>
        </w:rPr>
        <w:t>applicationContext.xml</w:t>
      </w:r>
      <w:r>
        <w:rPr>
          <w:rFonts w:ascii="Arial" w:hAnsi="Arial" w:cs="Arial"/>
          <w:color w:val="535B60"/>
          <w:sz w:val="23"/>
          <w:szCs w:val="23"/>
          <w:shd w:val="clear" w:color="auto" w:fill="FFFFFF"/>
        </w:rPr>
        <w:t>。工程结构目录如下：</w:t>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extent cx="5153660" cy="5021580"/>
            <wp:effectExtent l="0" t="0" r="8890" b="7620"/>
            <wp:docPr id="35" name="图片 35" descr="Mybatis分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ybatis分页"/>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3660" cy="5021580"/>
                    </a:xfrm>
                    <a:prstGeom prst="rect">
                      <a:avLst/>
                    </a:prstGeom>
                    <a:noFill/>
                    <a:ln>
                      <a:noFill/>
                    </a:ln>
                  </pic:spPr>
                </pic:pic>
              </a:graphicData>
            </a:graphic>
          </wp:inline>
        </w:drawing>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p>
    <w:p w:rsidR="00F8063D" w:rsidRDefault="00F8063D" w:rsidP="00F8063D">
      <w:pPr>
        <w:pStyle w:val="3"/>
        <w:rPr>
          <w:sz w:val="28"/>
          <w:szCs w:val="28"/>
        </w:rPr>
      </w:pPr>
      <w:r>
        <w:t>3</w:t>
      </w:r>
      <w:r>
        <w:t>、数据库表结构及数据记录</w:t>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在本示例中，用到两个表：用户表和订单表，其结构和数据记录如下：</w:t>
      </w:r>
    </w:p>
    <w:p w:rsidR="00F8063D" w:rsidRDefault="00F8063D" w:rsidP="00F8063D">
      <w:pPr>
        <w:pStyle w:val="HTML0"/>
        <w:shd w:val="clear" w:color="auto" w:fill="F5F5F5"/>
        <w:wordWrap w:val="0"/>
        <w:spacing w:after="150"/>
        <w:rPr>
          <w:color w:val="333333"/>
          <w:sz w:val="20"/>
          <w:szCs w:val="20"/>
        </w:rPr>
      </w:pPr>
      <w:r>
        <w:rPr>
          <w:color w:val="333333"/>
          <w:sz w:val="20"/>
          <w:szCs w:val="20"/>
        </w:rPr>
        <w:t>CREATE TABLE `user`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`id` int(10) unsigned NOT NULL AUTO_INCREMENT,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`username` varchar(64) NOT NULL DEFAULT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`mobile` varchar(16) NOT NULL DEFAULT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PRIMARY KEY (`id`)</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 ENGINE=InnoDB AUTO_INCREMENT=3 DEFAULT CHARSET=utf8;</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 ----------------------------</w:t>
      </w:r>
    </w:p>
    <w:p w:rsidR="00F8063D" w:rsidRDefault="00F8063D" w:rsidP="00F8063D">
      <w:pPr>
        <w:pStyle w:val="HTML0"/>
        <w:shd w:val="clear" w:color="auto" w:fill="F5F5F5"/>
        <w:wordWrap w:val="0"/>
        <w:spacing w:after="150"/>
        <w:rPr>
          <w:color w:val="333333"/>
          <w:sz w:val="20"/>
          <w:szCs w:val="20"/>
        </w:rPr>
      </w:pPr>
      <w:r>
        <w:rPr>
          <w:color w:val="333333"/>
          <w:sz w:val="20"/>
          <w:szCs w:val="20"/>
        </w:rPr>
        <w:t>-- Records of user</w:t>
      </w:r>
    </w:p>
    <w:p w:rsidR="00F8063D" w:rsidRDefault="00F8063D" w:rsidP="00F8063D">
      <w:pPr>
        <w:pStyle w:val="HTML0"/>
        <w:shd w:val="clear" w:color="auto" w:fill="F5F5F5"/>
        <w:wordWrap w:val="0"/>
        <w:spacing w:after="150"/>
        <w:rPr>
          <w:color w:val="333333"/>
          <w:sz w:val="20"/>
          <w:szCs w:val="20"/>
        </w:rPr>
      </w:pPr>
      <w:r>
        <w:rPr>
          <w:color w:val="333333"/>
          <w:sz w:val="20"/>
          <w:szCs w:val="20"/>
        </w:rPr>
        <w:t>-- ----------------------------</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`user` VALUES ('1', 'yiibai', '13838009988');</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`user` VALUES ('2', 'saya', '13838009988');</w:t>
      </w:r>
    </w:p>
    <w:p w:rsidR="00F8063D" w:rsidRDefault="00F8063D" w:rsidP="00F8063D">
      <w:pPr>
        <w:rPr>
          <w:sz w:val="24"/>
          <w:szCs w:val="24"/>
        </w:rPr>
      </w:pPr>
      <w:r>
        <w:rPr>
          <w:rFonts w:ascii="Arial" w:hAnsi="Arial" w:cs="Arial"/>
          <w:color w:val="535B60"/>
          <w:sz w:val="23"/>
          <w:szCs w:val="23"/>
          <w:shd w:val="clear" w:color="auto" w:fill="FFFFFF"/>
        </w:rPr>
        <w:t>订单表结构和数据如下：</w:t>
      </w:r>
    </w:p>
    <w:p w:rsidR="00F8063D" w:rsidRDefault="00F8063D" w:rsidP="00F8063D">
      <w:pPr>
        <w:pStyle w:val="HTML0"/>
        <w:shd w:val="clear" w:color="auto" w:fill="F5F5F5"/>
        <w:wordWrap w:val="0"/>
        <w:spacing w:after="150"/>
        <w:rPr>
          <w:color w:val="333333"/>
          <w:sz w:val="20"/>
          <w:szCs w:val="20"/>
        </w:rPr>
      </w:pPr>
      <w:r>
        <w:rPr>
          <w:color w:val="333333"/>
          <w:sz w:val="20"/>
          <w:szCs w:val="20"/>
        </w:rPr>
        <w:t>CREATE TABLE `order`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`order_id` int(10) unsigned NOT NULL AUTO_INCREMENT,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`user_id` int(10) unsigned NOT NULL DEFAULT '0',</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`order_no` varchar(16) NOT NULL DEFAULT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`money` float(10,2) unsigned DEFAULT '0.00',</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PRIMARY KEY (`order_id`)</w:t>
      </w:r>
    </w:p>
    <w:p w:rsidR="00F8063D" w:rsidRDefault="00F8063D" w:rsidP="00F8063D">
      <w:pPr>
        <w:pStyle w:val="HTML0"/>
        <w:shd w:val="clear" w:color="auto" w:fill="F5F5F5"/>
        <w:wordWrap w:val="0"/>
        <w:spacing w:after="150"/>
        <w:rPr>
          <w:color w:val="333333"/>
          <w:sz w:val="20"/>
          <w:szCs w:val="20"/>
        </w:rPr>
      </w:pPr>
      <w:r>
        <w:rPr>
          <w:color w:val="333333"/>
          <w:sz w:val="20"/>
          <w:szCs w:val="20"/>
        </w:rPr>
        <w:t>) ENGINE=InnoDB AUTO_INCREMENT=17 DEFAULT CHARSET=utf8;</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 ----------------------------</w:t>
      </w:r>
    </w:p>
    <w:p w:rsidR="00F8063D" w:rsidRDefault="00F8063D" w:rsidP="00F8063D">
      <w:pPr>
        <w:pStyle w:val="HTML0"/>
        <w:shd w:val="clear" w:color="auto" w:fill="F5F5F5"/>
        <w:wordWrap w:val="0"/>
        <w:spacing w:after="150"/>
        <w:rPr>
          <w:color w:val="333333"/>
          <w:sz w:val="20"/>
          <w:szCs w:val="20"/>
        </w:rPr>
      </w:pPr>
      <w:r>
        <w:rPr>
          <w:color w:val="333333"/>
          <w:sz w:val="20"/>
          <w:szCs w:val="20"/>
        </w:rPr>
        <w:t>-- Records of order</w:t>
      </w:r>
    </w:p>
    <w:p w:rsidR="00F8063D" w:rsidRDefault="00F8063D" w:rsidP="00F8063D">
      <w:pPr>
        <w:pStyle w:val="HTML0"/>
        <w:shd w:val="clear" w:color="auto" w:fill="F5F5F5"/>
        <w:wordWrap w:val="0"/>
        <w:spacing w:after="150"/>
        <w:rPr>
          <w:color w:val="333333"/>
          <w:sz w:val="20"/>
          <w:szCs w:val="20"/>
        </w:rPr>
      </w:pPr>
      <w:r>
        <w:rPr>
          <w:color w:val="333333"/>
          <w:sz w:val="20"/>
          <w:szCs w:val="20"/>
        </w:rPr>
        <w:t>-- ----------------------------</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('1', '1', '1509289090', '99.90');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('2', '1', '1519289091', '290.80');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('3', '1', '1509294321', '919.90');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('4', '1', '1601232190', '329.90');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('5', '1', '1503457384', '321.00');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('6', '1', '1598572382', '342.00');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('7', '1', '1500845727', '458.00');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('8', '1', '1508458923', '1200.00');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('9', '1', '1504538293', '2109.00');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('10', '1', '1932428723', '5888.00');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('11', '1', '2390423712', '3219.00');</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INSERT INTO `order` VALUES ('12', '1', '4587923992', '123.00');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('13', '1', '4095378812', '421.00');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('14', '1', '9423890127', '678.00');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('15', '1', '7859213249', '7689.00');</w:t>
      </w:r>
    </w:p>
    <w:p w:rsidR="00F8063D" w:rsidRDefault="00F8063D" w:rsidP="00F8063D">
      <w:pPr>
        <w:pStyle w:val="HTML0"/>
        <w:shd w:val="clear" w:color="auto" w:fill="F5F5F5"/>
        <w:wordWrap w:val="0"/>
        <w:spacing w:after="150"/>
        <w:rPr>
          <w:color w:val="333333"/>
          <w:sz w:val="20"/>
          <w:szCs w:val="20"/>
        </w:rPr>
      </w:pPr>
      <w:r>
        <w:rPr>
          <w:color w:val="333333"/>
          <w:sz w:val="20"/>
          <w:szCs w:val="20"/>
        </w:rPr>
        <w:t>INSERT INTO `order` VALUES ('16', '1', '4598450230', '909.20');</w:t>
      </w:r>
    </w:p>
    <w:p w:rsidR="00F8063D" w:rsidRDefault="00F8063D" w:rsidP="00F8063D">
      <w:pPr>
        <w:pStyle w:val="3"/>
        <w:rPr>
          <w:sz w:val="28"/>
          <w:szCs w:val="28"/>
        </w:rPr>
      </w:pPr>
      <w:r>
        <w:t>4</w:t>
      </w:r>
      <w:r>
        <w:t>、实例对象</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用户表和订单表分别对应两个实例对象，分别是：</w:t>
      </w:r>
      <w:r>
        <w:rPr>
          <w:rFonts w:ascii="Arial" w:hAnsi="Arial" w:cs="Arial"/>
          <w:color w:val="535B60"/>
          <w:sz w:val="23"/>
          <w:szCs w:val="23"/>
        </w:rPr>
        <w:t xml:space="preserve">User.java </w:t>
      </w:r>
      <w:r>
        <w:rPr>
          <w:rFonts w:ascii="Arial" w:hAnsi="Arial" w:cs="Arial"/>
          <w:color w:val="535B60"/>
          <w:sz w:val="23"/>
          <w:szCs w:val="23"/>
        </w:rPr>
        <w:t>和</w:t>
      </w:r>
      <w:r>
        <w:rPr>
          <w:rFonts w:ascii="Arial" w:hAnsi="Arial" w:cs="Arial"/>
          <w:color w:val="535B60"/>
          <w:sz w:val="23"/>
          <w:szCs w:val="23"/>
        </w:rPr>
        <w:t xml:space="preserve"> Order.java</w:t>
      </w:r>
      <w:r>
        <w:rPr>
          <w:rFonts w:ascii="Arial" w:hAnsi="Arial" w:cs="Arial"/>
          <w:color w:val="535B60"/>
          <w:sz w:val="23"/>
          <w:szCs w:val="23"/>
        </w:rPr>
        <w:t>，它们都在</w:t>
      </w:r>
      <w:r>
        <w:rPr>
          <w:rFonts w:ascii="Arial" w:hAnsi="Arial" w:cs="Arial"/>
          <w:color w:val="535B60"/>
          <w:sz w:val="23"/>
          <w:szCs w:val="23"/>
        </w:rPr>
        <w:t xml:space="preserve"> com.yiibai.pojo </w:t>
      </w:r>
      <w:r>
        <w:rPr>
          <w:rFonts w:ascii="Arial" w:hAnsi="Arial" w:cs="Arial"/>
          <w:color w:val="535B60"/>
          <w:sz w:val="23"/>
          <w:szCs w:val="23"/>
        </w:rPr>
        <w:t>包中。</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User.java</w:t>
      </w:r>
      <w:r>
        <w:rPr>
          <w:rFonts w:ascii="Arial" w:hAnsi="Arial" w:cs="Arial"/>
          <w:color w:val="535B60"/>
          <w:sz w:val="23"/>
          <w:szCs w:val="23"/>
        </w:rPr>
        <w:t>代码内容如下：</w:t>
      </w:r>
    </w:p>
    <w:p w:rsidR="00F8063D" w:rsidRDefault="00F8063D" w:rsidP="00F8063D">
      <w:pPr>
        <w:pStyle w:val="HTML0"/>
        <w:shd w:val="clear" w:color="auto" w:fill="F5F5F5"/>
        <w:wordWrap w:val="0"/>
        <w:spacing w:after="150"/>
        <w:rPr>
          <w:color w:val="333333"/>
          <w:sz w:val="20"/>
          <w:szCs w:val="20"/>
        </w:rPr>
      </w:pPr>
      <w:r>
        <w:rPr>
          <w:color w:val="333333"/>
          <w:sz w:val="20"/>
          <w:szCs w:val="20"/>
        </w:rPr>
        <w:t>package com.yiibai.pojo;</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java.util.List;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@describe: User</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@author: Yiibai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@version: V1.0</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@copyright http://www.yiibai.com</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w:t>
      </w:r>
    </w:p>
    <w:p w:rsidR="00F8063D" w:rsidRDefault="00F8063D" w:rsidP="00F8063D">
      <w:pPr>
        <w:pStyle w:val="HTML0"/>
        <w:shd w:val="clear" w:color="auto" w:fill="F5F5F5"/>
        <w:wordWrap w:val="0"/>
        <w:spacing w:after="150"/>
        <w:rPr>
          <w:color w:val="333333"/>
          <w:sz w:val="20"/>
          <w:szCs w:val="20"/>
        </w:rPr>
      </w:pPr>
      <w:r>
        <w:rPr>
          <w:color w:val="333333"/>
          <w:sz w:val="20"/>
          <w:szCs w:val="20"/>
        </w:rPr>
        <w:t>public class User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int 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String username;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String mobile;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int getId()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setId(int id)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this.id = id;</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String getUsername()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setUsername(String username)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this.username = username;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String getMobile()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mobile;</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setMobile(String mobile)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this.mobile = mobile;</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t>}</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shd w:val="clear" w:color="auto" w:fill="FFFFFF"/>
        </w:rPr>
        <w:t>Order.java</w:t>
      </w:r>
      <w:r>
        <w:rPr>
          <w:rFonts w:ascii="Arial" w:hAnsi="Arial" w:cs="Arial"/>
          <w:color w:val="535B60"/>
          <w:sz w:val="23"/>
          <w:szCs w:val="23"/>
          <w:shd w:val="clear" w:color="auto" w:fill="FFFFFF"/>
        </w:rPr>
        <w:t>代码内容如下：</w:t>
      </w:r>
    </w:p>
    <w:p w:rsidR="00F8063D" w:rsidRDefault="00F8063D" w:rsidP="00F8063D">
      <w:pPr>
        <w:pStyle w:val="HTML0"/>
        <w:shd w:val="clear" w:color="auto" w:fill="F5F5F5"/>
        <w:wordWrap w:val="0"/>
        <w:spacing w:after="150"/>
        <w:rPr>
          <w:color w:val="333333"/>
          <w:sz w:val="20"/>
          <w:szCs w:val="20"/>
        </w:rPr>
      </w:pPr>
      <w:r>
        <w:rPr>
          <w:color w:val="333333"/>
          <w:sz w:val="20"/>
          <w:szCs w:val="20"/>
        </w:rPr>
        <w:t>package com.yiibai.pojo;</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@describe: User - 订单</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@author: Yiibai</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@version: V1.0</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 @copyright http://www.yiibai.com</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w:t>
      </w:r>
    </w:p>
    <w:p w:rsidR="00F8063D" w:rsidRDefault="00F8063D" w:rsidP="00F8063D">
      <w:pPr>
        <w:pStyle w:val="HTML0"/>
        <w:shd w:val="clear" w:color="auto" w:fill="F5F5F5"/>
        <w:wordWrap w:val="0"/>
        <w:spacing w:after="150"/>
        <w:rPr>
          <w:color w:val="333333"/>
          <w:sz w:val="20"/>
          <w:szCs w:val="20"/>
        </w:rPr>
      </w:pPr>
      <w:r>
        <w:rPr>
          <w:color w:val="333333"/>
          <w:sz w:val="20"/>
          <w:szCs w:val="20"/>
        </w:rPr>
        <w:t>public class Order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int orderId;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String orderNo;</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float money;</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int userId;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User user;</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p>
    <w:p w:rsidR="00F8063D" w:rsidRDefault="00F8063D" w:rsidP="00F8063D">
      <w:pPr>
        <w:pStyle w:val="HTML0"/>
        <w:shd w:val="clear" w:color="auto" w:fill="F5F5F5"/>
        <w:wordWrap w:val="0"/>
        <w:spacing w:after="150"/>
        <w:rPr>
          <w:color w:val="333333"/>
          <w:sz w:val="20"/>
          <w:szCs w:val="20"/>
        </w:rPr>
      </w:pP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int getUserId()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setUserId(int userId)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this.userId = userId;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int getOrderId()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orderId;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setOrderId(int orderId)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this.orderId = orderId;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User getUser()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user;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setUser(User user)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this.user = user;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String getOrderNo()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orderNo;</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setOrderNo(String orderNo)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this.orderNo = orderNo;</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float getMoney()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money;</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setMoney(float money) {</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this.money = money;</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w:t>
      </w:r>
    </w:p>
    <w:p w:rsidR="00F8063D" w:rsidRDefault="00F8063D" w:rsidP="00F8063D">
      <w:pPr>
        <w:pStyle w:val="3"/>
        <w:rPr>
          <w:sz w:val="28"/>
          <w:szCs w:val="28"/>
        </w:rPr>
      </w:pPr>
      <w:r>
        <w:t>5</w:t>
      </w:r>
      <w:r>
        <w:t>、配置文件</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这个实例中有三个重要的配置文件，它们分别是：</w:t>
      </w:r>
      <w:r>
        <w:rPr>
          <w:rFonts w:ascii="Arial" w:hAnsi="Arial" w:cs="Arial"/>
          <w:color w:val="535B60"/>
          <w:sz w:val="23"/>
          <w:szCs w:val="23"/>
        </w:rPr>
        <w:t xml:space="preserve">applicationContext.xml </w:t>
      </w:r>
      <w:r>
        <w:rPr>
          <w:rFonts w:ascii="Arial" w:hAnsi="Arial" w:cs="Arial"/>
          <w:color w:val="535B60"/>
          <w:sz w:val="23"/>
          <w:szCs w:val="23"/>
        </w:rPr>
        <w:t>，</w:t>
      </w:r>
      <w:r>
        <w:rPr>
          <w:rFonts w:ascii="Arial" w:hAnsi="Arial" w:cs="Arial"/>
          <w:color w:val="535B60"/>
          <w:sz w:val="23"/>
          <w:szCs w:val="23"/>
        </w:rPr>
        <w:t xml:space="preserve"> Configuration.xml </w:t>
      </w:r>
      <w:r>
        <w:rPr>
          <w:rFonts w:ascii="Arial" w:hAnsi="Arial" w:cs="Arial"/>
          <w:color w:val="535B60"/>
          <w:sz w:val="23"/>
          <w:szCs w:val="23"/>
        </w:rPr>
        <w:t>以及</w:t>
      </w:r>
      <w:r>
        <w:rPr>
          <w:rFonts w:ascii="Arial" w:hAnsi="Arial" w:cs="Arial"/>
          <w:color w:val="535B60"/>
          <w:sz w:val="23"/>
          <w:szCs w:val="23"/>
        </w:rPr>
        <w:t> UserMaper.xml</w:t>
      </w:r>
      <w:r>
        <w:rPr>
          <w:rFonts w:ascii="Arial" w:hAnsi="Arial" w:cs="Arial"/>
          <w:color w:val="535B60"/>
          <w:sz w:val="23"/>
          <w:szCs w:val="23"/>
        </w:rPr>
        <w:t>。</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applicationContext.xml  </w:t>
      </w:r>
      <w:r>
        <w:rPr>
          <w:rFonts w:ascii="Arial" w:hAnsi="Arial" w:cs="Arial"/>
          <w:color w:val="535B60"/>
          <w:sz w:val="23"/>
          <w:szCs w:val="23"/>
        </w:rPr>
        <w:t>配置文件里最主要的配置：</w:t>
      </w:r>
    </w:p>
    <w:p w:rsidR="00F8063D" w:rsidRDefault="00F8063D" w:rsidP="00F8063D">
      <w:pPr>
        <w:pStyle w:val="HTML0"/>
        <w:shd w:val="clear" w:color="auto" w:fill="F5F5F5"/>
        <w:wordWrap w:val="0"/>
        <w:spacing w:after="150"/>
        <w:rPr>
          <w:color w:val="333333"/>
          <w:sz w:val="20"/>
          <w:szCs w:val="20"/>
        </w:rPr>
      </w:pPr>
      <w:r>
        <w:rPr>
          <w:color w:val="333333"/>
          <w:sz w:val="20"/>
          <w:szCs w:val="20"/>
        </w:rPr>
        <w:t>&lt;?xml version="1.0" encoding="utf-8"?&gt;</w:t>
      </w:r>
    </w:p>
    <w:p w:rsidR="00F8063D" w:rsidRDefault="00F8063D" w:rsidP="00F8063D">
      <w:pPr>
        <w:pStyle w:val="HTML0"/>
        <w:shd w:val="clear" w:color="auto" w:fill="F5F5F5"/>
        <w:wordWrap w:val="0"/>
        <w:spacing w:after="150"/>
        <w:rPr>
          <w:color w:val="333333"/>
          <w:sz w:val="20"/>
          <w:szCs w:val="20"/>
        </w:rPr>
      </w:pPr>
      <w:r>
        <w:rPr>
          <w:color w:val="333333"/>
          <w:sz w:val="20"/>
          <w:szCs w:val="20"/>
        </w:rPr>
        <w:t>&lt;beans xmlns="http://www.springframework.org/schema/beans"</w:t>
      </w:r>
    </w:p>
    <w:p w:rsidR="00F8063D" w:rsidRDefault="00F8063D" w:rsidP="00F8063D">
      <w:pPr>
        <w:pStyle w:val="HTML0"/>
        <w:shd w:val="clear" w:color="auto" w:fill="F5F5F5"/>
        <w:wordWrap w:val="0"/>
        <w:spacing w:after="150"/>
        <w:rPr>
          <w:color w:val="333333"/>
          <w:sz w:val="20"/>
          <w:szCs w:val="20"/>
        </w:rPr>
      </w:pPr>
      <w:r>
        <w:rPr>
          <w:color w:val="333333"/>
          <w:sz w:val="20"/>
          <w:szCs w:val="20"/>
        </w:rPr>
        <w:tab/>
        <w:t>xmlns:xsi="http://www.w3.org/2001/XMLSchema-instance" xmlns:aop="http://www.springframework.org/schema/aop"</w:t>
      </w:r>
    </w:p>
    <w:p w:rsidR="00F8063D" w:rsidRDefault="00F8063D" w:rsidP="00F8063D">
      <w:pPr>
        <w:pStyle w:val="HTML0"/>
        <w:shd w:val="clear" w:color="auto" w:fill="F5F5F5"/>
        <w:wordWrap w:val="0"/>
        <w:spacing w:after="150"/>
        <w:rPr>
          <w:color w:val="333333"/>
          <w:sz w:val="20"/>
          <w:szCs w:val="20"/>
        </w:rPr>
      </w:pPr>
      <w:r>
        <w:rPr>
          <w:color w:val="333333"/>
          <w:sz w:val="20"/>
          <w:szCs w:val="20"/>
        </w:rPr>
        <w:tab/>
        <w:t>xmlns:tx="http://www.springframework.org/schema/tx" xmlns:context="http://www.springframework.org/schema/context"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xmlns:p="http://www.springframework.org/schema/p"</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xsi:schemaLocation="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http://www.springframework.org/schema/beans http://www.springframework.org/schema/beans/spring-beans-3.0.xsd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http://www.springframework.org/schema/aop http://www.springframework.org/schema/aop/spring-aop-3.0.xsd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http://www.springframework.org/schema/context http://www.springframework.org/schema/context/spring-context-3.0.xsd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http://www.springframework.org/schema/jee http://www.springframework.org/schema/jee/spring-jee-3.0.xsd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http://www.springframework.org/schema/tx http://www.springframework.org/schema/tx/spring-tx-3.0.xsd"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default-autowire="byName" default-lazy-init="false"&gt;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&lt;!--本示例采用DBCP连接池，应预先把DBCP的jar包复制到工程的lib目录下。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&lt;context:property-placeholder location="classpath:/config/database.properties" /&gt;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&lt;bean id="dataSource" class="org.apache.commons.dbcp.BasicDataSource"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destroy-method="close" p:driverClassName="com.mysql.jdbc.Driver"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p:url="jdbc:mysql://127.0.0.1:3306/yiibai?characterEncoding=utf8"</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p:username="root" p:password="" p:maxActive="10" p:maxIdle="10"&gt;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&lt;/bean&gt;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&lt;bean id="transactionManager"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class="org.springframework.jdbc.datasource.DataSourceTransactionManager"&gt;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name="dataSource" ref="dataSource"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&lt;/bean&gt;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&lt;bean id="sqlSessionFactory" class="org.mybatis.spring.SqlSessionFactoryBean"&gt;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&lt;!--dataSource属性指定要用到的连接池--&gt;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name="dataSource" ref="dataSource"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&lt;!--configLocation属性指定mybatis的核心配置文件--&gt;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name="configLocation" value="classpath:config/Configuration.xml"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 所有配置的mapper文件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name="mapperLocations" value="classpath*:com/yiibai/mapepr/*.xml"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&lt;/bean&gt;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&lt;bean class="org.mybatis.spring.mapper.MapperScannerConfigurer"&gt;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&lt;property name="basePackage" value="com.yiibai.maper"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&lt;/bean&gt;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&lt;/beans&gt; </w:t>
      </w:r>
    </w:p>
    <w:p w:rsidR="00F8063D" w:rsidRDefault="00F8063D" w:rsidP="00F8063D">
      <w:pPr>
        <w:rPr>
          <w:rFonts w:ascii="宋体" w:hAnsi="宋体" w:cs="宋体"/>
          <w:sz w:val="24"/>
          <w:szCs w:val="24"/>
        </w:rPr>
      </w:pPr>
      <w:r>
        <w:rPr>
          <w:rFonts w:ascii="Arial" w:hAnsi="Arial" w:cs="Arial"/>
          <w:color w:val="535B60"/>
          <w:sz w:val="23"/>
          <w:szCs w:val="23"/>
          <w:shd w:val="clear" w:color="auto" w:fill="FFFFFF"/>
        </w:rPr>
        <w:t>配置文件</w:t>
      </w:r>
      <w:r>
        <w:rPr>
          <w:rFonts w:ascii="Arial" w:hAnsi="Arial" w:cs="Arial"/>
          <w:color w:val="535B60"/>
          <w:sz w:val="23"/>
          <w:szCs w:val="23"/>
          <w:shd w:val="clear" w:color="auto" w:fill="FFFFFF"/>
        </w:rPr>
        <w:t xml:space="preserve"> Configuration.xml </w:t>
      </w:r>
      <w:r>
        <w:rPr>
          <w:rFonts w:ascii="Arial" w:hAnsi="Arial" w:cs="Arial"/>
          <w:color w:val="535B60"/>
          <w:sz w:val="23"/>
          <w:szCs w:val="23"/>
          <w:shd w:val="clear" w:color="auto" w:fill="FFFFFF"/>
        </w:rPr>
        <w:t>的内容如下：</w:t>
      </w:r>
    </w:p>
    <w:p w:rsidR="00F8063D" w:rsidRDefault="00F8063D" w:rsidP="00F8063D">
      <w:pPr>
        <w:pStyle w:val="HTML0"/>
        <w:shd w:val="clear" w:color="auto" w:fill="F5F5F5"/>
        <w:wordWrap w:val="0"/>
        <w:spacing w:after="150"/>
        <w:rPr>
          <w:color w:val="333333"/>
          <w:sz w:val="20"/>
          <w:szCs w:val="20"/>
        </w:rPr>
      </w:pPr>
      <w:r>
        <w:rPr>
          <w:color w:val="333333"/>
          <w:sz w:val="20"/>
          <w:szCs w:val="20"/>
        </w:rPr>
        <w:t>&lt;?xml version="1.0" encoding="UTF-8" ?&gt;</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&lt;!DOCTYPE configuration PUBLIC "-//mybatis.org//DTD Config 3.0//EN"</w:t>
      </w:r>
    </w:p>
    <w:p w:rsidR="00F8063D" w:rsidRDefault="00F8063D" w:rsidP="00F8063D">
      <w:pPr>
        <w:pStyle w:val="HTML0"/>
        <w:shd w:val="clear" w:color="auto" w:fill="F5F5F5"/>
        <w:wordWrap w:val="0"/>
        <w:spacing w:after="150"/>
        <w:rPr>
          <w:color w:val="333333"/>
          <w:sz w:val="20"/>
          <w:szCs w:val="20"/>
        </w:rPr>
      </w:pPr>
      <w:r>
        <w:rPr>
          <w:color w:val="333333"/>
          <w:sz w:val="20"/>
          <w:szCs w:val="20"/>
        </w:rPr>
        <w:t>"http://mybatis.org/dtd/mybatis-3-config.dtd"&gt;</w:t>
      </w:r>
    </w:p>
    <w:p w:rsidR="00F8063D" w:rsidRDefault="00F8063D" w:rsidP="00F8063D">
      <w:pPr>
        <w:pStyle w:val="HTML0"/>
        <w:shd w:val="clear" w:color="auto" w:fill="F5F5F5"/>
        <w:wordWrap w:val="0"/>
        <w:spacing w:after="150"/>
        <w:rPr>
          <w:color w:val="333333"/>
          <w:sz w:val="20"/>
          <w:szCs w:val="20"/>
        </w:rPr>
      </w:pPr>
      <w:r>
        <w:rPr>
          <w:color w:val="333333"/>
          <w:sz w:val="20"/>
          <w:szCs w:val="20"/>
        </w:rPr>
        <w:t>&lt;configuration&gt;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&lt;typeAliases&gt;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&lt;typeAlias alias="User" type="com.yiibai.pojo.User"/&gt;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&lt;typeAlias alias="Order" type="com.yiibai.pojo.Order"/&gt;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&lt;/typeAliases&gt; </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 与spring 集成之后,这些可以完全删除,数据库连接的管理交给 spring 去管理 --&gt;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&lt;environments default="development"&gt;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&lt;environment id="development"&gt;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&lt;transactionManager type="JDBC"/&gt;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&lt;dataSource type="POOLED"&gt;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&lt;property name="driver" value="com.mysql.jdbc.Driver"/&gt;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&lt;property name="url" value="jdbc:mysql://127.0.0.1:3306/mybatis?characterEncoding=utf8"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&lt;property name="username" value="root"/&gt;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&lt;property name="password" value="password"/&gt;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&lt;/dataSource&gt;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&lt;/environment&gt;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&lt;/environments&gt;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tab/>
        <w:t>&lt;!-- 这里交给sqlSessionFactory 的 mapperLocations属性去得到所有配置信息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&lt;!--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&lt;mappers&gt;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&lt;mapper resource="com/yihaomen/mapper/User.xml"/&gt;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&lt;/mappers&gt;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--&gt;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&lt;/configuration&gt;</w:t>
      </w: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shd w:val="clear" w:color="auto" w:fill="FFFFFF"/>
        </w:rPr>
        <w:t>UserMaper.xml </w:t>
      </w:r>
      <w:r>
        <w:rPr>
          <w:rFonts w:ascii="Arial" w:hAnsi="Arial" w:cs="Arial"/>
          <w:color w:val="535B60"/>
          <w:sz w:val="23"/>
          <w:szCs w:val="23"/>
          <w:shd w:val="clear" w:color="auto" w:fill="FFFFFF"/>
        </w:rPr>
        <w:t>用于定义查询和数据对象映射，其内容如下：</w:t>
      </w:r>
    </w:p>
    <w:p w:rsidR="00F8063D" w:rsidRDefault="00F8063D" w:rsidP="00F8063D">
      <w:pPr>
        <w:pStyle w:val="HTML0"/>
        <w:shd w:val="clear" w:color="auto" w:fill="F5F5F5"/>
        <w:wordWrap w:val="0"/>
        <w:spacing w:after="150"/>
        <w:rPr>
          <w:color w:val="333333"/>
          <w:sz w:val="20"/>
          <w:szCs w:val="20"/>
        </w:rPr>
      </w:pPr>
      <w:r>
        <w:rPr>
          <w:color w:val="333333"/>
          <w:sz w:val="20"/>
          <w:szCs w:val="20"/>
        </w:rPr>
        <w:t>&lt;?xml version="1.0" encoding="UTF-8" ?&gt;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&lt;!DOCTYPE mapper PUBLIC "-//mybatis.org//DTD Mapper 3.0//EN" </w:t>
      </w:r>
    </w:p>
    <w:p w:rsidR="00F8063D" w:rsidRDefault="00F8063D" w:rsidP="00F8063D">
      <w:pPr>
        <w:pStyle w:val="HTML0"/>
        <w:shd w:val="clear" w:color="auto" w:fill="F5F5F5"/>
        <w:wordWrap w:val="0"/>
        <w:spacing w:after="150"/>
        <w:rPr>
          <w:color w:val="333333"/>
          <w:sz w:val="20"/>
          <w:szCs w:val="20"/>
        </w:rPr>
      </w:pPr>
      <w:r>
        <w:rPr>
          <w:color w:val="333333"/>
          <w:sz w:val="20"/>
          <w:szCs w:val="20"/>
        </w:rPr>
        <w:t>"http://mybatis.org/dtd/mybatis-3-mapper.dtd"&gt;</w:t>
      </w:r>
    </w:p>
    <w:p w:rsidR="00F8063D" w:rsidRDefault="00F8063D" w:rsidP="00F8063D">
      <w:pPr>
        <w:pStyle w:val="HTML0"/>
        <w:shd w:val="clear" w:color="auto" w:fill="F5F5F5"/>
        <w:wordWrap w:val="0"/>
        <w:spacing w:after="150"/>
        <w:rPr>
          <w:color w:val="333333"/>
          <w:sz w:val="20"/>
          <w:szCs w:val="20"/>
        </w:rPr>
      </w:pPr>
      <w:r>
        <w:rPr>
          <w:color w:val="333333"/>
          <w:sz w:val="20"/>
          <w:szCs w:val="20"/>
        </w:rPr>
        <w:t>&lt;mapper namespace="com.yiibai.maper.UserMaper"&gt;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&lt;!-- 为了返回list 类型而定义的returnMap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&lt;resultMap type="User" id="resultUser"&gt;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&lt;id column="id" property="id" /&gt;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&lt;result column="username" property="username" /&gt;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&lt;result column="mobile" property="mobile" /&gt;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&lt;/resultMap&gt;</w:t>
      </w:r>
    </w:p>
    <w:p w:rsidR="00F8063D" w:rsidRDefault="00F8063D" w:rsidP="00F8063D">
      <w:pPr>
        <w:pStyle w:val="HTML0"/>
        <w:shd w:val="clear" w:color="auto" w:fill="F5F5F5"/>
        <w:wordWrap w:val="0"/>
        <w:spacing w:after="150"/>
        <w:rPr>
          <w:color w:val="333333"/>
          <w:sz w:val="20"/>
          <w:szCs w:val="20"/>
        </w:rPr>
      </w:pPr>
      <w:r>
        <w:rPr>
          <w:color w:val="333333"/>
          <w:sz w:val="20"/>
          <w:szCs w:val="20"/>
        </w:rPr>
        <w:t xml:space="preserv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 User 联合 Order 查询 方法的配置 (多对一的方式)  --&gt;</w:t>
      </w: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tab/>
        <w:t>&lt;resultMap id="resultUserOrders" type="Order"&gt;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&lt;id property="orderId" column="order_id"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&lt;result property="orderNo" column="order_no"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&lt;result property="money" column="money"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&lt;result property="userId" column="user_id"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&lt;association property="user" javaType="User"&gt;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&lt;id property="id" column="id"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&lt;result property="username" column="username" /&gt;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&lt;result property="mobile" column="mobile" /&gt;</w:t>
      </w:r>
      <w:r>
        <w:rPr>
          <w:color w:val="333333"/>
          <w:sz w:val="20"/>
          <w:szCs w:val="20"/>
        </w:rPr>
        <w:tab/>
        <w:t xml:space="preserv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&lt;/association&gt;</w:t>
      </w:r>
      <w:r>
        <w:rPr>
          <w:color w:val="333333"/>
          <w:sz w:val="20"/>
          <w:szCs w:val="20"/>
        </w:rPr>
        <w:tab/>
        <w:t xml:space="preserv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&lt;/resultMap&gt;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tab/>
        <w:t>&lt;select id="getUserOrders" parameterType="int" resultMap="resultUserOrders"&gt;</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t xml:space="preserve">   SELECT u.*,o.* FROM `user` u, `order` o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WHERE u.id=o.user_id AND u.id=#{id}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&lt;/select&gt;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p>
    <w:p w:rsidR="00F8063D" w:rsidRDefault="00F8063D" w:rsidP="00F8063D">
      <w:pPr>
        <w:pStyle w:val="HTML0"/>
        <w:shd w:val="clear" w:color="auto" w:fill="F5F5F5"/>
        <w:wordWrap w:val="0"/>
        <w:spacing w:after="150"/>
        <w:rPr>
          <w:color w:val="333333"/>
          <w:sz w:val="20"/>
          <w:szCs w:val="20"/>
        </w:rPr>
      </w:pPr>
      <w:r>
        <w:rPr>
          <w:color w:val="333333"/>
          <w:sz w:val="20"/>
          <w:szCs w:val="20"/>
        </w:rPr>
        <w:tab/>
        <w:t>&lt;select id="getUserById" resultMap="resultUser" parameterType="int"&gt;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SELECT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FROM user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WHERE id=#{id}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&lt;/select&gt;    </w:t>
      </w:r>
    </w:p>
    <w:p w:rsidR="00F8063D" w:rsidRDefault="00F8063D" w:rsidP="00F8063D">
      <w:pPr>
        <w:pStyle w:val="HTML0"/>
        <w:shd w:val="clear" w:color="auto" w:fill="F5F5F5"/>
        <w:wordWrap w:val="0"/>
        <w:spacing w:after="150"/>
        <w:rPr>
          <w:rFonts w:hint="eastAsia"/>
          <w:color w:val="333333"/>
          <w:sz w:val="20"/>
          <w:szCs w:val="20"/>
        </w:rPr>
      </w:pPr>
      <w:r>
        <w:rPr>
          <w:color w:val="333333"/>
          <w:sz w:val="20"/>
          <w:szCs w:val="20"/>
        </w:rPr>
        <w:t>&lt;/mapper&gt;</w:t>
      </w:r>
    </w:p>
    <w:p w:rsidR="00F8063D" w:rsidRDefault="00F8063D" w:rsidP="00F8063D">
      <w:pPr>
        <w:pStyle w:val="HTML0"/>
        <w:shd w:val="clear" w:color="auto" w:fill="F5F5F5"/>
        <w:wordWrap w:val="0"/>
        <w:spacing w:after="150"/>
        <w:rPr>
          <w:rFonts w:hint="eastAsia"/>
          <w:color w:val="333333"/>
          <w:sz w:val="20"/>
          <w:szCs w:val="20"/>
        </w:rPr>
      </w:pPr>
    </w:p>
    <w:p w:rsidR="00F8063D" w:rsidRDefault="00F8063D" w:rsidP="00F8063D">
      <w:pPr>
        <w:pStyle w:val="3"/>
        <w:rPr>
          <w:sz w:val="28"/>
          <w:szCs w:val="28"/>
        </w:rPr>
      </w:pPr>
      <w:r>
        <w:t>6</w:t>
      </w:r>
      <w:r>
        <w:t>、测试执行，输出结果</w:t>
      </w:r>
    </w:p>
    <w:p w:rsidR="00F8063D" w:rsidRPr="00F8063D" w:rsidRDefault="00F8063D" w:rsidP="00F8063D">
      <w:pPr>
        <w:rPr>
          <w:rFonts w:hint="eastAsia"/>
        </w:rPr>
      </w:pPr>
      <w:r w:rsidRPr="00F8063D">
        <w:t>我们创建一个控制器类在包</w:t>
      </w:r>
      <w:r w:rsidRPr="00F8063D">
        <w:t xml:space="preserve"> com.yiibai.controller </w:t>
      </w:r>
      <w:r w:rsidRPr="00F8063D">
        <w:t>下，类的名称为：</w:t>
      </w:r>
      <w:r w:rsidRPr="00F8063D">
        <w:t>UserController.java</w:t>
      </w:r>
      <w:r w:rsidRPr="00F8063D">
        <w:t>，这里新增了一个方法：</w:t>
      </w:r>
      <w:r w:rsidRPr="00F8063D">
        <w:t>pageList</w:t>
      </w:r>
      <w:r w:rsidRPr="00F8063D">
        <w:t>，</w:t>
      </w:r>
      <w:r w:rsidRPr="00F8063D">
        <w:t xml:space="preserve"> </w:t>
      </w:r>
      <w:r w:rsidRPr="00F8063D">
        <w:t>对应请求</w:t>
      </w:r>
      <w:r w:rsidRPr="00F8063D">
        <w:t>URL</w:t>
      </w:r>
      <w:r w:rsidRPr="00F8063D">
        <w:t>是</w:t>
      </w:r>
      <w:r w:rsidRPr="00F8063D">
        <w:t> /orderpages</w:t>
      </w:r>
      <w:r w:rsidRPr="00F8063D">
        <w:t>，其代码如下：</w:t>
      </w:r>
    </w:p>
    <w:p w:rsidR="00F8063D" w:rsidRDefault="00F8063D" w:rsidP="00F8063D">
      <w:pPr>
        <w:pStyle w:val="HTML0"/>
        <w:shd w:val="clear" w:color="auto" w:fill="F5F5F5"/>
        <w:wordWrap w:val="0"/>
        <w:spacing w:after="150"/>
        <w:rPr>
          <w:rFonts w:hint="eastAsia"/>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package com.yiibai.controller;</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java.util.List;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javax.servlet.http.HttpServletRequest;</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javax.servlet.http.HttpServletResponse;</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org.springframework.beans.factory.annotation.Autowired;</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org.springframework.stereotype.Controller;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org.springframework.web.bind.annotation.RequestMapping;</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org.springframework.web.servlet.ModelAndView;</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import com.yiibai.maper.UserMaper;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com.yiibai.pojo.Order;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com.yiibai.util.Page;</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 http://localhost:8080/mybatis08-paging/user/orders</w:t>
      </w:r>
    </w:p>
    <w:p w:rsidR="00F8063D" w:rsidRDefault="00F8063D" w:rsidP="00F8063D">
      <w:pPr>
        <w:pStyle w:val="HTML0"/>
        <w:shd w:val="clear" w:color="auto" w:fill="F5F5F5"/>
        <w:wordWrap w:val="0"/>
        <w:spacing w:after="150"/>
        <w:rPr>
          <w:color w:val="333333"/>
          <w:sz w:val="20"/>
          <w:szCs w:val="20"/>
        </w:rPr>
      </w:pPr>
      <w:r>
        <w:rPr>
          <w:color w:val="333333"/>
          <w:sz w:val="20"/>
          <w:szCs w:val="20"/>
        </w:rPr>
        <w:t>@Controller</w:t>
      </w:r>
    </w:p>
    <w:p w:rsidR="00F8063D" w:rsidRDefault="00F8063D" w:rsidP="00F8063D">
      <w:pPr>
        <w:pStyle w:val="HTML0"/>
        <w:shd w:val="clear" w:color="auto" w:fill="F5F5F5"/>
        <w:wordWrap w:val="0"/>
        <w:spacing w:after="150"/>
        <w:rPr>
          <w:color w:val="333333"/>
          <w:sz w:val="20"/>
          <w:szCs w:val="20"/>
        </w:rPr>
      </w:pPr>
      <w:r>
        <w:rPr>
          <w:color w:val="333333"/>
          <w:sz w:val="20"/>
          <w:szCs w:val="20"/>
        </w:rPr>
        <w:t>@RequestMapping("/user")</w:t>
      </w:r>
    </w:p>
    <w:p w:rsidR="00F8063D" w:rsidRDefault="00F8063D" w:rsidP="00F8063D">
      <w:pPr>
        <w:pStyle w:val="HTML0"/>
        <w:shd w:val="clear" w:color="auto" w:fill="F5F5F5"/>
        <w:wordWrap w:val="0"/>
        <w:spacing w:after="150"/>
        <w:rPr>
          <w:color w:val="333333"/>
          <w:sz w:val="20"/>
          <w:szCs w:val="20"/>
        </w:rPr>
      </w:pPr>
      <w:r>
        <w:rPr>
          <w:color w:val="333333"/>
          <w:sz w:val="20"/>
          <w:szCs w:val="20"/>
        </w:rPr>
        <w:t>public class UserController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@Autowired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UserMaper userMaper;</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某一个用户下的所有订单</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@param request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@param response</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@return</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@RequestMapping("/orders")</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ModelAndView listall(HttpServletRequest request,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HttpServletResponse response)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List&lt;Order&gt; orders = userMaper.getUserOrders(1);</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System.out.println("orders");</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ModelAndView mav = new ModelAndView("user_orders");</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mav.addObject("orders", orders);</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mav;</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订单分页</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@param request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@param response</w:t>
      </w:r>
    </w:p>
    <w:p w:rsidR="00F8063D" w:rsidRDefault="00F8063D" w:rsidP="00F8063D">
      <w:pPr>
        <w:pStyle w:val="HTML0"/>
        <w:shd w:val="clear" w:color="auto" w:fill="F5F5F5"/>
        <w:wordWrap w:val="0"/>
        <w:spacing w:after="150"/>
        <w:rPr>
          <w:color w:val="333333"/>
          <w:sz w:val="20"/>
          <w:szCs w:val="20"/>
        </w:rPr>
      </w:pPr>
      <w:r>
        <w:rPr>
          <w:color w:val="333333"/>
          <w:sz w:val="20"/>
          <w:szCs w:val="20"/>
        </w:rPr>
        <w:tab/>
        <w:t xml:space="preserve"> * @return</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t xml:space="preserv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@RequestMapping("/orderpages")</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ModelAndView pageList(HttpServletRequest request,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HttpServletResponse response)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int currentPage = request.getParameter("page") == null ? 1 : Integer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.parseInt(request.getParameter("page"));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int pageSize = 3;</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if (currentPage &lt;= 0)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currentPage = 1;</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int currentResult = (currentPage - 1) * pageSize;</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System.out.println(request.getRequestURI());</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System.out.println(request.getQueryString());</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Page page = new 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page.setShowCount(pageSize);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page.setCurrentResult(currentResult);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List&lt;Order&gt; orders = userMaper.getOrderListPage(page, 1);</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System.out.println("Current page =&gt;" + page);</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int totalCount = page.getTotalResult();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int lastPage = 0;</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if (totalCount % pageSize == 0)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lastPage = totalCount % pageSize;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else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lastPage = 1 + totalCount / pageSize;</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if (currentPage &gt;= lastPage)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currentPage = lastPage;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String pageStr = "";</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pageStr = String.format(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"&lt;a href=\"%s\"&gt;上一页&lt;/a&gt;    &lt;a href=\"%s\"&gt;下一页&lt;/a&gt;", request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.getRequestURI()</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"?page=" + (currentPage - 1), request.getRequestURI()</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"?page=" + (currentPage + 1));</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制定视图，也就是list.jsp</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ModelAndView mav = new ModelAndView("pagelist");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mav.addObject("orders", orders);</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mav.addObject("pagelist", pageStr);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mav;</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w:t>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注意，在这个分页工程中，在</w:t>
      </w:r>
      <w:r>
        <w:rPr>
          <w:rFonts w:ascii="Helvetica" w:hAnsi="Helvetica" w:cs="Helvetica"/>
          <w:color w:val="333344"/>
          <w:sz w:val="23"/>
          <w:szCs w:val="23"/>
        </w:rPr>
        <w:t xml:space="preserve"> com.yiibai.util </w:t>
      </w:r>
      <w:r>
        <w:rPr>
          <w:rFonts w:ascii="Helvetica" w:hAnsi="Helvetica" w:cs="Helvetica"/>
          <w:color w:val="333344"/>
          <w:sz w:val="23"/>
          <w:szCs w:val="23"/>
        </w:rPr>
        <w:t>包下新增了几个类，它们分别是：</w:t>
      </w:r>
      <w:r>
        <w:rPr>
          <w:rFonts w:ascii="Helvetica" w:hAnsi="Helvetica" w:cs="Helvetica"/>
          <w:color w:val="333344"/>
          <w:sz w:val="23"/>
          <w:szCs w:val="23"/>
        </w:rPr>
        <w:t>PagePlugin.java</w:t>
      </w:r>
      <w:r>
        <w:rPr>
          <w:rFonts w:ascii="Helvetica" w:hAnsi="Helvetica" w:cs="Helvetica"/>
          <w:color w:val="333344"/>
          <w:sz w:val="23"/>
          <w:szCs w:val="23"/>
        </w:rPr>
        <w:t>，</w:t>
      </w:r>
      <w:r>
        <w:rPr>
          <w:rFonts w:ascii="Helvetica" w:hAnsi="Helvetica" w:cs="Helvetica"/>
          <w:color w:val="333344"/>
          <w:sz w:val="23"/>
          <w:szCs w:val="23"/>
        </w:rPr>
        <w:t>Page.java, PageHelper.java</w:t>
      </w:r>
      <w:r>
        <w:rPr>
          <w:rFonts w:ascii="Helvetica" w:hAnsi="Helvetica" w:cs="Helvetica"/>
          <w:color w:val="333344"/>
          <w:sz w:val="23"/>
          <w:szCs w:val="23"/>
        </w:rPr>
        <w:t>，其中</w:t>
      </w:r>
      <w:r>
        <w:rPr>
          <w:rFonts w:ascii="Helvetica" w:hAnsi="Helvetica" w:cs="Helvetica"/>
          <w:color w:val="333344"/>
          <w:sz w:val="23"/>
          <w:szCs w:val="23"/>
        </w:rPr>
        <w:t xml:space="preserve"> PagePlugin </w:t>
      </w:r>
      <w:r>
        <w:rPr>
          <w:rFonts w:ascii="Helvetica" w:hAnsi="Helvetica" w:cs="Helvetica"/>
          <w:color w:val="333344"/>
          <w:sz w:val="23"/>
          <w:szCs w:val="23"/>
        </w:rPr>
        <w:t>是针对</w:t>
      </w:r>
      <w:r>
        <w:rPr>
          <w:rFonts w:ascii="Helvetica" w:hAnsi="Helvetica" w:cs="Helvetica"/>
          <w:color w:val="333344"/>
          <w:sz w:val="23"/>
          <w:szCs w:val="23"/>
        </w:rPr>
        <w:t xml:space="preserve"> MyBatis </w:t>
      </w:r>
      <w:r>
        <w:rPr>
          <w:rFonts w:ascii="Helvetica" w:hAnsi="Helvetica" w:cs="Helvetica"/>
          <w:color w:val="333344"/>
          <w:sz w:val="23"/>
          <w:szCs w:val="23"/>
        </w:rPr>
        <w:t>分页的插件。由于代码太多，这里列出</w:t>
      </w:r>
      <w:r>
        <w:rPr>
          <w:rFonts w:ascii="Helvetica" w:hAnsi="Helvetica" w:cs="Helvetica"/>
          <w:color w:val="333344"/>
          <w:sz w:val="23"/>
          <w:szCs w:val="23"/>
        </w:rPr>
        <w:t xml:space="preserve"> PagePlugin.java </w:t>
      </w:r>
      <w:r>
        <w:rPr>
          <w:rFonts w:ascii="Helvetica" w:hAnsi="Helvetica" w:cs="Helvetica"/>
          <w:color w:val="333344"/>
          <w:sz w:val="23"/>
          <w:szCs w:val="23"/>
        </w:rPr>
        <w:t>的代码，其它两个类的代码有兴趣的读者可以在下载代码后阅读取研究。</w:t>
      </w:r>
      <w:r>
        <w:rPr>
          <w:rFonts w:ascii="Helvetica" w:hAnsi="Helvetica" w:cs="Helvetica"/>
          <w:color w:val="333344"/>
          <w:sz w:val="23"/>
          <w:szCs w:val="23"/>
        </w:rPr>
        <w:t xml:space="preserve"> PagePlugin.java </w:t>
      </w:r>
      <w:r>
        <w:rPr>
          <w:rFonts w:ascii="Helvetica" w:hAnsi="Helvetica" w:cs="Helvetica"/>
          <w:color w:val="333344"/>
          <w:sz w:val="23"/>
          <w:szCs w:val="23"/>
        </w:rPr>
        <w:t>的代码如下所示：</w:t>
      </w:r>
    </w:p>
    <w:p w:rsidR="00F8063D" w:rsidRDefault="00F8063D" w:rsidP="00F8063D">
      <w:pPr>
        <w:pStyle w:val="HTML0"/>
        <w:shd w:val="clear" w:color="auto" w:fill="F5F5F5"/>
        <w:wordWrap w:val="0"/>
        <w:spacing w:after="150"/>
        <w:rPr>
          <w:color w:val="333333"/>
          <w:sz w:val="20"/>
          <w:szCs w:val="20"/>
        </w:rPr>
      </w:pPr>
      <w:r>
        <w:rPr>
          <w:color w:val="333333"/>
          <w:sz w:val="20"/>
          <w:szCs w:val="20"/>
        </w:rPr>
        <w:t>package com.yiibai.util;</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java.lang.reflect.Field;</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java.sql.Connection;</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import java.sql.PreparedStatement;</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java.sql.ResultSet;</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java.sql.SQLException;</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java.util.List;</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java.util.Map;</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java.util.Properties;</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import javax.xml.bind.PropertyException;</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org.apache.ibatis.executor.ErrorContext;</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org.apache.ibatis.executor.Executor;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org.apache.ibatis.executor.ExecutorException;</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org.apache.ibatis.executor.statement.BaseStatementHandler;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org.apache.ibatis.executor.statement.RoutingStatementHandler;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org.apache.ibatis.executor.statement.StatementHandler;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org.apache.ibatis.mapping.BoundSql;</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org.apache.ibatis.mapping.MappedStatement;</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org.apache.ibatis.mapping.ParameterMapping;</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org.apache.ibatis.mapping.ParameterMode;</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org.apache.ibatis.plugin.Interceptor;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org.apache.ibatis.plugin.Intercepts;</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org.apache.ibatis.plugin.Invocation;</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org.apache.ibatis.plugin.Plugin;</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org.apache.ibatis.plugin.Signature;</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org.apache.ibatis.reflection.MetaObject;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org.apache.ibatis.reflection.property.PropertyTokenizer;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org.apache.ibatis.scripting.xmltags.ForEachSqlNode;</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org.apache.ibatis.session.Configuration;</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org.apache.ibatis.session.ResultHandler;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org.apache.ibatis.session.RowBounds;</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import org.apache.ibatis.type.TypeHandler;</w:t>
      </w:r>
    </w:p>
    <w:p w:rsidR="00F8063D" w:rsidRDefault="00F8063D" w:rsidP="00F8063D">
      <w:pPr>
        <w:pStyle w:val="HTML0"/>
        <w:shd w:val="clear" w:color="auto" w:fill="F5F5F5"/>
        <w:wordWrap w:val="0"/>
        <w:spacing w:after="150"/>
        <w:rPr>
          <w:color w:val="333333"/>
          <w:sz w:val="20"/>
          <w:szCs w:val="20"/>
        </w:rPr>
      </w:pPr>
      <w:r>
        <w:rPr>
          <w:color w:val="333333"/>
          <w:sz w:val="20"/>
          <w:szCs w:val="20"/>
        </w:rPr>
        <w:t>import org.apache.ibatis.type.TypeHandlerRegistry;</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@Intercepts( { @Signature(type = StatementHandler.class, method = "prepare", args = { Connection.class }) })</w:t>
      </w:r>
    </w:p>
    <w:p w:rsidR="00F8063D" w:rsidRDefault="00F8063D" w:rsidP="00F8063D">
      <w:pPr>
        <w:pStyle w:val="HTML0"/>
        <w:shd w:val="clear" w:color="auto" w:fill="F5F5F5"/>
        <w:wordWrap w:val="0"/>
        <w:spacing w:after="150"/>
        <w:rPr>
          <w:color w:val="333333"/>
          <w:sz w:val="20"/>
          <w:szCs w:val="20"/>
        </w:rPr>
      </w:pPr>
      <w:r>
        <w:rPr>
          <w:color w:val="333333"/>
          <w:sz w:val="20"/>
          <w:szCs w:val="20"/>
        </w:rPr>
        <w:t>public class PagePlugin implements Interceptor {</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static String dialect = "";</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static String pageSqlId = "";</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@SuppressWarnings("unchecked")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Object intercept(Invocation ivk) throws Throwable {</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if (ivk.getTarget() instanceof RoutingStatementHandler)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RoutingStatementHandler statementHandler = (RoutingStatementHandler) ivk</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.getTarget();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BaseStatementHandler delegate = (BaseStatementHandler) ReflectHelper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.getValueByFieldName(statementHandler, "delegate");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MappedStatement mappedStatement = (MappedStatement) ReflectHelper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.getValueByFieldName(delegate, "mappedStatement");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if (mappedStatement.getId().matches(pageSqlId))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BoundSql boundSql = delegate.getBoundSql();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Object parameterObject = boundSql.getParameterObject();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if (parameterObject == null)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throw new NullYiibaierException("parameterObject error");</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r>
      <w:r>
        <w:rPr>
          <w:color w:val="333333"/>
          <w:sz w:val="20"/>
          <w:szCs w:val="20"/>
        </w:rPr>
        <w:tab/>
        <w:t>} else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Connection connection = (Connection) ivk.getArgs()[0];</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String sql = boundSql.getSql();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String countSql = "select count(0) from (" + 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 myCount";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System.out.println("总数sql 语句:" + countSql);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PreparedStatement countStmt = connection</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.prepareStatement(countSql);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BoundSql countBS = new BoundSql(mappedStatement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.getConfiguration(), countSql, boundSql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.getParameterMappings(), 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setParameters(countStmt, mappedStatement, countBS,</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ResultSet rs = countStmt.executeQuery();</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int count = 0;</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if (rs.next())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count = rs.getInt(1);</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rs.close();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countStmt.close();</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 page = null;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if (parameterObject instanceof Page) {</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 = (Page) 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page.setTotalResult(count);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else if (parameterObject instanceof Map)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Map&lt;String, Object&gt; map = (Map&lt;String, Object&gt;) 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 = (Page) map.get("page");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if (page == null)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 = new 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page.setTotalResult(count);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else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Field pageField = ReflectHelper.getFieldByFieldName(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parameterObject, "page");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if (pageField != null)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 = (Page) ReflectHelper.getValueByFieldName(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parameterObject, "page");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if (page == null)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 = new 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page.setTotalResult(count);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ReflectHelper.setValueByFieldName(parameterObject,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"page", 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else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throw new NoSuchFieldException(parameterObject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.getClass().getName());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String pageSql = generatePageSql(sql, page);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System.out.println("page sql:" + pageSql);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ReflectHelper.setValueByFieldName(boundSql, "sql", pageSql);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ivk.proceed();</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void setParameters(PreparedStatement ps,</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MappedStatement mappedStatement, BoundSql boundSql,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Object parameterObject) throws SQLException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ErrorContext.instance().activity("setting parameters").object(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mappedStatement.getParameterMap().getId());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List&lt;ParameterMapping&gt; parameterMappings = boundSql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.getParameterMappings();</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if (parameterMappings != null)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Configuration configuration = mappedStatement.getConfiguration();</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TypeHandlerRegistry typeHandlerRegistry = configuration</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.getTypeHandlerRegistry();</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MetaObject metaObject = parameterObject == null ? null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configuration.newMetaObject(parameterObject);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for (int i = 0; i &lt; parameterMappings.size(); i++) {</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r>
      <w:r>
        <w:rPr>
          <w:color w:val="333333"/>
          <w:sz w:val="20"/>
          <w:szCs w:val="20"/>
        </w:rPr>
        <w:tab/>
        <w:t>ParameterMapping parameterMapping = parameterMappings.get(i);</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if (parameterMapping.getMode() != ParameterMode.OUT)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Object value;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String propertyName = parameterMapping.getProperty();</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PropertyTokenizer prop = new PropertyTokenizer(propertyName);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if (parameterObject == null)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value = null;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else if (typeHandlerRegistry</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.hasTypeHandler(parameterObject.getClass()))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value = parameterObject;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else if (boundSql.hasAdditionalParameter(propertyName))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value = boundSql.getAdditionalParameter(propertyName);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else if (propertyName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.startsWith(ForEachSqlNode.ITEM_PREFIX)</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&amp;&amp; boundSql.hasAdditionalParameter(prop.getName()))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value = boundSql.getAdditionalParameter(prop.getName());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if (value != null)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value = configuration.newMetaObject(value)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.getValue(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propertyName.substring(prop</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.getName().length()));</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r>
      <w:r>
        <w:rPr>
          <w:color w:val="333333"/>
          <w:sz w:val="20"/>
          <w:szCs w:val="20"/>
        </w:rPr>
        <w:tab/>
      </w:r>
      <w:r>
        <w:rPr>
          <w:color w:val="333333"/>
          <w:sz w:val="20"/>
          <w:szCs w:val="20"/>
        </w:rPr>
        <w:tab/>
        <w:t>} else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value = metaObject == null ? null : metaObject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.getValue(propertyName);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TypeHandler typeHandler = parameterMapping.getTypeHandler();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if (typeHandler == null)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throw new ExecutorException(</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"There was no TypeHandler found for parameter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propertyName + " of statement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mappedStatement.getId());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typeHandler.setParameter(ps, i + 1, value, parameterMapping</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.getJdbcType());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private String generatePageSql(String sql, Page page)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if (page != null &amp;&amp; (dialect != null || !dialect.equals("")))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StringBuffer pageSql = new StringBuffer();</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if ("mysql".equals(dialect))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pageSql.append(sql);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pageSql.append(" limit " + page.getCurrentResult() +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 page.getShowCount());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 else if ("oracle".equals(dialect)) {</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r>
      <w:r>
        <w:rPr>
          <w:color w:val="333333"/>
          <w:sz w:val="20"/>
          <w:szCs w:val="20"/>
        </w:rPr>
        <w:tab/>
        <w:t>pageSql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r>
      <w:r>
        <w:rPr>
          <w:color w:val="333333"/>
          <w:sz w:val="20"/>
          <w:szCs w:val="20"/>
        </w:rPr>
        <w:tab/>
        <w:t>.append("select * from (select tmp_tb.*,ROWNUM row_id from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pageSql.append(sql);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pageSql.append(")  tmp_tb where ROWNUM&lt;=");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pageSql.append(page.getCurrentResult() + page.getShowCount());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pageSql.append(") where row_id&gt;");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pageSql.append(page.getCurrentResult());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return pageSql.toString();</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else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return sql;</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Object plugin(Object arg0)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TODO Auto-generated method stub</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Plugin.wrap(arg0, this);</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ab/>
        <w:t>public void setProperties(Properties p)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dialect = p.getProperty("dialect");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if (dialect == null || dialect.equals(""))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try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throw new PropertyException("dialect property is not found!");</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 catch (PropertyException 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 TODO Auto-generated catch block</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e.printStackTrace();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pageSqlId = p.getProperty("pageSqlId");</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if (dialect == null || dialect.equals(""))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try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throw new PropertyException("pageSqlId property is not found!");</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 catch (PropertyException e) {</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 TODO Auto-generated catch block</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r>
        <w:rPr>
          <w:color w:val="333333"/>
          <w:sz w:val="20"/>
          <w:szCs w:val="20"/>
        </w:rPr>
        <w:tab/>
        <w:t>e.printStackTrace();</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r>
        <w:rPr>
          <w:color w:val="333333"/>
          <w:sz w:val="20"/>
          <w:szCs w:val="20"/>
        </w:rPr>
        <w:tab/>
        <w:t>}</w:t>
      </w:r>
    </w:p>
    <w:p w:rsidR="00F8063D" w:rsidRDefault="00F8063D" w:rsidP="00F8063D">
      <w:pPr>
        <w:pStyle w:val="HTML0"/>
        <w:shd w:val="clear" w:color="auto" w:fill="F5F5F5"/>
        <w:wordWrap w:val="0"/>
        <w:spacing w:after="150"/>
        <w:rPr>
          <w:color w:val="333333"/>
          <w:sz w:val="20"/>
          <w:szCs w:val="20"/>
        </w:rPr>
      </w:pPr>
    </w:p>
    <w:p w:rsidR="00F8063D" w:rsidRDefault="00F8063D" w:rsidP="00F8063D">
      <w:pPr>
        <w:pStyle w:val="HTML0"/>
        <w:shd w:val="clear" w:color="auto" w:fill="F5F5F5"/>
        <w:wordWrap w:val="0"/>
        <w:spacing w:after="150"/>
        <w:rPr>
          <w:color w:val="333333"/>
          <w:sz w:val="20"/>
          <w:szCs w:val="20"/>
        </w:rPr>
      </w:pPr>
      <w:r>
        <w:rPr>
          <w:color w:val="333333"/>
          <w:sz w:val="20"/>
          <w:szCs w:val="20"/>
        </w:rPr>
        <w:t>}</w:t>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接下来部署</w:t>
      </w:r>
      <w:r>
        <w:rPr>
          <w:rFonts w:ascii="Helvetica" w:hAnsi="Helvetica" w:cs="Helvetica"/>
          <w:color w:val="333344"/>
          <w:sz w:val="23"/>
          <w:szCs w:val="23"/>
        </w:rPr>
        <w:t xml:space="preserve"> mybatis08-paging </w:t>
      </w:r>
      <w:r>
        <w:rPr>
          <w:rFonts w:ascii="Helvetica" w:hAnsi="Helvetica" w:cs="Helvetica"/>
          <w:color w:val="333344"/>
          <w:sz w:val="23"/>
          <w:szCs w:val="23"/>
        </w:rPr>
        <w:t>这个工程，启动</w:t>
      </w:r>
      <w:r>
        <w:rPr>
          <w:rFonts w:ascii="Helvetica" w:hAnsi="Helvetica" w:cs="Helvetica"/>
          <w:color w:val="333344"/>
          <w:sz w:val="23"/>
          <w:szCs w:val="23"/>
        </w:rPr>
        <w:t xml:space="preserve"> tomcat </w:t>
      </w:r>
      <w:r>
        <w:rPr>
          <w:rFonts w:ascii="Helvetica" w:hAnsi="Helvetica" w:cs="Helvetica"/>
          <w:color w:val="333344"/>
          <w:sz w:val="23"/>
          <w:szCs w:val="23"/>
        </w:rPr>
        <w:t>，打开浏览器输入网址：</w:t>
      </w:r>
      <w:hyperlink r:id="rId33" w:tgtFrame="_blank" w:history="1">
        <w:r>
          <w:rPr>
            <w:rStyle w:val="a6"/>
            <w:rFonts w:ascii="Helvetica" w:hAnsi="Helvetica" w:cs="Helvetica"/>
            <w:color w:val="3298D6"/>
            <w:sz w:val="23"/>
            <w:szCs w:val="23"/>
          </w:rPr>
          <w:t>http://localhost:8080/mybatis08-paging/user/orderpages</w:t>
        </w:r>
      </w:hyperlink>
      <w:r>
        <w:rPr>
          <w:rFonts w:ascii="Helvetica" w:hAnsi="Helvetica" w:cs="Helvetica"/>
          <w:color w:val="333344"/>
          <w:sz w:val="23"/>
          <w:szCs w:val="23"/>
        </w:rPr>
        <w:t> </w:t>
      </w:r>
      <w:r>
        <w:rPr>
          <w:rFonts w:ascii="Helvetica" w:hAnsi="Helvetica" w:cs="Helvetica"/>
          <w:color w:val="333344"/>
          <w:sz w:val="23"/>
          <w:szCs w:val="23"/>
        </w:rPr>
        <w:t>，显示结果如下：</w:t>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6448425" cy="3229610"/>
            <wp:effectExtent l="0" t="0" r="9525" b="8890"/>
            <wp:docPr id="37" name="图片 37" descr="MyBatis分页结果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yBatis分页结果显示"/>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48425" cy="3229610"/>
                    </a:xfrm>
                    <a:prstGeom prst="rect">
                      <a:avLst/>
                    </a:prstGeom>
                    <a:noFill/>
                    <a:ln>
                      <a:noFill/>
                    </a:ln>
                  </pic:spPr>
                </pic:pic>
              </a:graphicData>
            </a:graphic>
          </wp:inline>
        </w:drawing>
      </w:r>
    </w:p>
    <w:p w:rsidR="00F8063D" w:rsidRDefault="00F8063D" w:rsidP="00F8063D">
      <w:pPr>
        <w:pStyle w:val="a3"/>
        <w:shd w:val="clear" w:color="auto" w:fill="FFFFFF"/>
        <w:spacing w:before="0" w:beforeAutospacing="0" w:after="120" w:afterAutospacing="0"/>
        <w:rPr>
          <w:rFonts w:ascii="Helvetica" w:hAnsi="Helvetica" w:cs="Helvetica"/>
          <w:color w:val="333344"/>
          <w:sz w:val="23"/>
          <w:szCs w:val="23"/>
        </w:rPr>
      </w:pPr>
    </w:p>
    <w:p w:rsidR="00F8063D" w:rsidRDefault="00F8063D" w:rsidP="00F8063D">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工程</w:t>
      </w:r>
      <w:r>
        <w:rPr>
          <w:rFonts w:ascii="Arial" w:hAnsi="Arial" w:cs="Arial"/>
          <w:color w:val="535B60"/>
          <w:sz w:val="23"/>
          <w:szCs w:val="23"/>
        </w:rPr>
        <w:t xml:space="preserve"> mybatis08-paging </w:t>
      </w:r>
      <w:r>
        <w:rPr>
          <w:rFonts w:ascii="Arial" w:hAnsi="Arial" w:cs="Arial"/>
          <w:color w:val="535B60"/>
          <w:sz w:val="23"/>
          <w:szCs w:val="23"/>
        </w:rPr>
        <w:t>的代码下载：</w:t>
      </w:r>
      <w:hyperlink r:id="rId35" w:tgtFrame="_blank" w:history="1">
        <w:r>
          <w:rPr>
            <w:rStyle w:val="a6"/>
            <w:rFonts w:ascii="Arial" w:hAnsi="Arial" w:cs="Arial"/>
            <w:color w:val="3298D6"/>
            <w:sz w:val="23"/>
            <w:szCs w:val="23"/>
          </w:rPr>
          <w:t>http://pan.baidu.com/s/1pJxhvNt</w:t>
        </w:r>
      </w:hyperlink>
    </w:p>
    <w:p w:rsidR="00F8063D" w:rsidRPr="00C058B2" w:rsidRDefault="00F8063D" w:rsidP="00C058B2">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 xml:space="preserve">Jar </w:t>
      </w:r>
      <w:r>
        <w:rPr>
          <w:rFonts w:ascii="Arial" w:hAnsi="Arial" w:cs="Arial"/>
          <w:color w:val="535B60"/>
          <w:sz w:val="23"/>
          <w:szCs w:val="23"/>
        </w:rPr>
        <w:t>包下载：</w:t>
      </w:r>
      <w:hyperlink r:id="rId36" w:tgtFrame="_blank" w:history="1">
        <w:r>
          <w:rPr>
            <w:rStyle w:val="a6"/>
            <w:rFonts w:ascii="Arial" w:hAnsi="Arial" w:cs="Arial"/>
            <w:color w:val="3298D6"/>
            <w:sz w:val="23"/>
            <w:szCs w:val="23"/>
          </w:rPr>
          <w:t>http://pan.baidu.com/s/1bnyRJ9H</w:t>
        </w:r>
      </w:hyperlink>
    </w:p>
    <w:p w:rsidR="00C058B2" w:rsidRDefault="00C058B2" w:rsidP="00C058B2">
      <w:pPr>
        <w:pStyle w:val="2"/>
        <w:rPr>
          <w:rFonts w:hint="eastAsia"/>
        </w:rPr>
      </w:pPr>
      <w:r>
        <w:lastRenderedPageBreak/>
        <w:t>MyBatis动态SQL语句</w:t>
      </w:r>
    </w:p>
    <w:p w:rsidR="00C058B2" w:rsidRDefault="00C058B2" w:rsidP="00C058B2">
      <w:pPr>
        <w:pStyle w:val="a3"/>
        <w:shd w:val="clear" w:color="auto" w:fill="FFFFFF"/>
        <w:spacing w:before="0" w:beforeAutospacing="0" w:after="120" w:afterAutospacing="0"/>
        <w:rPr>
          <w:rFonts w:ascii="Helvetica" w:hAnsi="Helvetica" w:cs="Helvetica" w:hint="eastAsia"/>
          <w:color w:val="333333"/>
          <w:sz w:val="23"/>
          <w:szCs w:val="23"/>
        </w:rPr>
      </w:pPr>
    </w:p>
    <w:p w:rsidR="00C058B2" w:rsidRDefault="00C058B2" w:rsidP="00C058B2">
      <w:pPr>
        <w:pStyle w:val="a3"/>
        <w:shd w:val="clear" w:color="auto" w:fill="FFFFFF"/>
        <w:spacing w:before="0" w:beforeAutospacing="0" w:after="120" w:afterAutospacing="0"/>
        <w:rPr>
          <w:rFonts w:ascii="Helvetica" w:hAnsi="Helvetica" w:cs="Helvetica"/>
          <w:color w:val="333333"/>
          <w:sz w:val="23"/>
          <w:szCs w:val="23"/>
        </w:rPr>
      </w:pPr>
      <w:r>
        <w:rPr>
          <w:rFonts w:ascii="Helvetica" w:hAnsi="Helvetica" w:cs="Helvetica"/>
          <w:color w:val="333333"/>
          <w:sz w:val="23"/>
          <w:szCs w:val="23"/>
        </w:rPr>
        <w:t xml:space="preserve">MyBatis </w:t>
      </w:r>
      <w:r>
        <w:rPr>
          <w:rFonts w:ascii="Helvetica" w:hAnsi="Helvetica" w:cs="Helvetica"/>
          <w:color w:val="333333"/>
          <w:sz w:val="23"/>
          <w:szCs w:val="23"/>
        </w:rPr>
        <w:t>的强大特性之一便是它的动态</w:t>
      </w:r>
      <w:r>
        <w:rPr>
          <w:rFonts w:ascii="Helvetica" w:hAnsi="Helvetica" w:cs="Helvetica"/>
          <w:color w:val="333333"/>
          <w:sz w:val="23"/>
          <w:szCs w:val="23"/>
        </w:rPr>
        <w:t xml:space="preserve"> SQL</w:t>
      </w:r>
      <w:r>
        <w:rPr>
          <w:rFonts w:ascii="Helvetica" w:hAnsi="Helvetica" w:cs="Helvetica"/>
          <w:color w:val="333333"/>
          <w:sz w:val="23"/>
          <w:szCs w:val="23"/>
        </w:rPr>
        <w:t>。如果你有使用</w:t>
      </w:r>
      <w:r>
        <w:rPr>
          <w:rFonts w:ascii="Helvetica" w:hAnsi="Helvetica" w:cs="Helvetica"/>
          <w:color w:val="333333"/>
          <w:sz w:val="23"/>
          <w:szCs w:val="23"/>
        </w:rPr>
        <w:t xml:space="preserve"> JDBC </w:t>
      </w:r>
      <w:r>
        <w:rPr>
          <w:rFonts w:ascii="Helvetica" w:hAnsi="Helvetica" w:cs="Helvetica"/>
          <w:color w:val="333333"/>
          <w:sz w:val="23"/>
          <w:szCs w:val="23"/>
        </w:rPr>
        <w:t>或其他类似框架的经验，你就能体会到根据不同条件拼接</w:t>
      </w:r>
      <w:r>
        <w:rPr>
          <w:rFonts w:ascii="Helvetica" w:hAnsi="Helvetica" w:cs="Helvetica"/>
          <w:color w:val="333333"/>
          <w:sz w:val="23"/>
          <w:szCs w:val="23"/>
        </w:rPr>
        <w:t xml:space="preserve"> SQL </w:t>
      </w:r>
      <w:r>
        <w:rPr>
          <w:rFonts w:ascii="Helvetica" w:hAnsi="Helvetica" w:cs="Helvetica"/>
          <w:color w:val="333333"/>
          <w:sz w:val="23"/>
          <w:szCs w:val="23"/>
        </w:rPr>
        <w:t>语句有多么痛苦。拼接的时候要确保不能忘了必要的空格，还要注意省掉列名列表最后的逗号。利用动态</w:t>
      </w:r>
      <w:r>
        <w:rPr>
          <w:rFonts w:ascii="Helvetica" w:hAnsi="Helvetica" w:cs="Helvetica"/>
          <w:color w:val="333333"/>
          <w:sz w:val="23"/>
          <w:szCs w:val="23"/>
        </w:rPr>
        <w:t xml:space="preserve"> SQL </w:t>
      </w:r>
      <w:r>
        <w:rPr>
          <w:rFonts w:ascii="Helvetica" w:hAnsi="Helvetica" w:cs="Helvetica"/>
          <w:color w:val="333333"/>
          <w:sz w:val="23"/>
          <w:szCs w:val="23"/>
        </w:rPr>
        <w:t>这一特性可以彻底摆脱这种痛苦。</w:t>
      </w:r>
    </w:p>
    <w:p w:rsidR="00C058B2" w:rsidRDefault="00C058B2" w:rsidP="00C058B2">
      <w:pPr>
        <w:pStyle w:val="a3"/>
        <w:shd w:val="clear" w:color="auto" w:fill="FFFFFF"/>
        <w:spacing w:before="0" w:beforeAutospacing="0" w:after="120" w:afterAutospacing="0"/>
        <w:rPr>
          <w:rFonts w:ascii="Helvetica" w:hAnsi="Helvetica" w:cs="Helvetica"/>
          <w:color w:val="333333"/>
          <w:sz w:val="23"/>
          <w:szCs w:val="23"/>
        </w:rPr>
      </w:pPr>
      <w:r>
        <w:rPr>
          <w:rFonts w:ascii="Helvetica" w:hAnsi="Helvetica" w:cs="Helvetica"/>
          <w:color w:val="333333"/>
          <w:sz w:val="23"/>
          <w:szCs w:val="23"/>
        </w:rPr>
        <w:t>通常使用动态</w:t>
      </w:r>
      <w:r>
        <w:rPr>
          <w:rFonts w:ascii="Helvetica" w:hAnsi="Helvetica" w:cs="Helvetica"/>
          <w:color w:val="333333"/>
          <w:sz w:val="23"/>
          <w:szCs w:val="23"/>
        </w:rPr>
        <w:t xml:space="preserve"> SQL </w:t>
      </w:r>
      <w:r>
        <w:rPr>
          <w:rFonts w:ascii="Helvetica" w:hAnsi="Helvetica" w:cs="Helvetica"/>
          <w:color w:val="333333"/>
          <w:sz w:val="23"/>
          <w:szCs w:val="23"/>
        </w:rPr>
        <w:t>不可能是独立的一部分</w:t>
      </w:r>
      <w:r>
        <w:rPr>
          <w:rFonts w:ascii="Helvetica" w:hAnsi="Helvetica" w:cs="Helvetica"/>
          <w:color w:val="333333"/>
          <w:sz w:val="23"/>
          <w:szCs w:val="23"/>
        </w:rPr>
        <w:t xml:space="preserve">,MyBatis </w:t>
      </w:r>
      <w:r>
        <w:rPr>
          <w:rFonts w:ascii="Helvetica" w:hAnsi="Helvetica" w:cs="Helvetica"/>
          <w:color w:val="333333"/>
          <w:sz w:val="23"/>
          <w:szCs w:val="23"/>
        </w:rPr>
        <w:t>当然使用一种强大的动态</w:t>
      </w:r>
      <w:r>
        <w:rPr>
          <w:rFonts w:ascii="Helvetica" w:hAnsi="Helvetica" w:cs="Helvetica"/>
          <w:color w:val="333333"/>
          <w:sz w:val="23"/>
          <w:szCs w:val="23"/>
        </w:rPr>
        <w:t xml:space="preserve"> SQL </w:t>
      </w:r>
      <w:r>
        <w:rPr>
          <w:rFonts w:ascii="Helvetica" w:hAnsi="Helvetica" w:cs="Helvetica"/>
          <w:color w:val="333333"/>
          <w:sz w:val="23"/>
          <w:szCs w:val="23"/>
        </w:rPr>
        <w:t>语言来改进这种情形</w:t>
      </w:r>
      <w:r>
        <w:rPr>
          <w:rFonts w:ascii="Helvetica" w:hAnsi="Helvetica" w:cs="Helvetica"/>
          <w:color w:val="333333"/>
          <w:sz w:val="23"/>
          <w:szCs w:val="23"/>
        </w:rPr>
        <w:t>,</w:t>
      </w:r>
      <w:r>
        <w:rPr>
          <w:rFonts w:ascii="Helvetica" w:hAnsi="Helvetica" w:cs="Helvetica"/>
          <w:color w:val="333333"/>
          <w:sz w:val="23"/>
          <w:szCs w:val="23"/>
        </w:rPr>
        <w:t>这种语言可以被用在任意的</w:t>
      </w:r>
      <w:r>
        <w:rPr>
          <w:rFonts w:ascii="Helvetica" w:hAnsi="Helvetica" w:cs="Helvetica"/>
          <w:color w:val="333333"/>
          <w:sz w:val="23"/>
          <w:szCs w:val="23"/>
        </w:rPr>
        <w:t xml:space="preserve"> SQL </w:t>
      </w:r>
      <w:r>
        <w:rPr>
          <w:rFonts w:ascii="Helvetica" w:hAnsi="Helvetica" w:cs="Helvetica"/>
          <w:color w:val="333333"/>
          <w:sz w:val="23"/>
          <w:szCs w:val="23"/>
        </w:rPr>
        <w:t>映射语句中。</w:t>
      </w:r>
    </w:p>
    <w:p w:rsidR="00C058B2" w:rsidRDefault="00C058B2" w:rsidP="00C058B2">
      <w:pPr>
        <w:pStyle w:val="a3"/>
        <w:shd w:val="clear" w:color="auto" w:fill="FFFFFF"/>
        <w:spacing w:before="0" w:beforeAutospacing="0" w:after="120" w:afterAutospacing="0"/>
        <w:rPr>
          <w:rFonts w:ascii="Helvetica" w:hAnsi="Helvetica" w:cs="Helvetica"/>
          <w:color w:val="333333"/>
          <w:sz w:val="23"/>
          <w:szCs w:val="23"/>
        </w:rPr>
      </w:pPr>
      <w:r>
        <w:rPr>
          <w:rFonts w:ascii="Helvetica" w:hAnsi="Helvetica" w:cs="Helvetica"/>
          <w:color w:val="333333"/>
          <w:sz w:val="23"/>
          <w:szCs w:val="23"/>
        </w:rPr>
        <w:t>动态</w:t>
      </w:r>
      <w:r>
        <w:rPr>
          <w:rFonts w:ascii="Helvetica" w:hAnsi="Helvetica" w:cs="Helvetica"/>
          <w:color w:val="333333"/>
          <w:sz w:val="23"/>
          <w:szCs w:val="23"/>
        </w:rPr>
        <w:t xml:space="preserve"> SQL </w:t>
      </w:r>
      <w:r>
        <w:rPr>
          <w:rFonts w:ascii="Helvetica" w:hAnsi="Helvetica" w:cs="Helvetica"/>
          <w:color w:val="333333"/>
          <w:sz w:val="23"/>
          <w:szCs w:val="23"/>
        </w:rPr>
        <w:t>元素和使用</w:t>
      </w:r>
      <w:r>
        <w:rPr>
          <w:rFonts w:ascii="Helvetica" w:hAnsi="Helvetica" w:cs="Helvetica"/>
          <w:color w:val="333333"/>
          <w:sz w:val="23"/>
          <w:szCs w:val="23"/>
        </w:rPr>
        <w:t xml:space="preserve"> JSTL </w:t>
      </w:r>
      <w:r>
        <w:rPr>
          <w:rFonts w:ascii="Helvetica" w:hAnsi="Helvetica" w:cs="Helvetica"/>
          <w:color w:val="333333"/>
          <w:sz w:val="23"/>
          <w:szCs w:val="23"/>
        </w:rPr>
        <w:t>或其他类似基于</w:t>
      </w:r>
      <w:r>
        <w:rPr>
          <w:rFonts w:ascii="Helvetica" w:hAnsi="Helvetica" w:cs="Helvetica"/>
          <w:color w:val="333333"/>
          <w:sz w:val="23"/>
          <w:szCs w:val="23"/>
        </w:rPr>
        <w:t xml:space="preserve"> XML </w:t>
      </w:r>
      <w:r>
        <w:rPr>
          <w:rFonts w:ascii="Helvetica" w:hAnsi="Helvetica" w:cs="Helvetica"/>
          <w:color w:val="333333"/>
          <w:sz w:val="23"/>
          <w:szCs w:val="23"/>
        </w:rPr>
        <w:t>的文本处理器相似。在</w:t>
      </w:r>
      <w:r>
        <w:rPr>
          <w:rFonts w:ascii="Helvetica" w:hAnsi="Helvetica" w:cs="Helvetica"/>
          <w:color w:val="333333"/>
          <w:sz w:val="23"/>
          <w:szCs w:val="23"/>
        </w:rPr>
        <w:t xml:space="preserve"> MyBatis </w:t>
      </w:r>
      <w:r>
        <w:rPr>
          <w:rFonts w:ascii="Helvetica" w:hAnsi="Helvetica" w:cs="Helvetica"/>
          <w:color w:val="333333"/>
          <w:sz w:val="23"/>
          <w:szCs w:val="23"/>
        </w:rPr>
        <w:t>之前的版本中</w:t>
      </w:r>
      <w:r>
        <w:rPr>
          <w:rFonts w:ascii="Helvetica" w:hAnsi="Helvetica" w:cs="Helvetica"/>
          <w:color w:val="333333"/>
          <w:sz w:val="23"/>
          <w:szCs w:val="23"/>
        </w:rPr>
        <w:t>,</w:t>
      </w:r>
      <w:r>
        <w:rPr>
          <w:rFonts w:ascii="Helvetica" w:hAnsi="Helvetica" w:cs="Helvetica"/>
          <w:color w:val="333333"/>
          <w:sz w:val="23"/>
          <w:szCs w:val="23"/>
        </w:rPr>
        <w:t>有很多的元素需要来了解。</w:t>
      </w:r>
      <w:r>
        <w:rPr>
          <w:rFonts w:ascii="Helvetica" w:hAnsi="Helvetica" w:cs="Helvetica"/>
          <w:color w:val="333333"/>
          <w:sz w:val="23"/>
          <w:szCs w:val="23"/>
        </w:rPr>
        <w:t xml:space="preserve">MyBatis 3 </w:t>
      </w:r>
      <w:r>
        <w:rPr>
          <w:rFonts w:ascii="Helvetica" w:hAnsi="Helvetica" w:cs="Helvetica"/>
          <w:color w:val="333333"/>
          <w:sz w:val="23"/>
          <w:szCs w:val="23"/>
        </w:rPr>
        <w:t>大大提升了它们</w:t>
      </w:r>
      <w:r>
        <w:rPr>
          <w:rFonts w:ascii="Helvetica" w:hAnsi="Helvetica" w:cs="Helvetica"/>
          <w:color w:val="333333"/>
          <w:sz w:val="23"/>
          <w:szCs w:val="23"/>
        </w:rPr>
        <w:t>,</w:t>
      </w:r>
      <w:r>
        <w:rPr>
          <w:rFonts w:ascii="Helvetica" w:hAnsi="Helvetica" w:cs="Helvetica"/>
          <w:color w:val="333333"/>
          <w:sz w:val="23"/>
          <w:szCs w:val="23"/>
        </w:rPr>
        <w:t>现在用不到原先一半的元素就可以了。</w:t>
      </w:r>
      <w:r>
        <w:rPr>
          <w:rFonts w:ascii="Helvetica" w:hAnsi="Helvetica" w:cs="Helvetica"/>
          <w:color w:val="333333"/>
          <w:sz w:val="23"/>
          <w:szCs w:val="23"/>
        </w:rPr>
        <w:t xml:space="preserve">MyBatis </w:t>
      </w:r>
      <w:r>
        <w:rPr>
          <w:rFonts w:ascii="Helvetica" w:hAnsi="Helvetica" w:cs="Helvetica"/>
          <w:color w:val="333333"/>
          <w:sz w:val="23"/>
          <w:szCs w:val="23"/>
        </w:rPr>
        <w:t>采用功能强大的基于</w:t>
      </w:r>
      <w:r>
        <w:rPr>
          <w:rFonts w:ascii="Helvetica" w:hAnsi="Helvetica" w:cs="Helvetica"/>
          <w:color w:val="333333"/>
          <w:sz w:val="23"/>
          <w:szCs w:val="23"/>
        </w:rPr>
        <w:t xml:space="preserve"> OGNL </w:t>
      </w:r>
      <w:r>
        <w:rPr>
          <w:rFonts w:ascii="Helvetica" w:hAnsi="Helvetica" w:cs="Helvetica"/>
          <w:color w:val="333333"/>
          <w:sz w:val="23"/>
          <w:szCs w:val="23"/>
        </w:rPr>
        <w:t>的表达式来消除其他元素。</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 xml:space="preserve">mybatis </w:t>
      </w:r>
      <w:r>
        <w:rPr>
          <w:rFonts w:ascii="Helvetica" w:hAnsi="Helvetica" w:cs="Helvetica"/>
          <w:color w:val="333344"/>
          <w:sz w:val="23"/>
          <w:szCs w:val="23"/>
        </w:rPr>
        <w:t>的动态</w:t>
      </w:r>
      <w:r>
        <w:rPr>
          <w:rFonts w:ascii="Helvetica" w:hAnsi="Helvetica" w:cs="Helvetica"/>
          <w:color w:val="333344"/>
          <w:sz w:val="23"/>
          <w:szCs w:val="23"/>
        </w:rPr>
        <w:t>sql</w:t>
      </w:r>
      <w:r>
        <w:rPr>
          <w:rFonts w:ascii="Helvetica" w:hAnsi="Helvetica" w:cs="Helvetica"/>
          <w:color w:val="333344"/>
          <w:sz w:val="23"/>
          <w:szCs w:val="23"/>
        </w:rPr>
        <w:t>语句是基于</w:t>
      </w:r>
      <w:r>
        <w:rPr>
          <w:rFonts w:ascii="Helvetica" w:hAnsi="Helvetica" w:cs="Helvetica"/>
          <w:color w:val="333344"/>
          <w:sz w:val="23"/>
          <w:szCs w:val="23"/>
        </w:rPr>
        <w:t>OGNL</w:t>
      </w:r>
      <w:r>
        <w:rPr>
          <w:rFonts w:ascii="Helvetica" w:hAnsi="Helvetica" w:cs="Helvetica"/>
          <w:color w:val="333344"/>
          <w:sz w:val="23"/>
          <w:szCs w:val="23"/>
        </w:rPr>
        <w:t>表达式的。可以方便的在</w:t>
      </w:r>
      <w:r>
        <w:rPr>
          <w:rFonts w:ascii="Helvetica" w:hAnsi="Helvetica" w:cs="Helvetica"/>
          <w:color w:val="333344"/>
          <w:sz w:val="23"/>
          <w:szCs w:val="23"/>
        </w:rPr>
        <w:t xml:space="preserve"> sql </w:t>
      </w:r>
      <w:r>
        <w:rPr>
          <w:rFonts w:ascii="Helvetica" w:hAnsi="Helvetica" w:cs="Helvetica"/>
          <w:color w:val="333344"/>
          <w:sz w:val="23"/>
          <w:szCs w:val="23"/>
        </w:rPr>
        <w:t>语句中实现某些逻辑</w:t>
      </w:r>
      <w:r>
        <w:rPr>
          <w:rFonts w:ascii="Helvetica" w:hAnsi="Helvetica" w:cs="Helvetica"/>
          <w:color w:val="333344"/>
          <w:sz w:val="23"/>
          <w:szCs w:val="23"/>
        </w:rPr>
        <w:t xml:space="preserve">. </w:t>
      </w:r>
      <w:r>
        <w:rPr>
          <w:rFonts w:ascii="Helvetica" w:hAnsi="Helvetica" w:cs="Helvetica"/>
          <w:color w:val="333344"/>
          <w:sz w:val="23"/>
          <w:szCs w:val="23"/>
        </w:rPr>
        <w:t>总体说来</w:t>
      </w:r>
      <w:r>
        <w:rPr>
          <w:rFonts w:ascii="Helvetica" w:hAnsi="Helvetica" w:cs="Helvetica"/>
          <w:color w:val="333344"/>
          <w:sz w:val="23"/>
          <w:szCs w:val="23"/>
        </w:rPr>
        <w:t xml:space="preserve">mybatis </w:t>
      </w:r>
      <w:r>
        <w:rPr>
          <w:rFonts w:ascii="Helvetica" w:hAnsi="Helvetica" w:cs="Helvetica"/>
          <w:color w:val="333344"/>
          <w:sz w:val="23"/>
          <w:szCs w:val="23"/>
        </w:rPr>
        <w:t>动态</w:t>
      </w:r>
      <w:r>
        <w:rPr>
          <w:rFonts w:ascii="Helvetica" w:hAnsi="Helvetica" w:cs="Helvetica"/>
          <w:color w:val="333344"/>
          <w:sz w:val="23"/>
          <w:szCs w:val="23"/>
        </w:rPr>
        <w:t xml:space="preserve">SQL </w:t>
      </w:r>
      <w:r>
        <w:rPr>
          <w:rFonts w:ascii="Helvetica" w:hAnsi="Helvetica" w:cs="Helvetica"/>
          <w:color w:val="333344"/>
          <w:sz w:val="23"/>
          <w:szCs w:val="23"/>
        </w:rPr>
        <w:t>语句主要有以下几类</w:t>
      </w:r>
      <w:r>
        <w:rPr>
          <w:rFonts w:ascii="Helvetica" w:hAnsi="Helvetica" w:cs="Helvetica"/>
          <w:color w:val="333344"/>
          <w:sz w:val="23"/>
          <w:szCs w:val="23"/>
        </w:rPr>
        <w:t>:</w:t>
      </w:r>
      <w:r>
        <w:rPr>
          <w:rFonts w:ascii="Helvetica" w:hAnsi="Helvetica" w:cs="Helvetica"/>
          <w:color w:val="333344"/>
          <w:sz w:val="23"/>
          <w:szCs w:val="23"/>
        </w:rPr>
        <w:br/>
        <w:t xml:space="preserve">1. if </w:t>
      </w:r>
      <w:r>
        <w:rPr>
          <w:rFonts w:ascii="Helvetica" w:hAnsi="Helvetica" w:cs="Helvetica"/>
          <w:color w:val="333344"/>
          <w:sz w:val="23"/>
          <w:szCs w:val="23"/>
        </w:rPr>
        <w:t>语句</w:t>
      </w:r>
      <w:r>
        <w:rPr>
          <w:rFonts w:ascii="Helvetica" w:hAnsi="Helvetica" w:cs="Helvetica"/>
          <w:color w:val="333344"/>
          <w:sz w:val="23"/>
          <w:szCs w:val="23"/>
        </w:rPr>
        <w:t xml:space="preserve"> (</w:t>
      </w:r>
      <w:r>
        <w:rPr>
          <w:rFonts w:ascii="Helvetica" w:hAnsi="Helvetica" w:cs="Helvetica"/>
          <w:color w:val="333344"/>
          <w:sz w:val="23"/>
          <w:szCs w:val="23"/>
        </w:rPr>
        <w:t>简单的条件判断</w:t>
      </w:r>
      <w:r>
        <w:rPr>
          <w:rFonts w:ascii="Helvetica" w:hAnsi="Helvetica" w:cs="Helvetica"/>
          <w:color w:val="333344"/>
          <w:sz w:val="23"/>
          <w:szCs w:val="23"/>
        </w:rPr>
        <w:t>)</w:t>
      </w:r>
      <w:r>
        <w:rPr>
          <w:rFonts w:ascii="Helvetica" w:hAnsi="Helvetica" w:cs="Helvetica"/>
          <w:color w:val="333344"/>
          <w:sz w:val="23"/>
          <w:szCs w:val="23"/>
        </w:rPr>
        <w:br/>
        <w:t>2. choose (when,otherwize) ,</w:t>
      </w:r>
      <w:r>
        <w:rPr>
          <w:rFonts w:ascii="Helvetica" w:hAnsi="Helvetica" w:cs="Helvetica"/>
          <w:color w:val="333344"/>
          <w:sz w:val="23"/>
          <w:szCs w:val="23"/>
        </w:rPr>
        <w:t>相当于</w:t>
      </w:r>
      <w:r>
        <w:rPr>
          <w:rFonts w:ascii="Helvetica" w:hAnsi="Helvetica" w:cs="Helvetica"/>
          <w:color w:val="333344"/>
          <w:sz w:val="23"/>
          <w:szCs w:val="23"/>
        </w:rPr>
        <w:t xml:space="preserve">java </w:t>
      </w:r>
      <w:r>
        <w:rPr>
          <w:rFonts w:ascii="Helvetica" w:hAnsi="Helvetica" w:cs="Helvetica"/>
          <w:color w:val="333344"/>
          <w:sz w:val="23"/>
          <w:szCs w:val="23"/>
        </w:rPr>
        <w:t>语言中的</w:t>
      </w:r>
      <w:r>
        <w:rPr>
          <w:rFonts w:ascii="Helvetica" w:hAnsi="Helvetica" w:cs="Helvetica"/>
          <w:color w:val="333344"/>
          <w:sz w:val="23"/>
          <w:szCs w:val="23"/>
        </w:rPr>
        <w:t xml:space="preserve"> switch ,</w:t>
      </w:r>
      <w:r>
        <w:rPr>
          <w:rFonts w:ascii="Helvetica" w:hAnsi="Helvetica" w:cs="Helvetica"/>
          <w:color w:val="333344"/>
          <w:sz w:val="23"/>
          <w:szCs w:val="23"/>
        </w:rPr>
        <w:t>与</w:t>
      </w:r>
      <w:r>
        <w:rPr>
          <w:rFonts w:ascii="Helvetica" w:hAnsi="Helvetica" w:cs="Helvetica"/>
          <w:color w:val="333344"/>
          <w:sz w:val="23"/>
          <w:szCs w:val="23"/>
        </w:rPr>
        <w:t xml:space="preserve"> jstl </w:t>
      </w:r>
      <w:r>
        <w:rPr>
          <w:rFonts w:ascii="Helvetica" w:hAnsi="Helvetica" w:cs="Helvetica"/>
          <w:color w:val="333344"/>
          <w:sz w:val="23"/>
          <w:szCs w:val="23"/>
        </w:rPr>
        <w:t>中的</w:t>
      </w:r>
      <w:r>
        <w:rPr>
          <w:rFonts w:ascii="Helvetica" w:hAnsi="Helvetica" w:cs="Helvetica"/>
          <w:color w:val="333344"/>
          <w:sz w:val="23"/>
          <w:szCs w:val="23"/>
        </w:rPr>
        <w:t xml:space="preserve">choose </w:t>
      </w:r>
      <w:r>
        <w:rPr>
          <w:rFonts w:ascii="Helvetica" w:hAnsi="Helvetica" w:cs="Helvetica"/>
          <w:color w:val="333344"/>
          <w:sz w:val="23"/>
          <w:szCs w:val="23"/>
        </w:rPr>
        <w:t>很类似</w:t>
      </w:r>
      <w:r>
        <w:rPr>
          <w:rFonts w:ascii="Helvetica" w:hAnsi="Helvetica" w:cs="Helvetica"/>
          <w:color w:val="333344"/>
          <w:sz w:val="23"/>
          <w:szCs w:val="23"/>
        </w:rPr>
        <w:t>.</w:t>
      </w:r>
      <w:r>
        <w:rPr>
          <w:rFonts w:ascii="Helvetica" w:hAnsi="Helvetica" w:cs="Helvetica"/>
          <w:color w:val="333344"/>
          <w:sz w:val="23"/>
          <w:szCs w:val="23"/>
        </w:rPr>
        <w:br/>
        <w:t>3. trim (</w:t>
      </w:r>
      <w:r>
        <w:rPr>
          <w:rFonts w:ascii="Helvetica" w:hAnsi="Helvetica" w:cs="Helvetica"/>
          <w:color w:val="333344"/>
          <w:sz w:val="23"/>
          <w:szCs w:val="23"/>
        </w:rPr>
        <w:t>对包含的内容加上</w:t>
      </w:r>
      <w:r>
        <w:rPr>
          <w:rFonts w:ascii="Helvetica" w:hAnsi="Helvetica" w:cs="Helvetica"/>
          <w:color w:val="333344"/>
          <w:sz w:val="23"/>
          <w:szCs w:val="23"/>
        </w:rPr>
        <w:t xml:space="preserve"> prefix,</w:t>
      </w:r>
      <w:r>
        <w:rPr>
          <w:rFonts w:ascii="Helvetica" w:hAnsi="Helvetica" w:cs="Helvetica"/>
          <w:color w:val="333344"/>
          <w:sz w:val="23"/>
          <w:szCs w:val="23"/>
        </w:rPr>
        <w:t>或者</w:t>
      </w:r>
      <w:r>
        <w:rPr>
          <w:rFonts w:ascii="Helvetica" w:hAnsi="Helvetica" w:cs="Helvetica"/>
          <w:color w:val="333344"/>
          <w:sz w:val="23"/>
          <w:szCs w:val="23"/>
        </w:rPr>
        <w:t xml:space="preserve"> suffix </w:t>
      </w:r>
      <w:r>
        <w:rPr>
          <w:rFonts w:ascii="Helvetica" w:hAnsi="Helvetica" w:cs="Helvetica"/>
          <w:color w:val="333344"/>
          <w:sz w:val="23"/>
          <w:szCs w:val="23"/>
        </w:rPr>
        <w:t>等，前缀，后缀</w:t>
      </w:r>
      <w:r>
        <w:rPr>
          <w:rFonts w:ascii="Helvetica" w:hAnsi="Helvetica" w:cs="Helvetica"/>
          <w:color w:val="333344"/>
          <w:sz w:val="23"/>
          <w:szCs w:val="23"/>
        </w:rPr>
        <w:t>)</w:t>
      </w:r>
      <w:r>
        <w:rPr>
          <w:rFonts w:ascii="Helvetica" w:hAnsi="Helvetica" w:cs="Helvetica"/>
          <w:color w:val="333344"/>
          <w:sz w:val="23"/>
          <w:szCs w:val="23"/>
        </w:rPr>
        <w:br/>
        <w:t>4. where (</w:t>
      </w:r>
      <w:r>
        <w:rPr>
          <w:rFonts w:ascii="Helvetica" w:hAnsi="Helvetica" w:cs="Helvetica"/>
          <w:color w:val="333344"/>
          <w:sz w:val="23"/>
          <w:szCs w:val="23"/>
        </w:rPr>
        <w:t>主要是用来简化</w:t>
      </w:r>
      <w:r>
        <w:rPr>
          <w:rFonts w:ascii="Helvetica" w:hAnsi="Helvetica" w:cs="Helvetica"/>
          <w:color w:val="333344"/>
          <w:sz w:val="23"/>
          <w:szCs w:val="23"/>
        </w:rPr>
        <w:t>sql</w:t>
      </w:r>
      <w:r>
        <w:rPr>
          <w:rFonts w:ascii="Helvetica" w:hAnsi="Helvetica" w:cs="Helvetica"/>
          <w:color w:val="333344"/>
          <w:sz w:val="23"/>
          <w:szCs w:val="23"/>
        </w:rPr>
        <w:t>语句中</w:t>
      </w:r>
      <w:r>
        <w:rPr>
          <w:rFonts w:ascii="Helvetica" w:hAnsi="Helvetica" w:cs="Helvetica"/>
          <w:color w:val="333344"/>
          <w:sz w:val="23"/>
          <w:szCs w:val="23"/>
        </w:rPr>
        <w:t>where</w:t>
      </w:r>
      <w:r>
        <w:rPr>
          <w:rFonts w:ascii="Helvetica" w:hAnsi="Helvetica" w:cs="Helvetica"/>
          <w:color w:val="333344"/>
          <w:sz w:val="23"/>
          <w:szCs w:val="23"/>
        </w:rPr>
        <w:t>条件判断的，能智能的处理</w:t>
      </w:r>
      <w:r>
        <w:rPr>
          <w:rFonts w:ascii="Helvetica" w:hAnsi="Helvetica" w:cs="Helvetica"/>
          <w:color w:val="333344"/>
          <w:sz w:val="23"/>
          <w:szCs w:val="23"/>
        </w:rPr>
        <w:t xml:space="preserve"> and or ,</w:t>
      </w:r>
      <w:r>
        <w:rPr>
          <w:rFonts w:ascii="Helvetica" w:hAnsi="Helvetica" w:cs="Helvetica"/>
          <w:color w:val="333344"/>
          <w:sz w:val="23"/>
          <w:szCs w:val="23"/>
        </w:rPr>
        <w:t>不必担心多余导致语法错误</w:t>
      </w:r>
      <w:r>
        <w:rPr>
          <w:rFonts w:ascii="Helvetica" w:hAnsi="Helvetica" w:cs="Helvetica"/>
          <w:color w:val="333344"/>
          <w:sz w:val="23"/>
          <w:szCs w:val="23"/>
        </w:rPr>
        <w:t>)</w:t>
      </w:r>
      <w:r>
        <w:rPr>
          <w:rFonts w:ascii="Helvetica" w:hAnsi="Helvetica" w:cs="Helvetica"/>
          <w:color w:val="333344"/>
          <w:sz w:val="23"/>
          <w:szCs w:val="23"/>
        </w:rPr>
        <w:br/>
        <w:t>5. set (</w:t>
      </w:r>
      <w:r>
        <w:rPr>
          <w:rFonts w:ascii="Helvetica" w:hAnsi="Helvetica" w:cs="Helvetica"/>
          <w:color w:val="333344"/>
          <w:sz w:val="23"/>
          <w:szCs w:val="23"/>
        </w:rPr>
        <w:t>主要用于更新时</w:t>
      </w:r>
      <w:r>
        <w:rPr>
          <w:rFonts w:ascii="Helvetica" w:hAnsi="Helvetica" w:cs="Helvetica"/>
          <w:color w:val="333344"/>
          <w:sz w:val="23"/>
          <w:szCs w:val="23"/>
        </w:rPr>
        <w:t>)</w:t>
      </w:r>
      <w:r>
        <w:rPr>
          <w:rFonts w:ascii="Helvetica" w:hAnsi="Helvetica" w:cs="Helvetica"/>
          <w:color w:val="333344"/>
          <w:sz w:val="23"/>
          <w:szCs w:val="23"/>
        </w:rPr>
        <w:br/>
        <w:t>6. foreach (</w:t>
      </w:r>
      <w:r>
        <w:rPr>
          <w:rFonts w:ascii="Helvetica" w:hAnsi="Helvetica" w:cs="Helvetica"/>
          <w:color w:val="333344"/>
          <w:sz w:val="23"/>
          <w:szCs w:val="23"/>
        </w:rPr>
        <w:t>在实现</w:t>
      </w:r>
      <w:r>
        <w:rPr>
          <w:rFonts w:ascii="Helvetica" w:hAnsi="Helvetica" w:cs="Helvetica"/>
          <w:color w:val="333344"/>
          <w:sz w:val="23"/>
          <w:szCs w:val="23"/>
        </w:rPr>
        <w:t xml:space="preserve"> mybatis in </w:t>
      </w:r>
      <w:r>
        <w:rPr>
          <w:rFonts w:ascii="Helvetica" w:hAnsi="Helvetica" w:cs="Helvetica"/>
          <w:color w:val="333344"/>
          <w:sz w:val="23"/>
          <w:szCs w:val="23"/>
        </w:rPr>
        <w:t>语句查询时特别有用</w:t>
      </w:r>
      <w:r>
        <w:rPr>
          <w:rFonts w:ascii="Helvetica" w:hAnsi="Helvetica" w:cs="Helvetica"/>
          <w:color w:val="333344"/>
          <w:sz w:val="23"/>
          <w:szCs w:val="23"/>
        </w:rPr>
        <w:t>)</w:t>
      </w:r>
    </w:p>
    <w:p w:rsidR="00C058B2" w:rsidRDefault="00C058B2" w:rsidP="00C058B2">
      <w:pPr>
        <w:pStyle w:val="3"/>
        <w:shd w:val="clear" w:color="auto" w:fill="FFFFFF"/>
        <w:spacing w:before="375" w:after="270"/>
        <w:rPr>
          <w:rFonts w:ascii="inherit" w:hAnsi="inherit" w:cs="宋体"/>
          <w:sz w:val="37"/>
          <w:szCs w:val="37"/>
        </w:rPr>
      </w:pPr>
      <w:r>
        <w:rPr>
          <w:rFonts w:ascii="inherit" w:hAnsi="inherit"/>
          <w:sz w:val="37"/>
          <w:szCs w:val="37"/>
        </w:rPr>
        <w:t>if</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动态</w:t>
      </w:r>
      <w:r>
        <w:rPr>
          <w:rFonts w:ascii="Helvetica" w:hAnsi="Helvetica" w:cs="Helvetica"/>
          <w:color w:val="333344"/>
          <w:sz w:val="23"/>
          <w:szCs w:val="23"/>
        </w:rPr>
        <w:t xml:space="preserve"> SQL </w:t>
      </w:r>
      <w:r>
        <w:rPr>
          <w:rFonts w:ascii="Helvetica" w:hAnsi="Helvetica" w:cs="Helvetica"/>
          <w:color w:val="333344"/>
          <w:sz w:val="23"/>
          <w:szCs w:val="23"/>
        </w:rPr>
        <w:t>通常要做的事情是有条件地包含</w:t>
      </w:r>
      <w:r>
        <w:rPr>
          <w:rFonts w:ascii="Helvetica" w:hAnsi="Helvetica" w:cs="Helvetica"/>
          <w:color w:val="333344"/>
          <w:sz w:val="23"/>
          <w:szCs w:val="23"/>
        </w:rPr>
        <w:t xml:space="preserve"> where </w:t>
      </w:r>
      <w:r>
        <w:rPr>
          <w:rFonts w:ascii="Helvetica" w:hAnsi="Helvetica" w:cs="Helvetica"/>
          <w:color w:val="333344"/>
          <w:sz w:val="23"/>
          <w:szCs w:val="23"/>
        </w:rPr>
        <w:t>子句的一部分。比如</w:t>
      </w:r>
      <w:r>
        <w:rPr>
          <w:rFonts w:ascii="Helvetica" w:hAnsi="Helvetica" w:cs="Helvetica"/>
          <w:color w:val="333344"/>
          <w:sz w:val="23"/>
          <w:szCs w:val="23"/>
        </w:rPr>
        <w:t>:</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 id="findActiveBlogWithTitleLike"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resultType="Blog"&gt;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 FROM BLOG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WHERE state = ‘ACTIVE’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test="title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title like #{title}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&lt;/select&gt;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这条语句提供了一个可选的文本查找类型的功能。如果没有传入</w:t>
      </w:r>
      <w:r>
        <w:rPr>
          <w:rFonts w:ascii="Helvetica" w:hAnsi="Helvetica" w:cs="Helvetica"/>
          <w:color w:val="333344"/>
          <w:sz w:val="23"/>
          <w:szCs w:val="23"/>
        </w:rPr>
        <w:t>“title”</w:t>
      </w:r>
      <w:r>
        <w:rPr>
          <w:rFonts w:ascii="Helvetica" w:hAnsi="Helvetica" w:cs="Helvetica"/>
          <w:color w:val="333344"/>
          <w:sz w:val="23"/>
          <w:szCs w:val="23"/>
        </w:rPr>
        <w:t>，那么所有处于</w:t>
      </w:r>
      <w:r>
        <w:rPr>
          <w:rFonts w:ascii="Helvetica" w:hAnsi="Helvetica" w:cs="Helvetica"/>
          <w:color w:val="333344"/>
          <w:sz w:val="23"/>
          <w:szCs w:val="23"/>
        </w:rPr>
        <w:t>“ACTIVE”</w:t>
      </w:r>
      <w:r>
        <w:rPr>
          <w:rFonts w:ascii="Helvetica" w:hAnsi="Helvetica" w:cs="Helvetica"/>
          <w:color w:val="333344"/>
          <w:sz w:val="23"/>
          <w:szCs w:val="23"/>
        </w:rPr>
        <w:t>状态的</w:t>
      </w:r>
      <w:r>
        <w:rPr>
          <w:rFonts w:ascii="Helvetica" w:hAnsi="Helvetica" w:cs="Helvetica"/>
          <w:color w:val="333344"/>
          <w:sz w:val="23"/>
          <w:szCs w:val="23"/>
        </w:rPr>
        <w:t>BLOG</w:t>
      </w:r>
      <w:r>
        <w:rPr>
          <w:rFonts w:ascii="Helvetica" w:hAnsi="Helvetica" w:cs="Helvetica"/>
          <w:color w:val="333344"/>
          <w:sz w:val="23"/>
          <w:szCs w:val="23"/>
        </w:rPr>
        <w:t>都会返回；反之若传入了</w:t>
      </w:r>
      <w:r>
        <w:rPr>
          <w:rFonts w:ascii="Helvetica" w:hAnsi="Helvetica" w:cs="Helvetica"/>
          <w:color w:val="333344"/>
          <w:sz w:val="23"/>
          <w:szCs w:val="23"/>
        </w:rPr>
        <w:t>“title”</w:t>
      </w:r>
      <w:r>
        <w:rPr>
          <w:rFonts w:ascii="Helvetica" w:hAnsi="Helvetica" w:cs="Helvetica"/>
          <w:color w:val="333344"/>
          <w:sz w:val="23"/>
          <w:szCs w:val="23"/>
        </w:rPr>
        <w:t>，那么就会把模糊查找</w:t>
      </w:r>
      <w:r>
        <w:rPr>
          <w:rFonts w:ascii="Helvetica" w:hAnsi="Helvetica" w:cs="Helvetica"/>
          <w:color w:val="333344"/>
          <w:sz w:val="23"/>
          <w:szCs w:val="23"/>
        </w:rPr>
        <w:t>“title”</w:t>
      </w:r>
      <w:r>
        <w:rPr>
          <w:rFonts w:ascii="Helvetica" w:hAnsi="Helvetica" w:cs="Helvetica"/>
          <w:color w:val="333344"/>
          <w:sz w:val="23"/>
          <w:szCs w:val="23"/>
        </w:rPr>
        <w:lastRenderedPageBreak/>
        <w:t>内容的</w:t>
      </w:r>
      <w:r>
        <w:rPr>
          <w:rFonts w:ascii="Helvetica" w:hAnsi="Helvetica" w:cs="Helvetica"/>
          <w:color w:val="333344"/>
          <w:sz w:val="23"/>
          <w:szCs w:val="23"/>
        </w:rPr>
        <w:t>BLOG</w:t>
      </w:r>
      <w:r>
        <w:rPr>
          <w:rFonts w:ascii="Helvetica" w:hAnsi="Helvetica" w:cs="Helvetica"/>
          <w:color w:val="333344"/>
          <w:sz w:val="23"/>
          <w:szCs w:val="23"/>
        </w:rPr>
        <w:t>结果返回</w:t>
      </w:r>
      <w:r>
        <w:rPr>
          <w:rFonts w:ascii="Helvetica" w:hAnsi="Helvetica" w:cs="Helvetica"/>
          <w:color w:val="333344"/>
          <w:sz w:val="23"/>
          <w:szCs w:val="23"/>
        </w:rPr>
        <w:t>(</w:t>
      </w:r>
      <w:r>
        <w:rPr>
          <w:rFonts w:ascii="Helvetica" w:hAnsi="Helvetica" w:cs="Helvetica"/>
          <w:color w:val="333344"/>
          <w:sz w:val="23"/>
          <w:szCs w:val="23"/>
        </w:rPr>
        <w:t>就这个例子而言，细心的读者会发现其中的参数值是可以包含一些掩码或通配符的</w:t>
      </w:r>
      <w:r>
        <w:rPr>
          <w:rFonts w:ascii="Helvetica" w:hAnsi="Helvetica" w:cs="Helvetica"/>
          <w:color w:val="333344"/>
          <w:sz w:val="23"/>
          <w:szCs w:val="23"/>
        </w:rPr>
        <w:t>)</w:t>
      </w:r>
      <w:r>
        <w:rPr>
          <w:rFonts w:ascii="Helvetica" w:hAnsi="Helvetica" w:cs="Helvetica"/>
          <w:color w:val="333344"/>
          <w:sz w:val="23"/>
          <w:szCs w:val="23"/>
        </w:rPr>
        <w: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如果想可选地通过</w:t>
      </w:r>
      <w:r>
        <w:rPr>
          <w:rFonts w:ascii="Helvetica" w:hAnsi="Helvetica" w:cs="Helvetica"/>
          <w:color w:val="333344"/>
          <w:sz w:val="23"/>
          <w:szCs w:val="23"/>
        </w:rPr>
        <w:t>“title”</w:t>
      </w:r>
      <w:r>
        <w:rPr>
          <w:rFonts w:ascii="Helvetica" w:hAnsi="Helvetica" w:cs="Helvetica"/>
          <w:color w:val="333344"/>
          <w:sz w:val="23"/>
          <w:szCs w:val="23"/>
        </w:rPr>
        <w:t>和</w:t>
      </w:r>
      <w:r>
        <w:rPr>
          <w:rFonts w:ascii="Helvetica" w:hAnsi="Helvetica" w:cs="Helvetica"/>
          <w:color w:val="333344"/>
          <w:sz w:val="23"/>
          <w:szCs w:val="23"/>
        </w:rPr>
        <w:t>“author”</w:t>
      </w:r>
      <w:r>
        <w:rPr>
          <w:rFonts w:ascii="Helvetica" w:hAnsi="Helvetica" w:cs="Helvetica"/>
          <w:color w:val="333344"/>
          <w:sz w:val="23"/>
          <w:szCs w:val="23"/>
        </w:rPr>
        <w:t>两个条件搜索该怎么办呢？首先，改变语句的名称让它更具实际意义；然后只要加入另一个条件即可。</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 id="findActiveBlogLike"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resultType="Blog"&gt;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 FROM BLOG WHERE state = ‘ACTIVE’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test="title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title like #{title}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test="author != null and author.name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author_name like #{author.name}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&lt;/select&gt;</w:t>
      </w:r>
    </w:p>
    <w:p w:rsidR="00C058B2" w:rsidRDefault="00C058B2" w:rsidP="00C058B2">
      <w:pPr>
        <w:pStyle w:val="3"/>
        <w:shd w:val="clear" w:color="auto" w:fill="FFFFFF"/>
        <w:spacing w:before="375" w:after="270"/>
        <w:rPr>
          <w:rFonts w:ascii="inherit" w:hAnsi="inherit"/>
          <w:sz w:val="37"/>
          <w:szCs w:val="37"/>
        </w:rPr>
      </w:pPr>
      <w:r>
        <w:rPr>
          <w:rFonts w:ascii="inherit" w:hAnsi="inherit"/>
          <w:sz w:val="37"/>
          <w:szCs w:val="37"/>
        </w:rPr>
        <w:t>choose, when, otherwise</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有些时候，我们不想用到所有的条件语句，而只想从中择其一二。针对这种情况，</w:t>
      </w:r>
      <w:r>
        <w:rPr>
          <w:rFonts w:ascii="Helvetica" w:hAnsi="Helvetica" w:cs="Helvetica"/>
          <w:color w:val="333344"/>
          <w:sz w:val="23"/>
          <w:szCs w:val="23"/>
        </w:rPr>
        <w:t xml:space="preserve">MyBatis </w:t>
      </w:r>
      <w:r>
        <w:rPr>
          <w:rFonts w:ascii="Helvetica" w:hAnsi="Helvetica" w:cs="Helvetica"/>
          <w:color w:val="333344"/>
          <w:sz w:val="23"/>
          <w:szCs w:val="23"/>
        </w:rPr>
        <w:t>提供了</w:t>
      </w:r>
      <w:r>
        <w:rPr>
          <w:rFonts w:ascii="Helvetica" w:hAnsi="Helvetica" w:cs="Helvetica"/>
          <w:color w:val="333344"/>
          <w:sz w:val="23"/>
          <w:szCs w:val="23"/>
        </w:rPr>
        <w:t xml:space="preserve"> choose </w:t>
      </w:r>
      <w:r>
        <w:rPr>
          <w:rFonts w:ascii="Helvetica" w:hAnsi="Helvetica" w:cs="Helvetica"/>
          <w:color w:val="333344"/>
          <w:sz w:val="23"/>
          <w:szCs w:val="23"/>
        </w:rPr>
        <w:t>元素，它有点像</w:t>
      </w:r>
      <w:r>
        <w:rPr>
          <w:rFonts w:ascii="Helvetica" w:hAnsi="Helvetica" w:cs="Helvetica"/>
          <w:color w:val="333344"/>
          <w:sz w:val="23"/>
          <w:szCs w:val="23"/>
        </w:rPr>
        <w:t xml:space="preserve"> Java </w:t>
      </w:r>
      <w:r>
        <w:rPr>
          <w:rFonts w:ascii="Helvetica" w:hAnsi="Helvetica" w:cs="Helvetica"/>
          <w:color w:val="333344"/>
          <w:sz w:val="23"/>
          <w:szCs w:val="23"/>
        </w:rPr>
        <w:t>中的</w:t>
      </w:r>
      <w:r>
        <w:rPr>
          <w:rFonts w:ascii="Helvetica" w:hAnsi="Helvetica" w:cs="Helvetica"/>
          <w:color w:val="333344"/>
          <w:sz w:val="23"/>
          <w:szCs w:val="23"/>
        </w:rPr>
        <w:t xml:space="preserve"> switch </w:t>
      </w:r>
      <w:r>
        <w:rPr>
          <w:rFonts w:ascii="Helvetica" w:hAnsi="Helvetica" w:cs="Helvetica"/>
          <w:color w:val="333344"/>
          <w:sz w:val="23"/>
          <w:szCs w:val="23"/>
        </w:rPr>
        <w:t>语句。</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还是上面的例子，但是这次变为提供了</w:t>
      </w:r>
      <w:r>
        <w:rPr>
          <w:rFonts w:ascii="Helvetica" w:hAnsi="Helvetica" w:cs="Helvetica"/>
          <w:color w:val="333344"/>
          <w:sz w:val="23"/>
          <w:szCs w:val="23"/>
        </w:rPr>
        <w:t>“title”</w:t>
      </w:r>
      <w:r>
        <w:rPr>
          <w:rFonts w:ascii="Helvetica" w:hAnsi="Helvetica" w:cs="Helvetica"/>
          <w:color w:val="333344"/>
          <w:sz w:val="23"/>
          <w:szCs w:val="23"/>
        </w:rPr>
        <w:t>就按</w:t>
      </w:r>
      <w:r>
        <w:rPr>
          <w:rFonts w:ascii="Helvetica" w:hAnsi="Helvetica" w:cs="Helvetica"/>
          <w:color w:val="333344"/>
          <w:sz w:val="23"/>
          <w:szCs w:val="23"/>
        </w:rPr>
        <w:t>“title”</w:t>
      </w:r>
      <w:r>
        <w:rPr>
          <w:rFonts w:ascii="Helvetica" w:hAnsi="Helvetica" w:cs="Helvetica"/>
          <w:color w:val="333344"/>
          <w:sz w:val="23"/>
          <w:szCs w:val="23"/>
        </w:rPr>
        <w:t>查找，提供了</w:t>
      </w:r>
      <w:r>
        <w:rPr>
          <w:rFonts w:ascii="Helvetica" w:hAnsi="Helvetica" w:cs="Helvetica"/>
          <w:color w:val="333344"/>
          <w:sz w:val="23"/>
          <w:szCs w:val="23"/>
        </w:rPr>
        <w:t>“author”</w:t>
      </w:r>
      <w:r>
        <w:rPr>
          <w:rFonts w:ascii="Helvetica" w:hAnsi="Helvetica" w:cs="Helvetica"/>
          <w:color w:val="333344"/>
          <w:sz w:val="23"/>
          <w:szCs w:val="23"/>
        </w:rPr>
        <w:t>就按</w:t>
      </w:r>
      <w:r>
        <w:rPr>
          <w:rFonts w:ascii="Helvetica" w:hAnsi="Helvetica" w:cs="Helvetica"/>
          <w:color w:val="333344"/>
          <w:sz w:val="23"/>
          <w:szCs w:val="23"/>
        </w:rPr>
        <w:t>“author”</w:t>
      </w:r>
      <w:r>
        <w:rPr>
          <w:rFonts w:ascii="Helvetica" w:hAnsi="Helvetica" w:cs="Helvetica"/>
          <w:color w:val="333344"/>
          <w:sz w:val="23"/>
          <w:szCs w:val="23"/>
        </w:rPr>
        <w:t>查找，若两者都没有提供，就返回所有符合条件的</w:t>
      </w:r>
      <w:r>
        <w:rPr>
          <w:rFonts w:ascii="Helvetica" w:hAnsi="Helvetica" w:cs="Helvetica"/>
          <w:color w:val="333344"/>
          <w:sz w:val="23"/>
          <w:szCs w:val="23"/>
        </w:rPr>
        <w:t>BLOG(</w:t>
      </w:r>
      <w:r>
        <w:rPr>
          <w:rFonts w:ascii="Helvetica" w:hAnsi="Helvetica" w:cs="Helvetica"/>
          <w:color w:val="333344"/>
          <w:sz w:val="23"/>
          <w:szCs w:val="23"/>
        </w:rPr>
        <w:t>实际情况可能是由管理员按一定策略选出</w:t>
      </w:r>
      <w:r>
        <w:rPr>
          <w:rFonts w:ascii="Helvetica" w:hAnsi="Helvetica" w:cs="Helvetica"/>
          <w:color w:val="333344"/>
          <w:sz w:val="23"/>
          <w:szCs w:val="23"/>
        </w:rPr>
        <w:t>BLOG</w:t>
      </w:r>
      <w:r>
        <w:rPr>
          <w:rFonts w:ascii="Helvetica" w:hAnsi="Helvetica" w:cs="Helvetica"/>
          <w:color w:val="333344"/>
          <w:sz w:val="23"/>
          <w:szCs w:val="23"/>
        </w:rPr>
        <w:t>列表，而不是返回大量无意义的随机结果</w:t>
      </w:r>
      <w:r>
        <w:rPr>
          <w:rFonts w:ascii="Helvetica" w:hAnsi="Helvetica" w:cs="Helvetica"/>
          <w:color w:val="333344"/>
          <w:sz w:val="23"/>
          <w:szCs w:val="23"/>
        </w:rPr>
        <w:t>)</w:t>
      </w:r>
      <w:r>
        <w:rPr>
          <w:rFonts w:ascii="Helvetica" w:hAnsi="Helvetica" w:cs="Helvetica"/>
          <w:color w:val="333344"/>
          <w:sz w:val="23"/>
          <w:szCs w:val="23"/>
        </w:rPr>
        <w:t>。</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 id="findActiveBlogLike"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resultType="Blog"&gt;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 FROM BLOG WHERE state = ‘ACTIVE’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&lt;choose&gt;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&lt;when test="title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title like #{title}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&lt;/when&gt;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&lt;when test="author != null and author.name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author_name like #{author.name}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&lt;/when&gt;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&lt;otherwise&gt;</w:t>
      </w:r>
    </w:p>
    <w:p w:rsidR="00C058B2" w:rsidRDefault="00C058B2" w:rsidP="00C058B2">
      <w:pPr>
        <w:pStyle w:val="HTML0"/>
        <w:shd w:val="clear" w:color="auto" w:fill="F5F5F5"/>
        <w:wordWrap w:val="0"/>
        <w:spacing w:after="150"/>
        <w:rPr>
          <w:color w:val="333333"/>
          <w:sz w:val="20"/>
          <w:szCs w:val="20"/>
        </w:rPr>
      </w:pPr>
      <w:r>
        <w:rPr>
          <w:color w:val="333333"/>
          <w:sz w:val="20"/>
          <w:szCs w:val="20"/>
        </w:rPr>
        <w:lastRenderedPageBreak/>
        <w:t xml:space="preserve">      AND featured = 1</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&lt;/otherwise&gt;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&lt;/choose&gt;</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&lt;/select&gt;</w:t>
      </w:r>
    </w:p>
    <w:p w:rsidR="00C058B2" w:rsidRDefault="00C058B2" w:rsidP="00C058B2">
      <w:pPr>
        <w:pStyle w:val="3"/>
        <w:shd w:val="clear" w:color="auto" w:fill="FFFFFF"/>
        <w:spacing w:before="375" w:after="270"/>
        <w:rPr>
          <w:rFonts w:ascii="inherit" w:hAnsi="inherit"/>
          <w:sz w:val="37"/>
          <w:szCs w:val="37"/>
        </w:rPr>
      </w:pPr>
      <w:r>
        <w:rPr>
          <w:rFonts w:ascii="inherit" w:hAnsi="inherit"/>
          <w:sz w:val="37"/>
          <w:szCs w:val="37"/>
        </w:rPr>
        <w:t>trim, where, set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前面几个例子已经合宜地解决了一个臭名昭著的动态</w:t>
      </w:r>
      <w:r>
        <w:rPr>
          <w:rFonts w:ascii="Helvetica" w:hAnsi="Helvetica" w:cs="Helvetica"/>
          <w:color w:val="333344"/>
          <w:sz w:val="23"/>
          <w:szCs w:val="23"/>
        </w:rPr>
        <w:t xml:space="preserve"> SQL </w:t>
      </w:r>
      <w:r>
        <w:rPr>
          <w:rFonts w:ascii="Helvetica" w:hAnsi="Helvetica" w:cs="Helvetica"/>
          <w:color w:val="333344"/>
          <w:sz w:val="23"/>
          <w:szCs w:val="23"/>
        </w:rPr>
        <w:t>问题。现在考虑回到</w:t>
      </w:r>
      <w:r>
        <w:rPr>
          <w:rFonts w:ascii="Helvetica" w:hAnsi="Helvetica" w:cs="Helvetica"/>
          <w:color w:val="333344"/>
          <w:sz w:val="23"/>
          <w:szCs w:val="23"/>
        </w:rPr>
        <w:t>“if”</w:t>
      </w:r>
      <w:r>
        <w:rPr>
          <w:rFonts w:ascii="Helvetica" w:hAnsi="Helvetica" w:cs="Helvetica"/>
          <w:color w:val="333344"/>
          <w:sz w:val="23"/>
          <w:szCs w:val="23"/>
        </w:rPr>
        <w:t>示例，这次我们将</w:t>
      </w:r>
      <w:r>
        <w:rPr>
          <w:rFonts w:ascii="Helvetica" w:hAnsi="Helvetica" w:cs="Helvetica"/>
          <w:color w:val="333344"/>
          <w:sz w:val="23"/>
          <w:szCs w:val="23"/>
        </w:rPr>
        <w:t>“ACTIVE = 1”</w:t>
      </w:r>
      <w:r>
        <w:rPr>
          <w:rFonts w:ascii="Helvetica" w:hAnsi="Helvetica" w:cs="Helvetica"/>
          <w:color w:val="333344"/>
          <w:sz w:val="23"/>
          <w:szCs w:val="23"/>
        </w:rPr>
        <w:t>也设置成动态的条件，看看会发生什么。</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 id="findActiveBlogLike"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resultType="Blog"&gt;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 FROM BLOG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WHERE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test="state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state = #{state}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test="title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title like #{title}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test="author != null and author.name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author_name like #{author.name}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&lt;/select&gt;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如果这些条件没有一个能匹配上将会怎样？最终这条</w:t>
      </w:r>
      <w:r>
        <w:rPr>
          <w:rFonts w:ascii="Helvetica" w:hAnsi="Helvetica" w:cs="Helvetica"/>
          <w:color w:val="333344"/>
          <w:sz w:val="23"/>
          <w:szCs w:val="23"/>
        </w:rPr>
        <w:t xml:space="preserve"> SQL </w:t>
      </w:r>
      <w:r>
        <w:rPr>
          <w:rFonts w:ascii="Helvetica" w:hAnsi="Helvetica" w:cs="Helvetica"/>
          <w:color w:val="333344"/>
          <w:sz w:val="23"/>
          <w:szCs w:val="23"/>
        </w:rPr>
        <w:t>会变成这样：</w:t>
      </w:r>
    </w:p>
    <w:p w:rsidR="00C058B2" w:rsidRDefault="00C058B2" w:rsidP="00C058B2">
      <w:pPr>
        <w:pStyle w:val="HTML0"/>
        <w:shd w:val="clear" w:color="auto" w:fill="F5F5F5"/>
        <w:wordWrap w:val="0"/>
        <w:spacing w:after="150"/>
        <w:rPr>
          <w:rStyle w:val="pln"/>
          <w:color w:val="333333"/>
          <w:sz w:val="20"/>
          <w:szCs w:val="20"/>
        </w:rPr>
      </w:pPr>
      <w:r>
        <w:rPr>
          <w:rStyle w:val="pln"/>
          <w:color w:val="333333"/>
          <w:sz w:val="20"/>
          <w:szCs w:val="20"/>
        </w:rPr>
        <w:t xml:space="preserve">SELECT </w:t>
      </w:r>
      <w:r>
        <w:rPr>
          <w:rStyle w:val="pun"/>
          <w:color w:val="333333"/>
          <w:sz w:val="20"/>
          <w:szCs w:val="20"/>
        </w:rPr>
        <w:t>*</w:t>
      </w:r>
      <w:r>
        <w:rPr>
          <w:rStyle w:val="pln"/>
          <w:color w:val="333333"/>
          <w:sz w:val="20"/>
          <w:szCs w:val="20"/>
        </w:rPr>
        <w:t xml:space="preserve"> FROM BLOG</w:t>
      </w:r>
    </w:p>
    <w:p w:rsidR="00C058B2" w:rsidRDefault="00C058B2" w:rsidP="00C058B2">
      <w:pPr>
        <w:pStyle w:val="HTML0"/>
        <w:shd w:val="clear" w:color="auto" w:fill="F5F5F5"/>
        <w:wordWrap w:val="0"/>
        <w:spacing w:after="150"/>
        <w:rPr>
          <w:color w:val="333333"/>
          <w:sz w:val="20"/>
          <w:szCs w:val="20"/>
        </w:rPr>
      </w:pPr>
      <w:r>
        <w:rPr>
          <w:rStyle w:val="pln"/>
          <w:color w:val="333333"/>
          <w:sz w:val="20"/>
          <w:szCs w:val="20"/>
        </w:rPr>
        <w:t>WHERE</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这会导致查询失败。如果仅仅第二个条件匹配又会怎样？这条</w:t>
      </w:r>
      <w:r>
        <w:rPr>
          <w:rFonts w:ascii="Helvetica" w:hAnsi="Helvetica" w:cs="Helvetica"/>
          <w:color w:val="333344"/>
          <w:sz w:val="23"/>
          <w:szCs w:val="23"/>
        </w:rPr>
        <w:t xml:space="preserve"> SQL </w:t>
      </w:r>
      <w:r>
        <w:rPr>
          <w:rFonts w:ascii="Helvetica" w:hAnsi="Helvetica" w:cs="Helvetica"/>
          <w:color w:val="333344"/>
          <w:sz w:val="23"/>
          <w:szCs w:val="23"/>
        </w:rPr>
        <w:t>最终会是这样</w:t>
      </w:r>
      <w:r>
        <w:rPr>
          <w:rFonts w:ascii="Helvetica" w:hAnsi="Helvetica" w:cs="Helvetica"/>
          <w:color w:val="333344"/>
          <w:sz w:val="23"/>
          <w:szCs w:val="23"/>
        </w:rPr>
        <w:t>:</w:t>
      </w:r>
    </w:p>
    <w:p w:rsidR="00C058B2" w:rsidRDefault="00C058B2" w:rsidP="00C058B2">
      <w:pPr>
        <w:pStyle w:val="HTML0"/>
        <w:shd w:val="clear" w:color="auto" w:fill="F5F5F5"/>
        <w:wordWrap w:val="0"/>
        <w:spacing w:after="150"/>
        <w:rPr>
          <w:rStyle w:val="pln"/>
          <w:color w:val="333333"/>
          <w:sz w:val="20"/>
          <w:szCs w:val="20"/>
        </w:rPr>
      </w:pPr>
      <w:r>
        <w:rPr>
          <w:rStyle w:val="pln"/>
          <w:color w:val="333333"/>
          <w:sz w:val="20"/>
          <w:szCs w:val="20"/>
        </w:rPr>
        <w:t xml:space="preserve">SELECT </w:t>
      </w:r>
      <w:r>
        <w:rPr>
          <w:rStyle w:val="pun"/>
          <w:color w:val="333333"/>
          <w:sz w:val="20"/>
          <w:szCs w:val="20"/>
        </w:rPr>
        <w:t>*</w:t>
      </w:r>
      <w:r>
        <w:rPr>
          <w:rStyle w:val="pln"/>
          <w:color w:val="333333"/>
          <w:sz w:val="20"/>
          <w:szCs w:val="20"/>
        </w:rPr>
        <w:t xml:space="preserve"> FROM BLOG</w:t>
      </w:r>
    </w:p>
    <w:p w:rsidR="00C058B2" w:rsidRDefault="00C058B2" w:rsidP="00C058B2">
      <w:pPr>
        <w:pStyle w:val="HTML0"/>
        <w:shd w:val="clear" w:color="auto" w:fill="F5F5F5"/>
        <w:wordWrap w:val="0"/>
        <w:spacing w:after="150"/>
        <w:rPr>
          <w:rStyle w:val="pln"/>
          <w:color w:val="333333"/>
          <w:sz w:val="20"/>
          <w:szCs w:val="20"/>
        </w:rPr>
      </w:pPr>
      <w:r>
        <w:rPr>
          <w:rStyle w:val="pln"/>
          <w:color w:val="333333"/>
          <w:sz w:val="20"/>
          <w:szCs w:val="20"/>
        </w:rPr>
        <w:t xml:space="preserve">WHERE </w:t>
      </w:r>
    </w:p>
    <w:p w:rsidR="00C058B2" w:rsidRDefault="00C058B2" w:rsidP="00C058B2">
      <w:pPr>
        <w:pStyle w:val="HTML0"/>
        <w:shd w:val="clear" w:color="auto" w:fill="F5F5F5"/>
        <w:wordWrap w:val="0"/>
        <w:spacing w:after="150"/>
        <w:rPr>
          <w:color w:val="333333"/>
          <w:sz w:val="20"/>
          <w:szCs w:val="20"/>
        </w:rPr>
      </w:pPr>
      <w:r>
        <w:rPr>
          <w:rStyle w:val="pln"/>
          <w:color w:val="333333"/>
          <w:sz w:val="20"/>
          <w:szCs w:val="20"/>
        </w:rPr>
        <w:t xml:space="preserve">AND title like </w:t>
      </w:r>
      <w:r>
        <w:rPr>
          <w:rStyle w:val="pun"/>
          <w:color w:val="333333"/>
          <w:sz w:val="20"/>
          <w:szCs w:val="20"/>
        </w:rPr>
        <w:t>‘</w:t>
      </w:r>
      <w:r>
        <w:rPr>
          <w:rStyle w:val="pln"/>
          <w:color w:val="333333"/>
          <w:sz w:val="20"/>
          <w:szCs w:val="20"/>
        </w:rPr>
        <w:t>yiibai.com</w:t>
      </w:r>
      <w:r>
        <w:rPr>
          <w:rStyle w:val="pun"/>
          <w:color w:val="333333"/>
          <w:sz w:val="20"/>
          <w:szCs w:val="20"/>
        </w:rPr>
        <w: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lastRenderedPageBreak/>
        <w:t>这个查询也会失败。这个问题不能简单的用条件句式来解决，如果你也曾经被迫这样写过，那么你很可能从此以后都不想再这样去写了。</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 xml:space="preserve">MyBatis </w:t>
      </w:r>
      <w:r>
        <w:rPr>
          <w:rFonts w:ascii="Helvetica" w:hAnsi="Helvetica" w:cs="Helvetica"/>
          <w:color w:val="333344"/>
          <w:sz w:val="23"/>
          <w:szCs w:val="23"/>
        </w:rPr>
        <w:t>有一个简单的处理，这在</w:t>
      </w:r>
      <w:r>
        <w:rPr>
          <w:rFonts w:ascii="Helvetica" w:hAnsi="Helvetica" w:cs="Helvetica"/>
          <w:color w:val="333344"/>
          <w:sz w:val="23"/>
          <w:szCs w:val="23"/>
        </w:rPr>
        <w:t>90%</w:t>
      </w:r>
      <w:r>
        <w:rPr>
          <w:rFonts w:ascii="Helvetica" w:hAnsi="Helvetica" w:cs="Helvetica"/>
          <w:color w:val="333344"/>
          <w:sz w:val="23"/>
          <w:szCs w:val="23"/>
        </w:rPr>
        <w:t>的情况下都会有用。而在不能使用的地方，你可以自定义处理方式来令其正常工作。一处简单的修改就能得到想要的效果：</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p>
    <w:p w:rsidR="00C058B2" w:rsidRDefault="00C058B2" w:rsidP="00C058B2">
      <w:pPr>
        <w:pStyle w:val="HTML0"/>
        <w:shd w:val="clear" w:color="auto" w:fill="F5F5F5"/>
        <w:wordWrap w:val="0"/>
        <w:spacing w:after="150"/>
        <w:rPr>
          <w:color w:val="333333"/>
          <w:sz w:val="20"/>
          <w:szCs w:val="20"/>
        </w:rPr>
      </w:pPr>
      <w:r>
        <w:rPr>
          <w:color w:val="333333"/>
          <w:sz w:val="20"/>
          <w:szCs w:val="20"/>
        </w:rPr>
        <w:t>&lt;select id="findActiveBlogLike"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resultType="Blog"&gt;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 FROM BLOG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&lt;where&gt;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test="state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state = #{state}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test="title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title like #{title}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test="author != null and author.name != null"&gt;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AND author_name like #{author.name}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&lt;/where&gt;</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&lt;/select&gt;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 xml:space="preserve">where </w:t>
      </w:r>
      <w:r>
        <w:rPr>
          <w:rFonts w:ascii="Helvetica" w:hAnsi="Helvetica" w:cs="Helvetica"/>
          <w:color w:val="333344"/>
          <w:sz w:val="23"/>
          <w:szCs w:val="23"/>
        </w:rPr>
        <w:t>元素知道只有在一个以上的</w:t>
      </w:r>
      <w:r>
        <w:rPr>
          <w:rFonts w:ascii="Helvetica" w:hAnsi="Helvetica" w:cs="Helvetica"/>
          <w:color w:val="333344"/>
          <w:sz w:val="23"/>
          <w:szCs w:val="23"/>
        </w:rPr>
        <w:t>if</w:t>
      </w:r>
      <w:r>
        <w:rPr>
          <w:rFonts w:ascii="Helvetica" w:hAnsi="Helvetica" w:cs="Helvetica"/>
          <w:color w:val="333344"/>
          <w:sz w:val="23"/>
          <w:szCs w:val="23"/>
        </w:rPr>
        <w:t>条件有值的情况下才去插入</w:t>
      </w:r>
      <w:r>
        <w:rPr>
          <w:rFonts w:ascii="Helvetica" w:hAnsi="Helvetica" w:cs="Helvetica"/>
          <w:color w:val="333344"/>
          <w:sz w:val="23"/>
          <w:szCs w:val="23"/>
        </w:rPr>
        <w:t>“WHERE”</w:t>
      </w:r>
      <w:r>
        <w:rPr>
          <w:rFonts w:ascii="Helvetica" w:hAnsi="Helvetica" w:cs="Helvetica"/>
          <w:color w:val="333344"/>
          <w:sz w:val="23"/>
          <w:szCs w:val="23"/>
        </w:rPr>
        <w:t>子句。而且，若最后的内容是</w:t>
      </w:r>
      <w:r>
        <w:rPr>
          <w:rFonts w:ascii="Helvetica" w:hAnsi="Helvetica" w:cs="Helvetica"/>
          <w:color w:val="333344"/>
          <w:sz w:val="23"/>
          <w:szCs w:val="23"/>
        </w:rPr>
        <w:t>“AND”</w:t>
      </w:r>
      <w:r>
        <w:rPr>
          <w:rFonts w:ascii="Helvetica" w:hAnsi="Helvetica" w:cs="Helvetica"/>
          <w:color w:val="333344"/>
          <w:sz w:val="23"/>
          <w:szCs w:val="23"/>
        </w:rPr>
        <w:t>或</w:t>
      </w:r>
      <w:r>
        <w:rPr>
          <w:rFonts w:ascii="Helvetica" w:hAnsi="Helvetica" w:cs="Helvetica"/>
          <w:color w:val="333344"/>
          <w:sz w:val="23"/>
          <w:szCs w:val="23"/>
        </w:rPr>
        <w:t>“OR”</w:t>
      </w:r>
      <w:r>
        <w:rPr>
          <w:rFonts w:ascii="Helvetica" w:hAnsi="Helvetica" w:cs="Helvetica"/>
          <w:color w:val="333344"/>
          <w:sz w:val="23"/>
          <w:szCs w:val="23"/>
        </w:rPr>
        <w:t>开头的，</w:t>
      </w:r>
      <w:r>
        <w:rPr>
          <w:rFonts w:ascii="Helvetica" w:hAnsi="Helvetica" w:cs="Helvetica"/>
          <w:color w:val="333344"/>
          <w:sz w:val="23"/>
          <w:szCs w:val="23"/>
        </w:rPr>
        <w:t xml:space="preserve">where </w:t>
      </w:r>
      <w:r>
        <w:rPr>
          <w:rFonts w:ascii="Helvetica" w:hAnsi="Helvetica" w:cs="Helvetica"/>
          <w:color w:val="333344"/>
          <w:sz w:val="23"/>
          <w:szCs w:val="23"/>
        </w:rPr>
        <w:t>元素也知道如何将他们去除。</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w:t>
      </w:r>
      <w:r>
        <w:rPr>
          <w:rFonts w:ascii="Helvetica" w:hAnsi="Helvetica" w:cs="Helvetica"/>
          <w:color w:val="333344"/>
          <w:sz w:val="23"/>
          <w:szCs w:val="23"/>
        </w:rPr>
        <w:t xml:space="preserve"> where </w:t>
      </w:r>
      <w:r>
        <w:rPr>
          <w:rFonts w:ascii="Helvetica" w:hAnsi="Helvetica" w:cs="Helvetica"/>
          <w:color w:val="333344"/>
          <w:sz w:val="23"/>
          <w:szCs w:val="23"/>
        </w:rPr>
        <w:t>元素没有按正常套路出牌，我们还是可以通过自定义</w:t>
      </w:r>
      <w:r>
        <w:rPr>
          <w:rFonts w:ascii="Helvetica" w:hAnsi="Helvetica" w:cs="Helvetica"/>
          <w:color w:val="333344"/>
          <w:sz w:val="23"/>
          <w:szCs w:val="23"/>
        </w:rPr>
        <w:t xml:space="preserve"> trim </w:t>
      </w:r>
      <w:r>
        <w:rPr>
          <w:rFonts w:ascii="Helvetica" w:hAnsi="Helvetica" w:cs="Helvetica"/>
          <w:color w:val="333344"/>
          <w:sz w:val="23"/>
          <w:szCs w:val="23"/>
        </w:rPr>
        <w:t>元素来定制我们想要的功能。比如，和</w:t>
      </w:r>
      <w:r>
        <w:rPr>
          <w:rFonts w:ascii="Helvetica" w:hAnsi="Helvetica" w:cs="Helvetica"/>
          <w:color w:val="333344"/>
          <w:sz w:val="23"/>
          <w:szCs w:val="23"/>
        </w:rPr>
        <w:t xml:space="preserve"> where </w:t>
      </w:r>
      <w:r>
        <w:rPr>
          <w:rFonts w:ascii="Helvetica" w:hAnsi="Helvetica" w:cs="Helvetica"/>
          <w:color w:val="333344"/>
          <w:sz w:val="23"/>
          <w:szCs w:val="23"/>
        </w:rPr>
        <w:t>元素等价的自定义</w:t>
      </w:r>
      <w:r>
        <w:rPr>
          <w:rFonts w:ascii="Helvetica" w:hAnsi="Helvetica" w:cs="Helvetica"/>
          <w:color w:val="333344"/>
          <w:sz w:val="23"/>
          <w:szCs w:val="23"/>
        </w:rPr>
        <w:t xml:space="preserve"> trim </w:t>
      </w:r>
      <w:r>
        <w:rPr>
          <w:rFonts w:ascii="Helvetica" w:hAnsi="Helvetica" w:cs="Helvetica"/>
          <w:color w:val="333344"/>
          <w:sz w:val="23"/>
          <w:szCs w:val="23"/>
        </w:rPr>
        <w:t>元素为：</w:t>
      </w:r>
    </w:p>
    <w:p w:rsidR="00C058B2" w:rsidRDefault="00C058B2" w:rsidP="00C058B2">
      <w:pPr>
        <w:pStyle w:val="HTML0"/>
        <w:shd w:val="clear" w:color="auto" w:fill="F5F5F5"/>
        <w:wordWrap w:val="0"/>
        <w:spacing w:after="150"/>
        <w:rPr>
          <w:color w:val="333333"/>
          <w:sz w:val="20"/>
          <w:szCs w:val="20"/>
        </w:rPr>
      </w:pPr>
      <w:r>
        <w:rPr>
          <w:rStyle w:val="tag"/>
          <w:color w:val="333333"/>
          <w:sz w:val="20"/>
          <w:szCs w:val="20"/>
        </w:rPr>
        <w:t>&lt;trim</w:t>
      </w:r>
      <w:r>
        <w:rPr>
          <w:rStyle w:val="pln"/>
          <w:color w:val="333333"/>
          <w:sz w:val="20"/>
          <w:szCs w:val="20"/>
        </w:rPr>
        <w:t xml:space="preserve"> </w:t>
      </w:r>
      <w:r>
        <w:rPr>
          <w:rStyle w:val="atn"/>
          <w:color w:val="333333"/>
          <w:sz w:val="20"/>
          <w:szCs w:val="20"/>
        </w:rPr>
        <w:t>prefix</w:t>
      </w:r>
      <w:r>
        <w:rPr>
          <w:rStyle w:val="pun"/>
          <w:color w:val="333333"/>
          <w:sz w:val="20"/>
          <w:szCs w:val="20"/>
        </w:rPr>
        <w:t>=</w:t>
      </w:r>
      <w:r>
        <w:rPr>
          <w:rStyle w:val="atv"/>
          <w:color w:val="333333"/>
          <w:sz w:val="20"/>
          <w:szCs w:val="20"/>
        </w:rPr>
        <w:t>"WHERE"</w:t>
      </w:r>
      <w:r>
        <w:rPr>
          <w:rStyle w:val="pln"/>
          <w:color w:val="333333"/>
          <w:sz w:val="20"/>
          <w:szCs w:val="20"/>
        </w:rPr>
        <w:t xml:space="preserve"> </w:t>
      </w:r>
      <w:r>
        <w:rPr>
          <w:rStyle w:val="atn"/>
          <w:color w:val="333333"/>
          <w:sz w:val="20"/>
          <w:szCs w:val="20"/>
        </w:rPr>
        <w:t>prefixOverrides</w:t>
      </w:r>
      <w:r>
        <w:rPr>
          <w:rStyle w:val="pun"/>
          <w:color w:val="333333"/>
          <w:sz w:val="20"/>
          <w:szCs w:val="20"/>
        </w:rPr>
        <w:t>=</w:t>
      </w:r>
      <w:r>
        <w:rPr>
          <w:rStyle w:val="atv"/>
          <w:color w:val="333333"/>
          <w:sz w:val="20"/>
          <w:szCs w:val="20"/>
        </w:rPr>
        <w:t>"AND |OR "</w:t>
      </w:r>
      <w:r>
        <w:rPr>
          <w:rStyle w:val="tag"/>
          <w:color w:val="333333"/>
          <w:sz w:val="20"/>
          <w:szCs w:val="20"/>
        </w:rPr>
        <w:t>&gt;</w:t>
      </w:r>
      <w:r>
        <w:rPr>
          <w:rStyle w:val="pln"/>
          <w:color w:val="333333"/>
          <w:sz w:val="20"/>
          <w:szCs w:val="20"/>
        </w:rPr>
        <w:t xml:space="preserve"> ... </w:t>
      </w:r>
      <w:r>
        <w:rPr>
          <w:rStyle w:val="tag"/>
          <w:color w:val="333333"/>
          <w:sz w:val="20"/>
          <w:szCs w:val="20"/>
        </w:rPr>
        <w:t>&lt;/trim&gt;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 xml:space="preserve">prefixOverrides </w:t>
      </w:r>
      <w:r>
        <w:rPr>
          <w:rFonts w:ascii="Helvetica" w:hAnsi="Helvetica" w:cs="Helvetica"/>
          <w:color w:val="333344"/>
          <w:sz w:val="23"/>
          <w:szCs w:val="23"/>
        </w:rPr>
        <w:t>属性会忽略通过管道分隔的文本序列</w:t>
      </w:r>
      <w:r>
        <w:rPr>
          <w:rFonts w:ascii="Helvetica" w:hAnsi="Helvetica" w:cs="Helvetica"/>
          <w:color w:val="333344"/>
          <w:sz w:val="23"/>
          <w:szCs w:val="23"/>
        </w:rPr>
        <w:t>(</w:t>
      </w:r>
      <w:r>
        <w:rPr>
          <w:rFonts w:ascii="Helvetica" w:hAnsi="Helvetica" w:cs="Helvetica"/>
          <w:color w:val="333344"/>
          <w:sz w:val="23"/>
          <w:szCs w:val="23"/>
        </w:rPr>
        <w:t>注意此例中的空格也是必要的</w:t>
      </w:r>
      <w:r>
        <w:rPr>
          <w:rFonts w:ascii="Helvetica" w:hAnsi="Helvetica" w:cs="Helvetica"/>
          <w:color w:val="333344"/>
          <w:sz w:val="23"/>
          <w:szCs w:val="23"/>
        </w:rPr>
        <w:t>)</w:t>
      </w:r>
      <w:r>
        <w:rPr>
          <w:rFonts w:ascii="Helvetica" w:hAnsi="Helvetica" w:cs="Helvetica"/>
          <w:color w:val="333344"/>
          <w:sz w:val="23"/>
          <w:szCs w:val="23"/>
        </w:rPr>
        <w:t>。它带来的结果就是所有在</w:t>
      </w:r>
      <w:r>
        <w:rPr>
          <w:rFonts w:ascii="Helvetica" w:hAnsi="Helvetica" w:cs="Helvetica"/>
          <w:color w:val="333344"/>
          <w:sz w:val="23"/>
          <w:szCs w:val="23"/>
        </w:rPr>
        <w:t xml:space="preserve"> prefixOverrides </w:t>
      </w:r>
      <w:r>
        <w:rPr>
          <w:rFonts w:ascii="Helvetica" w:hAnsi="Helvetica" w:cs="Helvetica"/>
          <w:color w:val="333344"/>
          <w:sz w:val="23"/>
          <w:szCs w:val="23"/>
        </w:rPr>
        <w:t>属性中指定的内容将被移除，并且插入</w:t>
      </w:r>
      <w:r>
        <w:rPr>
          <w:rFonts w:ascii="Helvetica" w:hAnsi="Helvetica" w:cs="Helvetica"/>
          <w:color w:val="333344"/>
          <w:sz w:val="23"/>
          <w:szCs w:val="23"/>
        </w:rPr>
        <w:t xml:space="preserve"> prefix </w:t>
      </w:r>
      <w:r>
        <w:rPr>
          <w:rFonts w:ascii="Helvetica" w:hAnsi="Helvetica" w:cs="Helvetica"/>
          <w:color w:val="333344"/>
          <w:sz w:val="23"/>
          <w:szCs w:val="23"/>
        </w:rPr>
        <w:t>属性中指定的内容。</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类似的用于动态更新语句的解决方案叫做</w:t>
      </w:r>
      <w:r>
        <w:rPr>
          <w:rFonts w:ascii="Helvetica" w:hAnsi="Helvetica" w:cs="Helvetica"/>
          <w:color w:val="333344"/>
          <w:sz w:val="23"/>
          <w:szCs w:val="23"/>
        </w:rPr>
        <w:t xml:space="preserve"> set</w:t>
      </w:r>
      <w:r>
        <w:rPr>
          <w:rFonts w:ascii="Helvetica" w:hAnsi="Helvetica" w:cs="Helvetica"/>
          <w:color w:val="333344"/>
          <w:sz w:val="23"/>
          <w:szCs w:val="23"/>
        </w:rPr>
        <w:t>。</w:t>
      </w:r>
      <w:r>
        <w:rPr>
          <w:rFonts w:ascii="Helvetica" w:hAnsi="Helvetica" w:cs="Helvetica"/>
          <w:color w:val="333344"/>
          <w:sz w:val="23"/>
          <w:szCs w:val="23"/>
        </w:rPr>
        <w:t xml:space="preserve">set </w:t>
      </w:r>
      <w:r>
        <w:rPr>
          <w:rFonts w:ascii="Helvetica" w:hAnsi="Helvetica" w:cs="Helvetica"/>
          <w:color w:val="333344"/>
          <w:sz w:val="23"/>
          <w:szCs w:val="23"/>
        </w:rPr>
        <w:t>元素可以被用于动态包含需要更新的列，而舍去其他的。比如：</w:t>
      </w:r>
    </w:p>
    <w:p w:rsidR="00C058B2" w:rsidRDefault="00C058B2" w:rsidP="00C058B2">
      <w:pPr>
        <w:pStyle w:val="HTML0"/>
        <w:shd w:val="clear" w:color="auto" w:fill="F5F5F5"/>
        <w:wordWrap w:val="0"/>
        <w:spacing w:after="150"/>
        <w:rPr>
          <w:color w:val="333333"/>
          <w:sz w:val="20"/>
          <w:szCs w:val="20"/>
        </w:rPr>
      </w:pPr>
      <w:r>
        <w:rPr>
          <w:color w:val="333333"/>
          <w:sz w:val="20"/>
          <w:szCs w:val="20"/>
        </w:rPr>
        <w:t>&lt;update id="updateAuthorIfNecessary"&gt;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update Author</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&lt;set&gt;</w:t>
      </w:r>
    </w:p>
    <w:p w:rsidR="00C058B2" w:rsidRDefault="00C058B2" w:rsidP="00C058B2">
      <w:pPr>
        <w:pStyle w:val="HTML0"/>
        <w:shd w:val="clear" w:color="auto" w:fill="F5F5F5"/>
        <w:wordWrap w:val="0"/>
        <w:spacing w:after="150"/>
        <w:rPr>
          <w:color w:val="333333"/>
          <w:sz w:val="20"/>
          <w:szCs w:val="20"/>
        </w:rPr>
      </w:pPr>
      <w:r>
        <w:rPr>
          <w:color w:val="333333"/>
          <w:sz w:val="20"/>
          <w:szCs w:val="20"/>
        </w:rPr>
        <w:lastRenderedPageBreak/>
        <w:t xml:space="preserve">      &lt;if test="username != null"&gt;username=#{username},&lt;/if&gt;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test="password != null"&gt;password=#{password},&lt;/if&gt;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test="email != null"&gt;email=#{email},&lt;/if&gt;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test="bio != null"&gt;bio=#{bio}&lt;/if&gt;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&lt;/set&gt;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where id=#{id}</w:t>
      </w:r>
    </w:p>
    <w:p w:rsidR="00C058B2" w:rsidRDefault="00C058B2" w:rsidP="00C058B2">
      <w:pPr>
        <w:pStyle w:val="HTML0"/>
        <w:shd w:val="clear" w:color="auto" w:fill="F5F5F5"/>
        <w:wordWrap w:val="0"/>
        <w:spacing w:after="150"/>
        <w:rPr>
          <w:color w:val="333333"/>
          <w:sz w:val="20"/>
          <w:szCs w:val="20"/>
        </w:rPr>
      </w:pPr>
      <w:r>
        <w:rPr>
          <w:color w:val="333333"/>
          <w:sz w:val="20"/>
          <w:szCs w:val="20"/>
        </w:rPr>
        <w:t>&lt;/update&gt;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这里，</w:t>
      </w:r>
      <w:r>
        <w:rPr>
          <w:rFonts w:ascii="Helvetica" w:hAnsi="Helvetica" w:cs="Helvetica"/>
          <w:color w:val="333344"/>
          <w:sz w:val="23"/>
          <w:szCs w:val="23"/>
        </w:rPr>
        <w:t xml:space="preserve">set </w:t>
      </w:r>
      <w:r>
        <w:rPr>
          <w:rFonts w:ascii="Helvetica" w:hAnsi="Helvetica" w:cs="Helvetica"/>
          <w:color w:val="333344"/>
          <w:sz w:val="23"/>
          <w:szCs w:val="23"/>
        </w:rPr>
        <w:t>元素会动态前置</w:t>
      </w:r>
      <w:r>
        <w:rPr>
          <w:rFonts w:ascii="Helvetica" w:hAnsi="Helvetica" w:cs="Helvetica"/>
          <w:color w:val="333344"/>
          <w:sz w:val="23"/>
          <w:szCs w:val="23"/>
        </w:rPr>
        <w:t xml:space="preserve"> SET </w:t>
      </w:r>
      <w:r>
        <w:rPr>
          <w:rFonts w:ascii="Helvetica" w:hAnsi="Helvetica" w:cs="Helvetica"/>
          <w:color w:val="333344"/>
          <w:sz w:val="23"/>
          <w:szCs w:val="23"/>
        </w:rPr>
        <w:t>关键字，同时也会消除无关的逗号，因为用了条件语句之后很可能就会在生成的赋值语句的后面留下这些逗号。</w:t>
      </w:r>
    </w:p>
    <w:p w:rsidR="00C058B2" w:rsidRDefault="00C058B2" w:rsidP="00C058B2">
      <w:pPr>
        <w:pStyle w:val="a3"/>
        <w:shd w:val="clear" w:color="auto" w:fill="FFFFFF"/>
        <w:spacing w:before="0" w:beforeAutospacing="0" w:after="120" w:afterAutospacing="0"/>
        <w:rPr>
          <w:rFonts w:ascii="Helvetica" w:hAnsi="Helvetica" w:cs="Helvetica" w:hint="eastAsia"/>
          <w:color w:val="333344"/>
          <w:sz w:val="23"/>
          <w:szCs w:val="23"/>
        </w:rPr>
      </w:pPr>
      <w:r>
        <w:rPr>
          <w:rFonts w:ascii="Helvetica" w:hAnsi="Helvetica" w:cs="Helvetica"/>
          <w:color w:val="333344"/>
          <w:sz w:val="23"/>
          <w:szCs w:val="23"/>
        </w:rPr>
        <w:t>若你对等价的自定义</w:t>
      </w:r>
      <w:r>
        <w:rPr>
          <w:rFonts w:ascii="Helvetica" w:hAnsi="Helvetica" w:cs="Helvetica"/>
          <w:color w:val="333344"/>
          <w:sz w:val="23"/>
          <w:szCs w:val="23"/>
        </w:rPr>
        <w:t xml:space="preserve"> trim </w:t>
      </w:r>
      <w:r>
        <w:rPr>
          <w:rFonts w:ascii="Helvetica" w:hAnsi="Helvetica" w:cs="Helvetica"/>
          <w:color w:val="333344"/>
          <w:sz w:val="23"/>
          <w:szCs w:val="23"/>
        </w:rPr>
        <w:t>元素的样子感兴趣，那这就应该是它的真面目：</w:t>
      </w:r>
    </w:p>
    <w:p w:rsidR="00C058B2" w:rsidRDefault="00C058B2" w:rsidP="00C058B2">
      <w:pPr>
        <w:pStyle w:val="a3"/>
        <w:shd w:val="clear" w:color="auto" w:fill="FFFFFF"/>
        <w:spacing w:before="0" w:beforeAutospacing="0" w:after="120" w:afterAutospacing="0"/>
        <w:rPr>
          <w:rFonts w:ascii="Helvetica" w:hAnsi="Helvetica" w:cs="Helvetica" w:hint="eastAsia"/>
          <w:color w:val="333344"/>
          <w:sz w:val="23"/>
          <w:szCs w:val="23"/>
        </w:rPr>
      </w:pPr>
    </w:p>
    <w:p w:rsidR="00C058B2" w:rsidRPr="00C058B2" w:rsidRDefault="00C058B2" w:rsidP="00C058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C058B2">
        <w:rPr>
          <w:rFonts w:ascii="宋体" w:eastAsia="宋体" w:hAnsi="宋体" w:cs="宋体"/>
          <w:color w:val="333333"/>
          <w:kern w:val="0"/>
          <w:sz w:val="20"/>
          <w:szCs w:val="20"/>
        </w:rPr>
        <w:t>&lt;trim prefix="SET" suffixOverrides=","&gt; ... &lt;/trim&gt;</w:t>
      </w:r>
    </w:p>
    <w:p w:rsidR="00C058B2" w:rsidRPr="00C058B2" w:rsidRDefault="00C058B2" w:rsidP="00C058B2">
      <w:pPr>
        <w:pStyle w:val="a3"/>
        <w:shd w:val="clear" w:color="auto" w:fill="FFFFFF"/>
        <w:spacing w:before="0" w:beforeAutospacing="0" w:after="120" w:afterAutospacing="0"/>
        <w:rPr>
          <w:rFonts w:ascii="Helvetica" w:hAnsi="Helvetica" w:cs="Helvetica" w:hint="eastAsia"/>
          <w:color w:val="333344"/>
          <w:sz w:val="23"/>
          <w:szCs w:val="23"/>
        </w:rPr>
      </w:pP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注意这里我们忽略的是后缀中的值，而又一次附加了前缀中的值。</w:t>
      </w:r>
    </w:p>
    <w:p w:rsidR="00C058B2" w:rsidRDefault="00C058B2" w:rsidP="00C058B2">
      <w:pPr>
        <w:pStyle w:val="3"/>
        <w:shd w:val="clear" w:color="auto" w:fill="FFFFFF"/>
        <w:spacing w:before="375" w:after="270"/>
        <w:rPr>
          <w:rFonts w:ascii="inherit" w:hAnsi="inherit" w:cs="宋体"/>
          <w:sz w:val="37"/>
          <w:szCs w:val="37"/>
        </w:rPr>
      </w:pPr>
      <w:r>
        <w:rPr>
          <w:rFonts w:ascii="inherit" w:hAnsi="inherit"/>
          <w:sz w:val="37"/>
          <w:szCs w:val="37"/>
        </w:rPr>
        <w:t>foreach</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动态</w:t>
      </w:r>
      <w:r>
        <w:rPr>
          <w:rFonts w:ascii="Helvetica" w:hAnsi="Helvetica" w:cs="Helvetica"/>
          <w:color w:val="333344"/>
          <w:sz w:val="23"/>
          <w:szCs w:val="23"/>
        </w:rPr>
        <w:t xml:space="preserve"> SQL </w:t>
      </w:r>
      <w:r>
        <w:rPr>
          <w:rFonts w:ascii="Helvetica" w:hAnsi="Helvetica" w:cs="Helvetica"/>
          <w:color w:val="333344"/>
          <w:sz w:val="23"/>
          <w:szCs w:val="23"/>
        </w:rPr>
        <w:t>的另外一个常用的必要操作是需要对一个集合进行遍历，通常是在构建</w:t>
      </w:r>
      <w:r>
        <w:rPr>
          <w:rFonts w:ascii="Helvetica" w:hAnsi="Helvetica" w:cs="Helvetica"/>
          <w:color w:val="333344"/>
          <w:sz w:val="23"/>
          <w:szCs w:val="23"/>
        </w:rPr>
        <w:t xml:space="preserve"> IN </w:t>
      </w:r>
      <w:r>
        <w:rPr>
          <w:rFonts w:ascii="Helvetica" w:hAnsi="Helvetica" w:cs="Helvetica"/>
          <w:color w:val="333344"/>
          <w:sz w:val="23"/>
          <w:szCs w:val="23"/>
        </w:rPr>
        <w:t>条件语句的时候。比如：</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 id="selectPostIn" resultType="domain.blog.Post"&gt;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FROM POST P</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WHERE ID in</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&lt;foreach item="item" index="index" collection="list"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open="(" separator="," close=")"&gt;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#{item}</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&lt;/foreach&gt;</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&lt;/select&gt;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 xml:space="preserve">foreach </w:t>
      </w:r>
      <w:r>
        <w:rPr>
          <w:rFonts w:ascii="Helvetica" w:hAnsi="Helvetica" w:cs="Helvetica"/>
          <w:color w:val="333344"/>
          <w:sz w:val="23"/>
          <w:szCs w:val="23"/>
        </w:rPr>
        <w:t>元素的功能是非常强大的，它允许你指定一个集合，声明可以用在元素体内的集合项和索引变量。它也允许你指定开闭匹配的字符串以及在迭代中间放置分隔符。这个元素是很智能的，因此它不会偶然地附加多余的分隔符。</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lastRenderedPageBreak/>
        <w:t>注意</w:t>
      </w:r>
      <w:r>
        <w:rPr>
          <w:rFonts w:ascii="Helvetica" w:hAnsi="Helvetica" w:cs="Helvetica"/>
          <w:color w:val="333344"/>
          <w:sz w:val="23"/>
          <w:szCs w:val="23"/>
        </w:rPr>
        <w:t> </w:t>
      </w:r>
      <w:r>
        <w:rPr>
          <w:rFonts w:ascii="Helvetica" w:hAnsi="Helvetica" w:cs="Helvetica"/>
          <w:color w:val="333344"/>
          <w:sz w:val="23"/>
          <w:szCs w:val="23"/>
        </w:rPr>
        <w:t>你可以将一个</w:t>
      </w:r>
      <w:r>
        <w:rPr>
          <w:rFonts w:ascii="Helvetica" w:hAnsi="Helvetica" w:cs="Helvetica"/>
          <w:color w:val="333344"/>
          <w:sz w:val="23"/>
          <w:szCs w:val="23"/>
        </w:rPr>
        <w:t xml:space="preserve"> List </w:t>
      </w:r>
      <w:r>
        <w:rPr>
          <w:rFonts w:ascii="Helvetica" w:hAnsi="Helvetica" w:cs="Helvetica"/>
          <w:color w:val="333344"/>
          <w:sz w:val="23"/>
          <w:szCs w:val="23"/>
        </w:rPr>
        <w:t>实例或者数组作为参数对象传给</w:t>
      </w:r>
      <w:r>
        <w:rPr>
          <w:rFonts w:ascii="Helvetica" w:hAnsi="Helvetica" w:cs="Helvetica"/>
          <w:color w:val="333344"/>
          <w:sz w:val="23"/>
          <w:szCs w:val="23"/>
        </w:rPr>
        <w:t xml:space="preserve"> MyBatis</w:t>
      </w:r>
      <w:r>
        <w:rPr>
          <w:rFonts w:ascii="Helvetica" w:hAnsi="Helvetica" w:cs="Helvetica"/>
          <w:color w:val="333344"/>
          <w:sz w:val="23"/>
          <w:szCs w:val="23"/>
        </w:rPr>
        <w:t>，当你这么做的时候，</w:t>
      </w:r>
      <w:r>
        <w:rPr>
          <w:rFonts w:ascii="Helvetica" w:hAnsi="Helvetica" w:cs="Helvetica"/>
          <w:color w:val="333344"/>
          <w:sz w:val="23"/>
          <w:szCs w:val="23"/>
        </w:rPr>
        <w:t xml:space="preserve">MyBatis </w:t>
      </w:r>
      <w:r>
        <w:rPr>
          <w:rFonts w:ascii="Helvetica" w:hAnsi="Helvetica" w:cs="Helvetica"/>
          <w:color w:val="333344"/>
          <w:sz w:val="23"/>
          <w:szCs w:val="23"/>
        </w:rPr>
        <w:t>会自动将它包装在一个</w:t>
      </w:r>
      <w:r>
        <w:rPr>
          <w:rFonts w:ascii="Helvetica" w:hAnsi="Helvetica" w:cs="Helvetica"/>
          <w:color w:val="333344"/>
          <w:sz w:val="23"/>
          <w:szCs w:val="23"/>
        </w:rPr>
        <w:t xml:space="preserve"> Map </w:t>
      </w:r>
      <w:r>
        <w:rPr>
          <w:rFonts w:ascii="Helvetica" w:hAnsi="Helvetica" w:cs="Helvetica"/>
          <w:color w:val="333344"/>
          <w:sz w:val="23"/>
          <w:szCs w:val="23"/>
        </w:rPr>
        <w:t>中并以名称为键。</w:t>
      </w:r>
      <w:r>
        <w:rPr>
          <w:rFonts w:ascii="Helvetica" w:hAnsi="Helvetica" w:cs="Helvetica"/>
          <w:color w:val="333344"/>
          <w:sz w:val="23"/>
          <w:szCs w:val="23"/>
        </w:rPr>
        <w:t xml:space="preserve">List </w:t>
      </w:r>
      <w:r>
        <w:rPr>
          <w:rFonts w:ascii="Helvetica" w:hAnsi="Helvetica" w:cs="Helvetica"/>
          <w:color w:val="333344"/>
          <w:sz w:val="23"/>
          <w:szCs w:val="23"/>
        </w:rPr>
        <w:t>实例将会以</w:t>
      </w:r>
      <w:r>
        <w:rPr>
          <w:rFonts w:ascii="Helvetica" w:hAnsi="Helvetica" w:cs="Helvetica"/>
          <w:color w:val="333344"/>
          <w:sz w:val="23"/>
          <w:szCs w:val="23"/>
        </w:rPr>
        <w:t>“list”</w:t>
      </w:r>
      <w:r>
        <w:rPr>
          <w:rFonts w:ascii="Helvetica" w:hAnsi="Helvetica" w:cs="Helvetica"/>
          <w:color w:val="333344"/>
          <w:sz w:val="23"/>
          <w:szCs w:val="23"/>
        </w:rPr>
        <w:t>作为键，而数组实例的键将是</w:t>
      </w:r>
      <w:r>
        <w:rPr>
          <w:rFonts w:ascii="Helvetica" w:hAnsi="Helvetica" w:cs="Helvetica"/>
          <w:color w:val="333344"/>
          <w:sz w:val="23"/>
          <w:szCs w:val="23"/>
        </w:rPr>
        <w:t>“array”</w:t>
      </w:r>
      <w:r>
        <w:rPr>
          <w:rFonts w:ascii="Helvetica" w:hAnsi="Helvetica" w:cs="Helvetica"/>
          <w:color w:val="333344"/>
          <w:sz w:val="23"/>
          <w:szCs w:val="23"/>
        </w:rPr>
        <w: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到此我们已经完成了涉及</w:t>
      </w:r>
      <w:r>
        <w:rPr>
          <w:rFonts w:ascii="Helvetica" w:hAnsi="Helvetica" w:cs="Helvetica"/>
          <w:color w:val="333344"/>
          <w:sz w:val="23"/>
          <w:szCs w:val="23"/>
        </w:rPr>
        <w:t xml:space="preserve"> XML </w:t>
      </w:r>
      <w:r>
        <w:rPr>
          <w:rFonts w:ascii="Helvetica" w:hAnsi="Helvetica" w:cs="Helvetica"/>
          <w:color w:val="333344"/>
          <w:sz w:val="23"/>
          <w:szCs w:val="23"/>
        </w:rPr>
        <w:t>配置文件和</w:t>
      </w:r>
      <w:r>
        <w:rPr>
          <w:rFonts w:ascii="Helvetica" w:hAnsi="Helvetica" w:cs="Helvetica"/>
          <w:color w:val="333344"/>
          <w:sz w:val="23"/>
          <w:szCs w:val="23"/>
        </w:rPr>
        <w:t xml:space="preserve"> XML </w:t>
      </w:r>
      <w:r>
        <w:rPr>
          <w:rFonts w:ascii="Helvetica" w:hAnsi="Helvetica" w:cs="Helvetica"/>
          <w:color w:val="333344"/>
          <w:sz w:val="23"/>
          <w:szCs w:val="23"/>
        </w:rPr>
        <w:t>映射文件的讨论。下一部分将详细探讨</w:t>
      </w:r>
      <w:r>
        <w:rPr>
          <w:rFonts w:ascii="Helvetica" w:hAnsi="Helvetica" w:cs="Helvetica"/>
          <w:color w:val="333344"/>
          <w:sz w:val="23"/>
          <w:szCs w:val="23"/>
        </w:rPr>
        <w:t xml:space="preserve"> Java API</w:t>
      </w:r>
      <w:r>
        <w:rPr>
          <w:rFonts w:ascii="Helvetica" w:hAnsi="Helvetica" w:cs="Helvetica"/>
          <w:color w:val="333344"/>
          <w:sz w:val="23"/>
          <w:szCs w:val="23"/>
        </w:rPr>
        <w:t>，这样才能从已创建的映射中获取最大利益。</w:t>
      </w:r>
    </w:p>
    <w:p w:rsidR="00C058B2" w:rsidRDefault="00C058B2" w:rsidP="00C058B2">
      <w:pPr>
        <w:pStyle w:val="3"/>
        <w:shd w:val="clear" w:color="auto" w:fill="FFFFFF"/>
        <w:spacing w:before="375" w:after="270"/>
        <w:rPr>
          <w:rFonts w:ascii="inherit" w:hAnsi="inherit" w:cs="宋体"/>
          <w:sz w:val="37"/>
          <w:szCs w:val="37"/>
        </w:rPr>
      </w:pPr>
      <w:r>
        <w:rPr>
          <w:rFonts w:ascii="inherit" w:hAnsi="inherit"/>
          <w:sz w:val="37"/>
          <w:szCs w:val="37"/>
        </w:rPr>
        <w:t>bind</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bind </w:t>
      </w:r>
      <w:r>
        <w:rPr>
          <w:rFonts w:ascii="Helvetica" w:hAnsi="Helvetica" w:cs="Helvetica"/>
          <w:color w:val="333344"/>
          <w:sz w:val="23"/>
          <w:szCs w:val="23"/>
        </w:rPr>
        <w:t>元素可以从</w:t>
      </w:r>
      <w:r>
        <w:rPr>
          <w:rFonts w:ascii="Helvetica" w:hAnsi="Helvetica" w:cs="Helvetica"/>
          <w:color w:val="333344"/>
          <w:sz w:val="23"/>
          <w:szCs w:val="23"/>
        </w:rPr>
        <w:t xml:space="preserve"> OGNL </w:t>
      </w:r>
      <w:r>
        <w:rPr>
          <w:rFonts w:ascii="Helvetica" w:hAnsi="Helvetica" w:cs="Helvetica"/>
          <w:color w:val="333344"/>
          <w:sz w:val="23"/>
          <w:szCs w:val="23"/>
        </w:rPr>
        <w:t>表达式中创建一个变量并将其绑定到上下文。比如：</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 id="selectBlogsLike" resultType="Blog"&gt;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&lt;bind name="pattern" value="'%' + _parameter.getTitle() + '%'" /&gt;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 FROM BLOG</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WHERE title LIKE #{pattern}</w:t>
      </w:r>
    </w:p>
    <w:p w:rsidR="00C058B2" w:rsidRDefault="00C058B2" w:rsidP="00C058B2">
      <w:pPr>
        <w:pStyle w:val="HTML0"/>
        <w:shd w:val="clear" w:color="auto" w:fill="F5F5F5"/>
        <w:wordWrap w:val="0"/>
        <w:spacing w:after="150"/>
        <w:rPr>
          <w:color w:val="333333"/>
          <w:sz w:val="20"/>
          <w:szCs w:val="20"/>
        </w:rPr>
      </w:pPr>
      <w:r>
        <w:rPr>
          <w:color w:val="333333"/>
          <w:sz w:val="20"/>
          <w:szCs w:val="20"/>
        </w:rPr>
        <w:t>&lt;/select&gt;</w:t>
      </w:r>
    </w:p>
    <w:p w:rsidR="00C058B2" w:rsidRDefault="00C058B2" w:rsidP="00C058B2">
      <w:pPr>
        <w:pStyle w:val="3"/>
        <w:shd w:val="clear" w:color="auto" w:fill="FFFFFF"/>
        <w:spacing w:before="375" w:after="270"/>
        <w:rPr>
          <w:rFonts w:ascii="inherit" w:hAnsi="inherit"/>
          <w:sz w:val="37"/>
          <w:szCs w:val="37"/>
        </w:rPr>
      </w:pPr>
      <w:r>
        <w:rPr>
          <w:rFonts w:ascii="inherit" w:hAnsi="inherit"/>
          <w:sz w:val="37"/>
          <w:szCs w:val="37"/>
        </w:rPr>
        <w:t>Multi-db vendor support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一个配置了</w:t>
      </w:r>
      <w:r>
        <w:rPr>
          <w:rFonts w:ascii="Helvetica" w:hAnsi="Helvetica" w:cs="Helvetica"/>
          <w:color w:val="333344"/>
          <w:sz w:val="23"/>
          <w:szCs w:val="23"/>
        </w:rPr>
        <w:t>“_databaseId”</w:t>
      </w:r>
      <w:r>
        <w:rPr>
          <w:rFonts w:ascii="Helvetica" w:hAnsi="Helvetica" w:cs="Helvetica"/>
          <w:color w:val="333344"/>
          <w:sz w:val="23"/>
          <w:szCs w:val="23"/>
        </w:rPr>
        <w:t>变量的</w:t>
      </w:r>
      <w:r>
        <w:rPr>
          <w:rFonts w:ascii="Helvetica" w:hAnsi="Helvetica" w:cs="Helvetica"/>
          <w:color w:val="333344"/>
          <w:sz w:val="23"/>
          <w:szCs w:val="23"/>
        </w:rPr>
        <w:t xml:space="preserve"> databaseIdProvider </w:t>
      </w:r>
      <w:r>
        <w:rPr>
          <w:rFonts w:ascii="Helvetica" w:hAnsi="Helvetica" w:cs="Helvetica"/>
          <w:color w:val="333344"/>
          <w:sz w:val="23"/>
          <w:szCs w:val="23"/>
        </w:rPr>
        <w:t>对于动态代码来说是可用的，这样就可以根据不同的数据库厂商构建特定的语句。比如下面的例子：</w:t>
      </w:r>
    </w:p>
    <w:p w:rsidR="00C058B2" w:rsidRDefault="00C058B2" w:rsidP="00C058B2">
      <w:pPr>
        <w:pStyle w:val="HTML0"/>
        <w:shd w:val="clear" w:color="auto" w:fill="F5F5F5"/>
        <w:wordWrap w:val="0"/>
        <w:spacing w:after="150"/>
        <w:rPr>
          <w:color w:val="333333"/>
          <w:sz w:val="20"/>
          <w:szCs w:val="20"/>
        </w:rPr>
      </w:pPr>
      <w:r>
        <w:rPr>
          <w:color w:val="333333"/>
          <w:sz w:val="20"/>
          <w:szCs w:val="20"/>
        </w:rPr>
        <w:t>&lt;insert id="insert"&gt;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&lt;selectKey keyProperty="id" resultType="int" order="BEFORE"&gt;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test="_databaseId == 'oracle'"&gt;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seq_users.nextval from dual</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 test="_databaseId == 'db2'"&gt;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 nextval for seq_users from sysibm.sysdummy1"</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&lt;/if&gt;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&lt;/selectKey&gt;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insert into users values (#{id}, #{name})</w:t>
      </w:r>
    </w:p>
    <w:p w:rsidR="00C058B2" w:rsidRDefault="00C058B2" w:rsidP="00C058B2">
      <w:pPr>
        <w:pStyle w:val="HTML0"/>
        <w:shd w:val="clear" w:color="auto" w:fill="F5F5F5"/>
        <w:wordWrap w:val="0"/>
        <w:spacing w:after="150"/>
        <w:rPr>
          <w:color w:val="333333"/>
          <w:sz w:val="20"/>
          <w:szCs w:val="20"/>
        </w:rPr>
      </w:pPr>
      <w:r>
        <w:rPr>
          <w:color w:val="333333"/>
          <w:sz w:val="20"/>
          <w:szCs w:val="20"/>
        </w:rPr>
        <w:t>&lt;/insert&gt;</w:t>
      </w:r>
    </w:p>
    <w:p w:rsidR="00C058B2" w:rsidRDefault="00C058B2" w:rsidP="00C058B2">
      <w:pPr>
        <w:pStyle w:val="3"/>
        <w:shd w:val="clear" w:color="auto" w:fill="FFFFFF"/>
        <w:spacing w:before="375" w:after="270"/>
        <w:rPr>
          <w:rFonts w:ascii="inherit" w:hAnsi="inherit"/>
          <w:sz w:val="37"/>
          <w:szCs w:val="37"/>
        </w:rPr>
      </w:pPr>
      <w:r>
        <w:rPr>
          <w:rFonts w:ascii="inherit" w:hAnsi="inherit"/>
          <w:sz w:val="37"/>
          <w:szCs w:val="37"/>
        </w:rPr>
        <w:lastRenderedPageBreak/>
        <w:t>动态</w:t>
      </w:r>
      <w:r>
        <w:rPr>
          <w:rFonts w:ascii="inherit" w:hAnsi="inherit"/>
          <w:sz w:val="37"/>
          <w:szCs w:val="37"/>
        </w:rPr>
        <w:t xml:space="preserve"> SQL </w:t>
      </w:r>
      <w:r>
        <w:rPr>
          <w:rFonts w:ascii="inherit" w:hAnsi="inherit"/>
          <w:sz w:val="37"/>
          <w:szCs w:val="37"/>
        </w:rPr>
        <w:t>中可插拔的脚本语言</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 xml:space="preserve">MyBatis </w:t>
      </w:r>
      <w:r>
        <w:rPr>
          <w:rFonts w:ascii="Helvetica" w:hAnsi="Helvetica" w:cs="Helvetica"/>
          <w:color w:val="333344"/>
          <w:sz w:val="23"/>
          <w:szCs w:val="23"/>
        </w:rPr>
        <w:t>从</w:t>
      </w:r>
      <w:r>
        <w:rPr>
          <w:rFonts w:ascii="Helvetica" w:hAnsi="Helvetica" w:cs="Helvetica"/>
          <w:color w:val="333344"/>
          <w:sz w:val="23"/>
          <w:szCs w:val="23"/>
        </w:rPr>
        <w:t xml:space="preserve"> 3.2 </w:t>
      </w:r>
      <w:r>
        <w:rPr>
          <w:rFonts w:ascii="Helvetica" w:hAnsi="Helvetica" w:cs="Helvetica"/>
          <w:color w:val="333344"/>
          <w:sz w:val="23"/>
          <w:szCs w:val="23"/>
        </w:rPr>
        <w:t>开始支持可插拔的脚本语言，因此你可以在插入一种语言的驱动</w:t>
      </w:r>
      <w:r>
        <w:rPr>
          <w:rFonts w:ascii="Helvetica" w:hAnsi="Helvetica" w:cs="Helvetica"/>
          <w:color w:val="333344"/>
          <w:sz w:val="23"/>
          <w:szCs w:val="23"/>
        </w:rPr>
        <w:t>(language driver)</w:t>
      </w:r>
      <w:r>
        <w:rPr>
          <w:rFonts w:ascii="Helvetica" w:hAnsi="Helvetica" w:cs="Helvetica"/>
          <w:color w:val="333344"/>
          <w:sz w:val="23"/>
          <w:szCs w:val="23"/>
        </w:rPr>
        <w:t>之后来写基于这种语言的动态</w:t>
      </w:r>
      <w:r>
        <w:rPr>
          <w:rFonts w:ascii="Helvetica" w:hAnsi="Helvetica" w:cs="Helvetica"/>
          <w:color w:val="333344"/>
          <w:sz w:val="23"/>
          <w:szCs w:val="23"/>
        </w:rPr>
        <w:t xml:space="preserve"> SQL </w:t>
      </w:r>
      <w:r>
        <w:rPr>
          <w:rFonts w:ascii="Helvetica" w:hAnsi="Helvetica" w:cs="Helvetica"/>
          <w:color w:val="333344"/>
          <w:sz w:val="23"/>
          <w:szCs w:val="23"/>
        </w:rPr>
        <w:t>查询。</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可以通过实现下面接口的方式来插入一种语言：</w:t>
      </w:r>
    </w:p>
    <w:p w:rsidR="00C058B2" w:rsidRDefault="00C058B2" w:rsidP="00C058B2">
      <w:pPr>
        <w:pStyle w:val="HTML0"/>
        <w:shd w:val="clear" w:color="auto" w:fill="F5F5F5"/>
        <w:wordWrap w:val="0"/>
        <w:spacing w:after="150"/>
        <w:rPr>
          <w:color w:val="333333"/>
          <w:sz w:val="20"/>
          <w:szCs w:val="20"/>
        </w:rPr>
      </w:pPr>
      <w:r>
        <w:rPr>
          <w:color w:val="333333"/>
          <w:sz w:val="20"/>
          <w:szCs w:val="20"/>
        </w:rPr>
        <w:t>public interface LanguageDriver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ParameterHandler createParameterHandler(MappedStatement mappedStatement, Object parameterObject, BoundSql boundSql);</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SqlSource createSqlSource(Configuration configuration, XNode script, Class&lt;?&gt; parameterType);</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SqlSource createSqlSource(Configuration configuration, String script, Class&lt;?&gt; parameterType);</w:t>
      </w:r>
    </w:p>
    <w:p w:rsidR="00C058B2" w:rsidRDefault="00C058B2" w:rsidP="00C058B2">
      <w:pPr>
        <w:pStyle w:val="HTML0"/>
        <w:shd w:val="clear" w:color="auto" w:fill="F5F5F5"/>
        <w:wordWrap w:val="0"/>
        <w:spacing w:after="150"/>
        <w:rPr>
          <w:color w:val="333333"/>
          <w:sz w:val="20"/>
          <w:szCs w:val="20"/>
        </w:rPr>
      </w:pPr>
      <w:r>
        <w:rPr>
          <w:color w:val="333333"/>
          <w:sz w:val="20"/>
          <w:szCs w:val="20"/>
        </w:rPr>
        <w: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一旦有了自定义的语言驱动，你就可以在</w:t>
      </w:r>
      <w:r>
        <w:rPr>
          <w:rFonts w:ascii="Helvetica" w:hAnsi="Helvetica" w:cs="Helvetica"/>
          <w:color w:val="333344"/>
          <w:sz w:val="23"/>
          <w:szCs w:val="23"/>
        </w:rPr>
        <w:t xml:space="preserve"> mybatis-config.xml </w:t>
      </w:r>
      <w:r>
        <w:rPr>
          <w:rFonts w:ascii="Helvetica" w:hAnsi="Helvetica" w:cs="Helvetica"/>
          <w:color w:val="333344"/>
          <w:sz w:val="23"/>
          <w:szCs w:val="23"/>
        </w:rPr>
        <w:t>文件中将它设置为默认语言：</w:t>
      </w:r>
    </w:p>
    <w:p w:rsidR="00C058B2" w:rsidRDefault="00C058B2" w:rsidP="00C058B2">
      <w:pPr>
        <w:pStyle w:val="HTML0"/>
        <w:shd w:val="clear" w:color="auto" w:fill="F5F5F5"/>
        <w:wordWrap w:val="0"/>
        <w:spacing w:after="150"/>
        <w:rPr>
          <w:color w:val="333333"/>
          <w:sz w:val="20"/>
          <w:szCs w:val="20"/>
        </w:rPr>
      </w:pPr>
      <w:r>
        <w:rPr>
          <w:color w:val="333333"/>
          <w:sz w:val="20"/>
          <w:szCs w:val="20"/>
        </w:rPr>
        <w:t>&lt;typeAliases&gt;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&lt;typeAlias type="org.sample.MyLanguageDriver" alias="myLanguage"/&gt;</w:t>
      </w:r>
    </w:p>
    <w:p w:rsidR="00C058B2" w:rsidRDefault="00C058B2" w:rsidP="00C058B2">
      <w:pPr>
        <w:pStyle w:val="HTML0"/>
        <w:shd w:val="clear" w:color="auto" w:fill="F5F5F5"/>
        <w:wordWrap w:val="0"/>
        <w:spacing w:after="150"/>
        <w:rPr>
          <w:color w:val="333333"/>
          <w:sz w:val="20"/>
          <w:szCs w:val="20"/>
        </w:rPr>
      </w:pPr>
      <w:r>
        <w:rPr>
          <w:color w:val="333333"/>
          <w:sz w:val="20"/>
          <w:szCs w:val="20"/>
        </w:rPr>
        <w:t>&lt;/typeAliases&gt;</w:t>
      </w:r>
    </w:p>
    <w:p w:rsidR="00C058B2" w:rsidRDefault="00C058B2" w:rsidP="00C058B2">
      <w:pPr>
        <w:pStyle w:val="HTML0"/>
        <w:shd w:val="clear" w:color="auto" w:fill="F5F5F5"/>
        <w:wordWrap w:val="0"/>
        <w:spacing w:after="150"/>
        <w:rPr>
          <w:color w:val="333333"/>
          <w:sz w:val="20"/>
          <w:szCs w:val="20"/>
        </w:rPr>
      </w:pPr>
      <w:r>
        <w:rPr>
          <w:color w:val="333333"/>
          <w:sz w:val="20"/>
          <w:szCs w:val="20"/>
        </w:rPr>
        <w:t>&lt;settings&gt;</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&lt;setting name="defaultScriptingLanguage" value="myLanguage"/&gt;</w:t>
      </w:r>
    </w:p>
    <w:p w:rsidR="00C058B2" w:rsidRDefault="00C058B2" w:rsidP="00C058B2">
      <w:pPr>
        <w:pStyle w:val="HTML0"/>
        <w:shd w:val="clear" w:color="auto" w:fill="F5F5F5"/>
        <w:wordWrap w:val="0"/>
        <w:spacing w:after="150"/>
        <w:rPr>
          <w:color w:val="333333"/>
          <w:sz w:val="20"/>
          <w:szCs w:val="20"/>
        </w:rPr>
      </w:pPr>
      <w:r>
        <w:rPr>
          <w:color w:val="333333"/>
          <w:sz w:val="20"/>
          <w:szCs w:val="20"/>
        </w:rPr>
        <w:t>&lt;/settings&gt;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除了设置默认语言，你也可以针对特殊的语句指定特定语言，这可以通过如下的</w:t>
      </w:r>
      <w:r>
        <w:rPr>
          <w:rFonts w:ascii="Helvetica" w:hAnsi="Helvetica" w:cs="Helvetica"/>
          <w:color w:val="333344"/>
          <w:sz w:val="23"/>
          <w:szCs w:val="23"/>
        </w:rPr>
        <w:t> lang </w:t>
      </w:r>
      <w:r>
        <w:rPr>
          <w:rFonts w:ascii="Helvetica" w:hAnsi="Helvetica" w:cs="Helvetica"/>
          <w:color w:val="333344"/>
          <w:sz w:val="23"/>
          <w:szCs w:val="23"/>
        </w:rPr>
        <w:t>属性来完成：</w:t>
      </w:r>
    </w:p>
    <w:p w:rsidR="00C058B2" w:rsidRDefault="00C058B2" w:rsidP="00C058B2">
      <w:pPr>
        <w:pStyle w:val="HTML0"/>
        <w:shd w:val="clear" w:color="auto" w:fill="F5F5F5"/>
        <w:wordWrap w:val="0"/>
        <w:spacing w:after="150"/>
        <w:rPr>
          <w:color w:val="333333"/>
          <w:sz w:val="20"/>
          <w:szCs w:val="20"/>
        </w:rPr>
      </w:pPr>
      <w:r>
        <w:rPr>
          <w:rStyle w:val="tag"/>
          <w:color w:val="333333"/>
          <w:sz w:val="20"/>
          <w:szCs w:val="20"/>
        </w:rPr>
        <w:t>&lt;select</w:t>
      </w:r>
      <w:r>
        <w:rPr>
          <w:rStyle w:val="pln"/>
          <w:color w:val="333333"/>
          <w:sz w:val="20"/>
          <w:szCs w:val="20"/>
        </w:rPr>
        <w:t xml:space="preserve"> </w:t>
      </w:r>
      <w:r>
        <w:rPr>
          <w:rStyle w:val="atn"/>
          <w:color w:val="333333"/>
          <w:sz w:val="20"/>
          <w:szCs w:val="20"/>
        </w:rPr>
        <w:t>id</w:t>
      </w:r>
      <w:r>
        <w:rPr>
          <w:rStyle w:val="pun"/>
          <w:color w:val="333333"/>
          <w:sz w:val="20"/>
          <w:szCs w:val="20"/>
        </w:rPr>
        <w:t>=</w:t>
      </w:r>
      <w:r>
        <w:rPr>
          <w:rStyle w:val="atv"/>
          <w:color w:val="333333"/>
          <w:sz w:val="20"/>
          <w:szCs w:val="20"/>
        </w:rPr>
        <w:t>"selectBlog"</w:t>
      </w:r>
      <w:r>
        <w:rPr>
          <w:rStyle w:val="pln"/>
          <w:color w:val="333333"/>
          <w:sz w:val="20"/>
          <w:szCs w:val="20"/>
        </w:rPr>
        <w:t xml:space="preserve"> </w:t>
      </w:r>
      <w:r>
        <w:rPr>
          <w:rStyle w:val="atn"/>
          <w:color w:val="333333"/>
          <w:sz w:val="20"/>
          <w:szCs w:val="20"/>
        </w:rPr>
        <w:t>lang</w:t>
      </w:r>
      <w:r>
        <w:rPr>
          <w:rStyle w:val="pun"/>
          <w:color w:val="333333"/>
          <w:sz w:val="20"/>
          <w:szCs w:val="20"/>
        </w:rPr>
        <w:t>=</w:t>
      </w:r>
      <w:r>
        <w:rPr>
          <w:rStyle w:val="atv"/>
          <w:color w:val="333333"/>
          <w:sz w:val="20"/>
          <w:szCs w:val="20"/>
        </w:rPr>
        <w:t>"myLanguage"</w:t>
      </w:r>
      <w:r>
        <w:rPr>
          <w:rStyle w:val="tag"/>
          <w:color w:val="333333"/>
          <w:sz w:val="20"/>
          <w:szCs w:val="20"/>
        </w:rPr>
        <w:t>&gt;</w:t>
      </w:r>
      <w:r>
        <w:rPr>
          <w:rStyle w:val="pln"/>
          <w:color w:val="333333"/>
          <w:sz w:val="20"/>
          <w:szCs w:val="20"/>
        </w:rPr>
        <w:t xml:space="preserve"> SELECT * FROM BLOG </w:t>
      </w:r>
      <w:r>
        <w:rPr>
          <w:rStyle w:val="tag"/>
          <w:color w:val="333333"/>
          <w:sz w:val="20"/>
          <w:szCs w:val="20"/>
        </w:rPr>
        <w:t>&lt;/select&gt;</w:t>
      </w:r>
    </w:p>
    <w:p w:rsidR="00C058B2" w:rsidRDefault="00C058B2" w:rsidP="00C058B2">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或者在你正在使用的映射中加上注解</w:t>
      </w:r>
      <w:r>
        <w:rPr>
          <w:rFonts w:ascii="Helvetica" w:hAnsi="Helvetica" w:cs="Helvetica"/>
          <w:color w:val="333344"/>
          <w:sz w:val="23"/>
          <w:szCs w:val="23"/>
        </w:rPr>
        <w:t> @Lang </w:t>
      </w:r>
      <w:r>
        <w:rPr>
          <w:rFonts w:ascii="Helvetica" w:hAnsi="Helvetica" w:cs="Helvetica"/>
          <w:color w:val="333344"/>
          <w:sz w:val="23"/>
          <w:szCs w:val="23"/>
        </w:rPr>
        <w:t>来完成：</w:t>
      </w:r>
    </w:p>
    <w:p w:rsidR="00C058B2" w:rsidRDefault="00C058B2" w:rsidP="00C058B2">
      <w:pPr>
        <w:pStyle w:val="HTML0"/>
        <w:shd w:val="clear" w:color="auto" w:fill="F5F5F5"/>
        <w:wordWrap w:val="0"/>
        <w:spacing w:after="150"/>
        <w:rPr>
          <w:color w:val="333333"/>
          <w:sz w:val="20"/>
          <w:szCs w:val="20"/>
        </w:rPr>
      </w:pPr>
      <w:r>
        <w:rPr>
          <w:color w:val="333333"/>
          <w:sz w:val="20"/>
          <w:szCs w:val="20"/>
        </w:rPr>
        <w:t>public interface Mapper {</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@Lang(MyLanguageDriver.class)</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@Select("SELECT * FROM BLOG")</w:t>
      </w:r>
    </w:p>
    <w:p w:rsidR="00C058B2" w:rsidRDefault="00C058B2" w:rsidP="00C058B2">
      <w:pPr>
        <w:pStyle w:val="HTML0"/>
        <w:shd w:val="clear" w:color="auto" w:fill="F5F5F5"/>
        <w:wordWrap w:val="0"/>
        <w:spacing w:after="150"/>
        <w:rPr>
          <w:color w:val="333333"/>
          <w:sz w:val="20"/>
          <w:szCs w:val="20"/>
        </w:rPr>
      </w:pPr>
      <w:r>
        <w:rPr>
          <w:color w:val="333333"/>
          <w:sz w:val="20"/>
          <w:szCs w:val="20"/>
        </w:rPr>
        <w:t xml:space="preserve">  List&lt;Blog&gt; selectBlog();</w:t>
      </w:r>
    </w:p>
    <w:p w:rsidR="00C058B2" w:rsidRDefault="00C058B2" w:rsidP="00C058B2">
      <w:pPr>
        <w:pStyle w:val="HTML0"/>
        <w:shd w:val="clear" w:color="auto" w:fill="F5F5F5"/>
        <w:wordWrap w:val="0"/>
        <w:spacing w:after="150"/>
        <w:rPr>
          <w:color w:val="333333"/>
          <w:sz w:val="20"/>
          <w:szCs w:val="20"/>
        </w:rPr>
      </w:pPr>
      <w:r>
        <w:rPr>
          <w:color w:val="333333"/>
          <w:sz w:val="20"/>
          <w:szCs w:val="20"/>
        </w:rPr>
        <w:t>}</w:t>
      </w:r>
    </w:p>
    <w:p w:rsidR="00B067A8" w:rsidRDefault="00B067A8" w:rsidP="00B067A8">
      <w:pPr>
        <w:pStyle w:val="a3"/>
        <w:shd w:val="clear" w:color="auto" w:fill="FFFFFF"/>
        <w:spacing w:before="0" w:beforeAutospacing="0" w:after="120" w:afterAutospacing="0"/>
        <w:rPr>
          <w:rFonts w:ascii="Helvetica" w:hAnsi="Helvetica" w:cs="Helvetica" w:hint="eastAsia"/>
          <w:color w:val="333344"/>
          <w:sz w:val="23"/>
          <w:szCs w:val="23"/>
        </w:rPr>
      </w:pPr>
    </w:p>
    <w:p w:rsidR="00B067A8" w:rsidRDefault="00B067A8" w:rsidP="00B067A8">
      <w:pPr>
        <w:pStyle w:val="a3"/>
        <w:shd w:val="clear" w:color="auto" w:fill="FFFFFF"/>
        <w:spacing w:before="0" w:beforeAutospacing="0" w:after="120" w:afterAutospacing="0"/>
        <w:rPr>
          <w:rFonts w:ascii="Helvetica" w:hAnsi="Helvetica" w:cs="Helvetica" w:hint="eastAsia"/>
          <w:color w:val="333344"/>
          <w:sz w:val="23"/>
          <w:szCs w:val="23"/>
        </w:rPr>
      </w:pPr>
    </w:p>
    <w:p w:rsidR="00B067A8" w:rsidRDefault="00B067A8" w:rsidP="00B067A8">
      <w:pPr>
        <w:pStyle w:val="a3"/>
        <w:shd w:val="clear" w:color="auto" w:fill="FFFFFF"/>
        <w:spacing w:before="0" w:beforeAutospacing="0" w:after="120" w:afterAutospacing="0"/>
        <w:rPr>
          <w:rFonts w:ascii="Helvetica" w:hAnsi="Helvetica" w:cs="Helvetica" w:hint="eastAsia"/>
          <w:color w:val="333344"/>
          <w:sz w:val="23"/>
          <w:szCs w:val="23"/>
        </w:rPr>
      </w:pPr>
    </w:p>
    <w:p w:rsidR="00B067A8" w:rsidRDefault="00B067A8" w:rsidP="00B067A8">
      <w:pPr>
        <w:pStyle w:val="a3"/>
        <w:shd w:val="clear" w:color="auto" w:fill="FFFFFF"/>
        <w:spacing w:before="0" w:beforeAutospacing="0" w:after="120" w:afterAutospacing="0"/>
        <w:rPr>
          <w:rFonts w:ascii="Helvetica" w:hAnsi="Helvetica" w:cs="Helvetica" w:hint="eastAsia"/>
          <w:color w:val="333344"/>
          <w:sz w:val="23"/>
          <w:szCs w:val="23"/>
        </w:rPr>
      </w:pPr>
    </w:p>
    <w:p w:rsidR="00B067A8" w:rsidRDefault="00B067A8" w:rsidP="00B067A8">
      <w:pPr>
        <w:pStyle w:val="2"/>
      </w:pPr>
      <w:r>
        <w:t>mybaits if标签语句</w:t>
      </w:r>
    </w:p>
    <w:p w:rsidR="00B067A8" w:rsidRDefault="00B067A8" w:rsidP="00B067A8">
      <w:pPr>
        <w:pStyle w:val="a3"/>
        <w:shd w:val="clear" w:color="auto" w:fill="FFFFFF"/>
        <w:spacing w:before="0" w:beforeAutospacing="0" w:after="120" w:afterAutospacing="0"/>
        <w:rPr>
          <w:rFonts w:ascii="Helvetica" w:hAnsi="Helvetica" w:cs="Helvetica" w:hint="eastAsia"/>
          <w:color w:val="333344"/>
          <w:sz w:val="23"/>
          <w:szCs w:val="23"/>
        </w:rPr>
      </w:pPr>
    </w:p>
    <w:p w:rsidR="00B067A8" w:rsidRDefault="00B067A8" w:rsidP="00B067A8">
      <w:pPr>
        <w:pStyle w:val="3"/>
      </w:pPr>
      <w:r>
        <w:t>Mybatis if </w:t>
      </w:r>
      <w:r>
        <w:t>标签可用在许多类型的</w:t>
      </w:r>
      <w:r>
        <w:t> </w:t>
      </w:r>
      <w:hyperlink r:id="rId37" w:tgtFrame="_blank" w:history="1">
        <w:r>
          <w:rPr>
            <w:rStyle w:val="a6"/>
            <w:rFonts w:ascii="Helvetica" w:hAnsi="Helvetica" w:cs="Helvetica"/>
            <w:color w:val="3298D6"/>
            <w:sz w:val="23"/>
            <w:szCs w:val="23"/>
          </w:rPr>
          <w:t>SQL </w:t>
        </w:r>
      </w:hyperlink>
      <w:r>
        <w:t>语句中，我们以查询为例。首先看一个很普通的查询：</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&lt;!-- 查询用户列表，like用户名称 --&gt;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&lt;select id="getUserListLikeName" parameterType="User" resultMap="userResultMap"&gt;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SELECT * from user u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WHERE u.username LIKE CONCAT(CONCAT('%', #{username}),'%')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&lt;/select&gt;  </w:t>
      </w:r>
    </w:p>
    <w:p w:rsidR="00B067A8" w:rsidRDefault="00B067A8" w:rsidP="00B067A8">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但是当</w:t>
      </w:r>
      <w:r>
        <w:rPr>
          <w:rFonts w:ascii="Helvetica" w:hAnsi="Helvetica" w:cs="Helvetica"/>
          <w:color w:val="333344"/>
          <w:sz w:val="23"/>
          <w:szCs w:val="23"/>
        </w:rPr>
        <w:t xml:space="preserve"> username </w:t>
      </w:r>
      <w:r>
        <w:rPr>
          <w:rFonts w:ascii="Helvetica" w:hAnsi="Helvetica" w:cs="Helvetica"/>
          <w:color w:val="333344"/>
          <w:sz w:val="23"/>
          <w:szCs w:val="23"/>
        </w:rPr>
        <w:t>或</w:t>
      </w:r>
      <w:r>
        <w:rPr>
          <w:rFonts w:ascii="Helvetica" w:hAnsi="Helvetica" w:cs="Helvetica"/>
          <w:color w:val="333344"/>
          <w:sz w:val="23"/>
          <w:szCs w:val="23"/>
        </w:rPr>
        <w:t xml:space="preserve"> sex </w:t>
      </w:r>
      <w:r>
        <w:rPr>
          <w:rFonts w:ascii="Helvetica" w:hAnsi="Helvetica" w:cs="Helvetica"/>
          <w:color w:val="333344"/>
          <w:sz w:val="23"/>
          <w:szCs w:val="23"/>
        </w:rPr>
        <w:t>为</w:t>
      </w:r>
      <w:r>
        <w:rPr>
          <w:rFonts w:ascii="Helvetica" w:hAnsi="Helvetica" w:cs="Helvetica"/>
          <w:color w:val="333344"/>
          <w:sz w:val="23"/>
          <w:szCs w:val="23"/>
        </w:rPr>
        <w:t xml:space="preserve"> null </w:t>
      </w:r>
      <w:r>
        <w:rPr>
          <w:rFonts w:ascii="Helvetica" w:hAnsi="Helvetica" w:cs="Helvetica"/>
          <w:color w:val="333344"/>
          <w:sz w:val="23"/>
          <w:szCs w:val="23"/>
        </w:rPr>
        <w:t>时，此语句很可能报错或查询结果为空。此时我们使用</w:t>
      </w:r>
      <w:r>
        <w:rPr>
          <w:rFonts w:ascii="Helvetica" w:hAnsi="Helvetica" w:cs="Helvetica"/>
          <w:color w:val="333344"/>
          <w:sz w:val="23"/>
          <w:szCs w:val="23"/>
        </w:rPr>
        <w:t xml:space="preserve"> if </w:t>
      </w:r>
      <w:r>
        <w:rPr>
          <w:rFonts w:ascii="Helvetica" w:hAnsi="Helvetica" w:cs="Helvetica"/>
          <w:color w:val="333344"/>
          <w:sz w:val="23"/>
          <w:szCs w:val="23"/>
        </w:rPr>
        <w:t>动态</w:t>
      </w:r>
      <w:r>
        <w:rPr>
          <w:rFonts w:ascii="Helvetica" w:hAnsi="Helvetica" w:cs="Helvetica"/>
          <w:color w:val="333344"/>
          <w:sz w:val="23"/>
          <w:szCs w:val="23"/>
        </w:rPr>
        <w:t xml:space="preserve"> sql </w:t>
      </w:r>
      <w:r>
        <w:rPr>
          <w:rFonts w:ascii="Helvetica" w:hAnsi="Helvetica" w:cs="Helvetica"/>
          <w:color w:val="333344"/>
          <w:sz w:val="23"/>
          <w:szCs w:val="23"/>
        </w:rPr>
        <w:t>语句先进行判断，如果值为</w:t>
      </w:r>
      <w:r>
        <w:rPr>
          <w:rFonts w:ascii="Helvetica" w:hAnsi="Helvetica" w:cs="Helvetica"/>
          <w:color w:val="333344"/>
          <w:sz w:val="23"/>
          <w:szCs w:val="23"/>
        </w:rPr>
        <w:t xml:space="preserve"> null </w:t>
      </w:r>
      <w:r>
        <w:rPr>
          <w:rFonts w:ascii="Helvetica" w:hAnsi="Helvetica" w:cs="Helvetica"/>
          <w:color w:val="333344"/>
          <w:sz w:val="23"/>
          <w:szCs w:val="23"/>
        </w:rPr>
        <w:t>或等于空字符串，我们就不进行此条件的判断，增加灵活性。</w:t>
      </w:r>
    </w:p>
    <w:p w:rsidR="00B067A8" w:rsidRDefault="00B067A8" w:rsidP="00B067A8">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参数为实体类：</w:t>
      </w:r>
      <w:r>
        <w:rPr>
          <w:rFonts w:ascii="Helvetica" w:hAnsi="Helvetica" w:cs="Helvetica"/>
          <w:color w:val="333344"/>
          <w:sz w:val="23"/>
          <w:szCs w:val="23"/>
        </w:rPr>
        <w:t>User</w:t>
      </w:r>
      <w:r>
        <w:rPr>
          <w:rFonts w:ascii="Helvetica" w:hAnsi="Helvetica" w:cs="Helvetica"/>
          <w:color w:val="333344"/>
          <w:sz w:val="23"/>
          <w:szCs w:val="23"/>
        </w:rPr>
        <w:t>。将实体类中所有的属性均进行判断，如果不为空则执行判断条件。</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&lt;!-- 添加 if(判断参数) - 将实体类 User 不为空的属性作为 where 条件 --&gt;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&lt;select id="getUserList" resultMap="resultMap_User" parameterType="com.yiibai.pojo.User"&gt;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SELECT u.username,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u.password,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u.sex,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u.birthday,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u.photo,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u.score,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u.sign</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FROM user u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WHERE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 test="username !=null "&gt;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u.username LIKE CONCAT(CONCAT('%', #{username, jdbcType=VARCHAR}),'%')  </w:t>
      </w:r>
    </w:p>
    <w:p w:rsidR="00B067A8" w:rsidRDefault="00B067A8" w:rsidP="00B067A8">
      <w:pPr>
        <w:pStyle w:val="HTML0"/>
        <w:shd w:val="clear" w:color="auto" w:fill="F5F5F5"/>
        <w:wordWrap w:val="0"/>
        <w:spacing w:after="150"/>
        <w:rPr>
          <w:color w:val="333333"/>
          <w:sz w:val="20"/>
          <w:szCs w:val="20"/>
        </w:rPr>
      </w:pPr>
      <w:r>
        <w:rPr>
          <w:color w:val="333333"/>
          <w:sz w:val="20"/>
          <w:szCs w:val="20"/>
        </w:rPr>
        <w:lastRenderedPageBreak/>
        <w:t xml:space="preserve">    &lt;/if&gt;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 test="sex!= null and sex != '' "&gt;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AND u.sex = #{Sex, jdbcType=INTEGER}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 test="birthday != null "&gt;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AND u.birthday = #{birthday, jdbcType=DATE}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&lt;/if&gt;  </w:t>
      </w:r>
    </w:p>
    <w:p w:rsidR="00B067A8" w:rsidRDefault="00B067A8" w:rsidP="00B067A8">
      <w:pPr>
        <w:pStyle w:val="HTML0"/>
        <w:shd w:val="clear" w:color="auto" w:fill="F5F5F5"/>
        <w:wordWrap w:val="0"/>
        <w:spacing w:after="150"/>
        <w:rPr>
          <w:color w:val="333333"/>
          <w:sz w:val="20"/>
          <w:szCs w:val="20"/>
        </w:rPr>
      </w:pP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 test="userId != null and userId != '' "&gt;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AND id.user_id = #{userId, jdbcType=VARCHAR}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&lt;/if&gt;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&lt;/select&gt; </w:t>
      </w:r>
    </w:p>
    <w:p w:rsidR="00B067A8" w:rsidRDefault="00B067A8" w:rsidP="00B067A8">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使用时比较灵活，创建新的一个这样的实体类，我们需要限制那个条件，只需要附上相应的值就会</w:t>
      </w:r>
      <w:r>
        <w:rPr>
          <w:rFonts w:ascii="Helvetica" w:hAnsi="Helvetica" w:cs="Helvetica"/>
          <w:color w:val="333344"/>
          <w:sz w:val="23"/>
          <w:szCs w:val="23"/>
        </w:rPr>
        <w:t> where </w:t>
      </w:r>
      <w:r>
        <w:rPr>
          <w:rFonts w:ascii="Helvetica" w:hAnsi="Helvetica" w:cs="Helvetica"/>
          <w:color w:val="333344"/>
          <w:sz w:val="23"/>
          <w:szCs w:val="23"/>
        </w:rPr>
        <w:t>这个条件，相反不去赋值就可以不在</w:t>
      </w:r>
      <w:r>
        <w:rPr>
          <w:rFonts w:ascii="Helvetica" w:hAnsi="Helvetica" w:cs="Helvetica"/>
          <w:color w:val="333344"/>
          <w:sz w:val="23"/>
          <w:szCs w:val="23"/>
        </w:rPr>
        <w:t> where </w:t>
      </w:r>
      <w:r>
        <w:rPr>
          <w:rFonts w:ascii="Helvetica" w:hAnsi="Helvetica" w:cs="Helvetica"/>
          <w:color w:val="333344"/>
          <w:sz w:val="23"/>
          <w:szCs w:val="23"/>
        </w:rPr>
        <w:t>中判断。</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public void select_by_if() {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User user = new User();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user.setUsername("");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user.setSex(1);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user.setBirthday(DateUtil.parse("1990-08-18"));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List&lt;User&gt; userList = this.dynamicSqlMapper.getUserList_if(user);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for (user u : userList) {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System.out.println(u.toString());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  </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w:t>
      </w:r>
    </w:p>
    <w:p w:rsidR="00B067A8" w:rsidRDefault="00B067A8" w:rsidP="00B067A8">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我们再看看一下另一个示例，先来看看下面的代码：</w:t>
      </w:r>
    </w:p>
    <w:p w:rsidR="00B067A8" w:rsidRDefault="00B067A8" w:rsidP="00B067A8">
      <w:pPr>
        <w:pStyle w:val="HTML0"/>
        <w:shd w:val="clear" w:color="auto" w:fill="F5F5F5"/>
        <w:wordWrap w:val="0"/>
        <w:spacing w:after="150"/>
        <w:rPr>
          <w:color w:val="333333"/>
          <w:sz w:val="20"/>
          <w:szCs w:val="20"/>
        </w:rPr>
      </w:pPr>
      <w:r>
        <w:rPr>
          <w:color w:val="333333"/>
          <w:sz w:val="20"/>
          <w:szCs w:val="20"/>
        </w:rPr>
        <w:t>&lt;select id="dynamicIfTest" parameterType="Blog" resultType="Blog"&gt;</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select * from t_blog where 1 = 1</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 test="title != null"&gt;</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and title = #{title}</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&lt;/if&gt;</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 test="content != null"&gt;</w:t>
      </w:r>
    </w:p>
    <w:p w:rsidR="00B067A8" w:rsidRDefault="00B067A8" w:rsidP="00B067A8">
      <w:pPr>
        <w:pStyle w:val="HTML0"/>
        <w:shd w:val="clear" w:color="auto" w:fill="F5F5F5"/>
        <w:wordWrap w:val="0"/>
        <w:spacing w:after="150"/>
        <w:rPr>
          <w:color w:val="333333"/>
          <w:sz w:val="20"/>
          <w:szCs w:val="20"/>
        </w:rPr>
      </w:pPr>
      <w:r>
        <w:rPr>
          <w:color w:val="333333"/>
          <w:sz w:val="20"/>
          <w:szCs w:val="20"/>
        </w:rPr>
        <w:lastRenderedPageBreak/>
        <w:t xml:space="preserve">            and content = #{content}</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&lt;/if&gt;</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 test="owner != null"&gt;</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and owner = #{owner}</w:t>
      </w:r>
    </w:p>
    <w:p w:rsidR="00B067A8" w:rsidRDefault="00B067A8" w:rsidP="00B067A8">
      <w:pPr>
        <w:pStyle w:val="HTML0"/>
        <w:shd w:val="clear" w:color="auto" w:fill="F5F5F5"/>
        <w:wordWrap w:val="0"/>
        <w:spacing w:after="150"/>
        <w:rPr>
          <w:color w:val="333333"/>
          <w:sz w:val="20"/>
          <w:szCs w:val="20"/>
        </w:rPr>
      </w:pPr>
      <w:r>
        <w:rPr>
          <w:color w:val="333333"/>
          <w:sz w:val="20"/>
          <w:szCs w:val="20"/>
        </w:rPr>
        <w:t xml:space="preserve">        &lt;/if&gt;</w:t>
      </w:r>
    </w:p>
    <w:p w:rsidR="00C058B2" w:rsidRPr="00D918CE" w:rsidRDefault="00B067A8" w:rsidP="00D918CE">
      <w:pPr>
        <w:rPr>
          <w:rFonts w:hint="eastAsia"/>
        </w:rPr>
      </w:pPr>
      <w:r>
        <w:rPr>
          <w:color w:val="333333"/>
          <w:sz w:val="20"/>
          <w:szCs w:val="20"/>
        </w:rPr>
        <w:t>&lt;/select&gt;</w:t>
      </w:r>
      <w:r>
        <w:rPr>
          <w:shd w:val="clear" w:color="auto" w:fill="FFFFFF"/>
        </w:rPr>
        <w:t>这条语句的意思非常简单，如果提供了</w:t>
      </w:r>
      <w:r>
        <w:rPr>
          <w:shd w:val="clear" w:color="auto" w:fill="FFFFFF"/>
        </w:rPr>
        <w:t xml:space="preserve"> title </w:t>
      </w:r>
      <w:r>
        <w:rPr>
          <w:shd w:val="clear" w:color="auto" w:fill="FFFFFF"/>
        </w:rPr>
        <w:t>参数，那么就要满足</w:t>
      </w:r>
      <w:r>
        <w:rPr>
          <w:shd w:val="clear" w:color="auto" w:fill="FFFFFF"/>
        </w:rPr>
        <w:t xml:space="preserve"> title=#{title}</w:t>
      </w:r>
      <w:r>
        <w:rPr>
          <w:shd w:val="clear" w:color="auto" w:fill="FFFFFF"/>
        </w:rPr>
        <w:t>，同样如果提供了</w:t>
      </w:r>
      <w:r>
        <w:rPr>
          <w:shd w:val="clear" w:color="auto" w:fill="FFFFFF"/>
        </w:rPr>
        <w:t xml:space="preserve"> Content </w:t>
      </w:r>
      <w:r>
        <w:rPr>
          <w:shd w:val="clear" w:color="auto" w:fill="FFFFFF"/>
        </w:rPr>
        <w:t>和</w:t>
      </w:r>
      <w:r>
        <w:rPr>
          <w:shd w:val="clear" w:color="auto" w:fill="FFFFFF"/>
        </w:rPr>
        <w:t xml:space="preserve"> Owner </w:t>
      </w:r>
      <w:r>
        <w:rPr>
          <w:shd w:val="clear" w:color="auto" w:fill="FFFFFF"/>
        </w:rPr>
        <w:t>的时候，它们也需要满足相应的条件，之后就是返回满足这些条件的所有</w:t>
      </w:r>
      <w:r>
        <w:rPr>
          <w:shd w:val="clear" w:color="auto" w:fill="FFFFFF"/>
        </w:rPr>
        <w:t xml:space="preserve"> Blog</w:t>
      </w:r>
      <w:r>
        <w:rPr>
          <w:shd w:val="clear" w:color="auto" w:fill="FFFFFF"/>
        </w:rPr>
        <w:t>，这是非常有用的一个功能，以往我们使用其他类型框架或者直接使用</w:t>
      </w:r>
      <w:r>
        <w:rPr>
          <w:shd w:val="clear" w:color="auto" w:fill="FFFFFF"/>
        </w:rPr>
        <w:t> </w:t>
      </w:r>
      <w:hyperlink r:id="rId38" w:tgtFrame="_blank" w:history="1">
        <w:r>
          <w:rPr>
            <w:rStyle w:val="a6"/>
            <w:rFonts w:ascii="Helvetica" w:hAnsi="Helvetica" w:cs="Helvetica"/>
            <w:color w:val="3298D6"/>
            <w:sz w:val="23"/>
            <w:szCs w:val="23"/>
            <w:shd w:val="clear" w:color="auto" w:fill="FFFFFF"/>
          </w:rPr>
          <w:t>JDBC</w:t>
        </w:r>
      </w:hyperlink>
      <w:r>
        <w:rPr>
          <w:shd w:val="clear" w:color="auto" w:fill="FFFFFF"/>
        </w:rPr>
        <w:t> </w:t>
      </w:r>
      <w:r>
        <w:rPr>
          <w:shd w:val="clear" w:color="auto" w:fill="FFFFFF"/>
        </w:rPr>
        <w:t>的时候，</w:t>
      </w:r>
      <w:r>
        <w:rPr>
          <w:shd w:val="clear" w:color="auto" w:fill="FFFFFF"/>
        </w:rPr>
        <w:t xml:space="preserve"> </w:t>
      </w:r>
      <w:r>
        <w:rPr>
          <w:shd w:val="clear" w:color="auto" w:fill="FFFFFF"/>
        </w:rPr>
        <w:t>如果我们要达到同样的选择效果的时候，我们就需要拼</w:t>
      </w:r>
      <w:r>
        <w:rPr>
          <w:shd w:val="clear" w:color="auto" w:fill="FFFFFF"/>
        </w:rPr>
        <w:t xml:space="preserve"> SQL </w:t>
      </w:r>
      <w:r>
        <w:rPr>
          <w:shd w:val="clear" w:color="auto" w:fill="FFFFFF"/>
        </w:rPr>
        <w:t>语句，这是极其麻烦的，比起来，上述的动态</w:t>
      </w:r>
      <w:r>
        <w:rPr>
          <w:shd w:val="clear" w:color="auto" w:fill="FFFFFF"/>
        </w:rPr>
        <w:t>SQL</w:t>
      </w:r>
      <w:r>
        <w:rPr>
          <w:shd w:val="clear" w:color="auto" w:fill="FFFFFF"/>
        </w:rPr>
        <w:t>就比较简单了。</w:t>
      </w:r>
    </w:p>
    <w:p w:rsidR="00D918CE" w:rsidRPr="00D918CE" w:rsidRDefault="00D918CE" w:rsidP="00D918CE">
      <w:pPr>
        <w:rPr>
          <w:rFonts w:hint="eastAsia"/>
        </w:rPr>
      </w:pPr>
    </w:p>
    <w:p w:rsidR="00D918CE" w:rsidRPr="00D918CE" w:rsidRDefault="00D918CE" w:rsidP="00D918CE">
      <w:pPr>
        <w:rPr>
          <w:rFonts w:hint="eastAsia"/>
        </w:rPr>
      </w:pPr>
    </w:p>
    <w:p w:rsidR="00D918CE" w:rsidRPr="00D918CE" w:rsidRDefault="00D918CE" w:rsidP="00D918CE">
      <w:pPr>
        <w:pStyle w:val="2"/>
        <w:rPr>
          <w:rFonts w:hint="eastAsia"/>
        </w:rPr>
      </w:pPr>
      <w:r>
        <w:t>MyBatis where标签语句</w:t>
      </w:r>
    </w:p>
    <w:p w:rsidR="00B067A8" w:rsidRPr="00B067A8" w:rsidRDefault="00B067A8" w:rsidP="00D918CE">
      <w:pPr>
        <w:pStyle w:val="3"/>
      </w:pPr>
      <w:r w:rsidRPr="00B067A8">
        <w:t>当</w:t>
      </w:r>
      <w:r w:rsidRPr="00B067A8">
        <w:t> where </w:t>
      </w:r>
      <w:r w:rsidRPr="00B067A8">
        <w:t>中的条件使用的</w:t>
      </w:r>
      <w:r w:rsidRPr="00B067A8">
        <w:t> if </w:t>
      </w:r>
      <w:r w:rsidRPr="00B067A8">
        <w:t>标签较多时，这样的组合可能会导致错误。当</w:t>
      </w:r>
      <w:r w:rsidRPr="00B067A8">
        <w:t> java </w:t>
      </w:r>
      <w:r w:rsidRPr="00B067A8">
        <w:t>代码按如下方法调用时：</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@Test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public void select_test_where() {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User user = new User();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user.setUsername(null);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user.setSex(1);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List&lt;User&gt; userList = this.dynamicSqlMapper.getUsertList_where(user);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for (User u : userList ) {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System.out.println(u.toString());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w:t>
      </w:r>
    </w:p>
    <w:p w:rsidR="00B067A8" w:rsidRPr="00B067A8" w:rsidRDefault="00B067A8" w:rsidP="00B067A8">
      <w:pPr>
        <w:widowControl/>
        <w:shd w:val="clear" w:color="auto" w:fill="FFFFFF"/>
        <w:spacing w:after="120"/>
        <w:jc w:val="left"/>
        <w:rPr>
          <w:rFonts w:ascii="Helvetica" w:eastAsia="宋体" w:hAnsi="Helvetica" w:cs="Helvetica"/>
          <w:color w:val="333344"/>
          <w:kern w:val="0"/>
          <w:sz w:val="23"/>
          <w:szCs w:val="23"/>
        </w:rPr>
      </w:pPr>
      <w:r w:rsidRPr="00B067A8">
        <w:rPr>
          <w:rFonts w:ascii="Helvetica" w:eastAsia="宋体" w:hAnsi="Helvetica" w:cs="Helvetica"/>
          <w:color w:val="333344"/>
          <w:kern w:val="0"/>
          <w:sz w:val="23"/>
          <w:szCs w:val="23"/>
        </w:rPr>
        <w:t>如果上面例子，参数</w:t>
      </w:r>
      <w:r w:rsidRPr="00B067A8">
        <w:rPr>
          <w:rFonts w:ascii="Helvetica" w:eastAsia="宋体" w:hAnsi="Helvetica" w:cs="Helvetica"/>
          <w:color w:val="333344"/>
          <w:kern w:val="0"/>
          <w:sz w:val="23"/>
          <w:szCs w:val="23"/>
        </w:rPr>
        <w:t xml:space="preserve"> username </w:t>
      </w:r>
      <w:r w:rsidRPr="00B067A8">
        <w:rPr>
          <w:rFonts w:ascii="Helvetica" w:eastAsia="宋体" w:hAnsi="Helvetica" w:cs="Helvetica"/>
          <w:color w:val="333344"/>
          <w:kern w:val="0"/>
          <w:sz w:val="23"/>
          <w:szCs w:val="23"/>
        </w:rPr>
        <w:t>为</w:t>
      </w:r>
      <w:r w:rsidRPr="00B067A8">
        <w:rPr>
          <w:rFonts w:ascii="Helvetica" w:eastAsia="宋体" w:hAnsi="Helvetica" w:cs="Helvetica"/>
          <w:color w:val="333344"/>
          <w:kern w:val="0"/>
          <w:sz w:val="23"/>
          <w:szCs w:val="23"/>
        </w:rPr>
        <w:t xml:space="preserve"> null</w:t>
      </w:r>
      <w:r w:rsidRPr="00B067A8">
        <w:rPr>
          <w:rFonts w:ascii="Helvetica" w:eastAsia="宋体" w:hAnsi="Helvetica" w:cs="Helvetica"/>
          <w:color w:val="333344"/>
          <w:kern w:val="0"/>
          <w:sz w:val="23"/>
          <w:szCs w:val="23"/>
        </w:rPr>
        <w:t>，将不会进行列</w:t>
      </w:r>
      <w:r w:rsidRPr="00B067A8">
        <w:rPr>
          <w:rFonts w:ascii="Helvetica" w:eastAsia="宋体" w:hAnsi="Helvetica" w:cs="Helvetica"/>
          <w:color w:val="333344"/>
          <w:kern w:val="0"/>
          <w:sz w:val="23"/>
          <w:szCs w:val="23"/>
        </w:rPr>
        <w:t xml:space="preserve"> username </w:t>
      </w:r>
      <w:r w:rsidRPr="00B067A8">
        <w:rPr>
          <w:rFonts w:ascii="Helvetica" w:eastAsia="宋体" w:hAnsi="Helvetica" w:cs="Helvetica"/>
          <w:color w:val="333344"/>
          <w:kern w:val="0"/>
          <w:sz w:val="23"/>
          <w:szCs w:val="23"/>
        </w:rPr>
        <w:t>的判断，则会直接导</w:t>
      </w:r>
      <w:r w:rsidRPr="00B067A8">
        <w:rPr>
          <w:rFonts w:ascii="Helvetica" w:eastAsia="宋体" w:hAnsi="Helvetica" w:cs="Helvetica"/>
          <w:color w:val="333344"/>
          <w:kern w:val="0"/>
          <w:sz w:val="23"/>
          <w:szCs w:val="23"/>
        </w:rPr>
        <w:t>“WHERE AND”</w:t>
      </w:r>
      <w:r w:rsidRPr="00B067A8">
        <w:rPr>
          <w:rFonts w:ascii="Helvetica" w:eastAsia="宋体" w:hAnsi="Helvetica" w:cs="Helvetica"/>
          <w:color w:val="333344"/>
          <w:kern w:val="0"/>
          <w:sz w:val="23"/>
          <w:szCs w:val="23"/>
        </w:rPr>
        <w:t>关键字多余的错误</w:t>
      </w:r>
      <w:r w:rsidRPr="00B067A8">
        <w:rPr>
          <w:rFonts w:ascii="Helvetica" w:eastAsia="宋体" w:hAnsi="Helvetica" w:cs="Helvetica"/>
          <w:color w:val="333344"/>
          <w:kern w:val="0"/>
          <w:sz w:val="23"/>
          <w:szCs w:val="23"/>
        </w:rPr>
        <w:t xml:space="preserve"> SQL</w:t>
      </w:r>
      <w:r w:rsidRPr="00B067A8">
        <w:rPr>
          <w:rFonts w:ascii="Helvetica" w:eastAsia="宋体" w:hAnsi="Helvetica" w:cs="Helvetica"/>
          <w:color w:val="333344"/>
          <w:kern w:val="0"/>
          <w:sz w:val="23"/>
          <w:szCs w:val="23"/>
        </w:rPr>
        <w:t>。</w:t>
      </w:r>
    </w:p>
    <w:p w:rsidR="00B067A8" w:rsidRPr="00B067A8" w:rsidRDefault="00B067A8" w:rsidP="00B067A8">
      <w:pPr>
        <w:widowControl/>
        <w:shd w:val="clear" w:color="auto" w:fill="FFFFFF"/>
        <w:spacing w:after="120"/>
        <w:jc w:val="left"/>
        <w:rPr>
          <w:rFonts w:ascii="Helvetica" w:eastAsia="宋体" w:hAnsi="Helvetica" w:cs="Helvetica"/>
          <w:color w:val="333344"/>
          <w:kern w:val="0"/>
          <w:sz w:val="23"/>
          <w:szCs w:val="23"/>
        </w:rPr>
      </w:pPr>
      <w:r w:rsidRPr="00B067A8">
        <w:rPr>
          <w:rFonts w:ascii="Helvetica" w:eastAsia="宋体" w:hAnsi="Helvetica" w:cs="Helvetica"/>
          <w:color w:val="333344"/>
          <w:kern w:val="0"/>
          <w:sz w:val="23"/>
          <w:szCs w:val="23"/>
        </w:rPr>
        <w:t>这时可以使用</w:t>
      </w:r>
      <w:r w:rsidRPr="00B067A8">
        <w:rPr>
          <w:rFonts w:ascii="Helvetica" w:eastAsia="宋体" w:hAnsi="Helvetica" w:cs="Helvetica"/>
          <w:color w:val="333344"/>
          <w:kern w:val="0"/>
          <w:sz w:val="23"/>
          <w:szCs w:val="23"/>
        </w:rPr>
        <w:t xml:space="preserve"> where </w:t>
      </w:r>
      <w:r w:rsidRPr="00B067A8">
        <w:rPr>
          <w:rFonts w:ascii="Helvetica" w:eastAsia="宋体" w:hAnsi="Helvetica" w:cs="Helvetica"/>
          <w:color w:val="333344"/>
          <w:kern w:val="0"/>
          <w:sz w:val="23"/>
          <w:szCs w:val="23"/>
        </w:rPr>
        <w:t>动态语句来解决。</w:t>
      </w:r>
      <w:r w:rsidRPr="00B067A8">
        <w:rPr>
          <w:rFonts w:ascii="Helvetica" w:eastAsia="宋体" w:hAnsi="Helvetica" w:cs="Helvetica"/>
          <w:color w:val="333344"/>
          <w:kern w:val="0"/>
          <w:sz w:val="23"/>
          <w:szCs w:val="23"/>
        </w:rPr>
        <w:t>“where”</w:t>
      </w:r>
      <w:r w:rsidRPr="00B067A8">
        <w:rPr>
          <w:rFonts w:ascii="Helvetica" w:eastAsia="宋体" w:hAnsi="Helvetica" w:cs="Helvetica"/>
          <w:color w:val="333344"/>
          <w:kern w:val="0"/>
          <w:sz w:val="23"/>
          <w:szCs w:val="23"/>
        </w:rPr>
        <w:t>标签会知道如果它包含的标签中有返回值的话，它就插入一个</w:t>
      </w:r>
      <w:r w:rsidRPr="00B067A8">
        <w:rPr>
          <w:rFonts w:ascii="Helvetica" w:eastAsia="宋体" w:hAnsi="Helvetica" w:cs="Helvetica"/>
          <w:color w:val="333344"/>
          <w:kern w:val="0"/>
          <w:sz w:val="23"/>
          <w:szCs w:val="23"/>
        </w:rPr>
        <w:t>‘where’</w:t>
      </w:r>
      <w:r w:rsidRPr="00B067A8">
        <w:rPr>
          <w:rFonts w:ascii="Helvetica" w:eastAsia="宋体" w:hAnsi="Helvetica" w:cs="Helvetica"/>
          <w:color w:val="333344"/>
          <w:kern w:val="0"/>
          <w:sz w:val="23"/>
          <w:szCs w:val="23"/>
        </w:rPr>
        <w:t>。此外，如果标签返回的内容是以</w:t>
      </w:r>
      <w:r w:rsidRPr="00B067A8">
        <w:rPr>
          <w:rFonts w:ascii="Helvetica" w:eastAsia="宋体" w:hAnsi="Helvetica" w:cs="Helvetica"/>
          <w:color w:val="333344"/>
          <w:kern w:val="0"/>
          <w:sz w:val="23"/>
          <w:szCs w:val="23"/>
        </w:rPr>
        <w:t xml:space="preserve"> AND </w:t>
      </w:r>
      <w:r w:rsidRPr="00B067A8">
        <w:rPr>
          <w:rFonts w:ascii="Helvetica" w:eastAsia="宋体" w:hAnsi="Helvetica" w:cs="Helvetica"/>
          <w:color w:val="333344"/>
          <w:kern w:val="0"/>
          <w:sz w:val="23"/>
          <w:szCs w:val="23"/>
        </w:rPr>
        <w:t>或</w:t>
      </w:r>
      <w:r w:rsidRPr="00B067A8">
        <w:rPr>
          <w:rFonts w:ascii="Helvetica" w:eastAsia="宋体" w:hAnsi="Helvetica" w:cs="Helvetica"/>
          <w:color w:val="333344"/>
          <w:kern w:val="0"/>
          <w:sz w:val="23"/>
          <w:szCs w:val="23"/>
        </w:rPr>
        <w:t>OR </w:t>
      </w:r>
      <w:r w:rsidRPr="00B067A8">
        <w:rPr>
          <w:rFonts w:ascii="Helvetica" w:eastAsia="宋体" w:hAnsi="Helvetica" w:cs="Helvetica"/>
          <w:color w:val="333344"/>
          <w:kern w:val="0"/>
          <w:sz w:val="23"/>
          <w:szCs w:val="23"/>
        </w:rPr>
        <w:t>开头的，则它会剔除掉。</w:t>
      </w:r>
    </w:p>
    <w:p w:rsidR="00B067A8" w:rsidRPr="00B067A8" w:rsidRDefault="00B067A8" w:rsidP="00B067A8">
      <w:pPr>
        <w:widowControl/>
        <w:shd w:val="clear" w:color="auto" w:fill="FFFFFF"/>
        <w:spacing w:after="120"/>
        <w:jc w:val="left"/>
        <w:rPr>
          <w:rFonts w:ascii="Helvetica" w:eastAsia="宋体" w:hAnsi="Helvetica" w:cs="Helvetica"/>
          <w:color w:val="333344"/>
          <w:kern w:val="0"/>
          <w:sz w:val="23"/>
          <w:szCs w:val="23"/>
        </w:rPr>
      </w:pPr>
      <w:r w:rsidRPr="00B067A8">
        <w:rPr>
          <w:rFonts w:ascii="Helvetica" w:eastAsia="宋体" w:hAnsi="Helvetica" w:cs="Helvetica"/>
          <w:color w:val="333344"/>
          <w:kern w:val="0"/>
          <w:sz w:val="23"/>
          <w:szCs w:val="23"/>
        </w:rPr>
        <w:t>上面例子修改为：</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lastRenderedPageBreak/>
        <w:t xml:space="preserve">&lt;select id="getUserList_whereIf" resultMap="resultMap_User" parameterType="com.yiibai.pojo.User"&gt;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SELECT u.user_id,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u.username,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u.sex,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u.birthday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FROM User u</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&lt;where&gt;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 test="username !=null "&gt;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u.username LIKE CONCAT(CONCAT('%', #{username, jdbcType=VARCHAR}),'%')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 test="sex != null and sex != '' "&gt;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AND u.sex = #{sex, jdbcType=INTEGER}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 test="birthday != null "&gt;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AND u.birthday = #{birthday, jdbcType=DATE}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&lt;/where&gt;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&lt;/select&gt;  </w:t>
      </w:r>
    </w:p>
    <w:p w:rsidR="00B067A8" w:rsidRPr="00B067A8" w:rsidRDefault="00B067A8" w:rsidP="00B067A8">
      <w:pPr>
        <w:widowControl/>
        <w:shd w:val="clear" w:color="auto" w:fill="FFFFFF"/>
        <w:spacing w:after="120"/>
        <w:jc w:val="left"/>
        <w:rPr>
          <w:rFonts w:ascii="Helvetica" w:eastAsia="宋体" w:hAnsi="Helvetica" w:cs="Helvetica"/>
          <w:color w:val="333344"/>
          <w:kern w:val="0"/>
          <w:sz w:val="23"/>
          <w:szCs w:val="23"/>
        </w:rPr>
      </w:pPr>
      <w:r w:rsidRPr="00B067A8">
        <w:rPr>
          <w:rFonts w:ascii="Helvetica" w:eastAsia="宋体" w:hAnsi="Helvetica" w:cs="Helvetica"/>
          <w:color w:val="333344"/>
          <w:kern w:val="0"/>
          <w:sz w:val="23"/>
          <w:szCs w:val="23"/>
        </w:rPr>
        <w:t xml:space="preserve">where </w:t>
      </w:r>
      <w:r w:rsidRPr="00B067A8">
        <w:rPr>
          <w:rFonts w:ascii="Helvetica" w:eastAsia="宋体" w:hAnsi="Helvetica" w:cs="Helvetica"/>
          <w:color w:val="333344"/>
          <w:kern w:val="0"/>
          <w:sz w:val="23"/>
          <w:szCs w:val="23"/>
        </w:rPr>
        <w:t>主要是用来简化</w:t>
      </w:r>
      <w:r w:rsidRPr="00B067A8">
        <w:rPr>
          <w:rFonts w:ascii="Helvetica" w:eastAsia="宋体" w:hAnsi="Helvetica" w:cs="Helvetica"/>
          <w:color w:val="333344"/>
          <w:kern w:val="0"/>
          <w:sz w:val="23"/>
          <w:szCs w:val="23"/>
        </w:rPr>
        <w:t xml:space="preserve"> sql </w:t>
      </w:r>
      <w:r w:rsidRPr="00B067A8">
        <w:rPr>
          <w:rFonts w:ascii="Helvetica" w:eastAsia="宋体" w:hAnsi="Helvetica" w:cs="Helvetica"/>
          <w:color w:val="333344"/>
          <w:kern w:val="0"/>
          <w:sz w:val="23"/>
          <w:szCs w:val="23"/>
        </w:rPr>
        <w:t>语句中</w:t>
      </w:r>
      <w:r w:rsidRPr="00B067A8">
        <w:rPr>
          <w:rFonts w:ascii="Helvetica" w:eastAsia="宋体" w:hAnsi="Helvetica" w:cs="Helvetica"/>
          <w:color w:val="333344"/>
          <w:kern w:val="0"/>
          <w:sz w:val="23"/>
          <w:szCs w:val="23"/>
        </w:rPr>
        <w:t xml:space="preserve"> where </w:t>
      </w:r>
      <w:r w:rsidRPr="00B067A8">
        <w:rPr>
          <w:rFonts w:ascii="Helvetica" w:eastAsia="宋体" w:hAnsi="Helvetica" w:cs="Helvetica"/>
          <w:color w:val="333344"/>
          <w:kern w:val="0"/>
          <w:sz w:val="23"/>
          <w:szCs w:val="23"/>
        </w:rPr>
        <w:t>条件判断，自动地处理</w:t>
      </w:r>
      <w:r w:rsidRPr="00B067A8">
        <w:rPr>
          <w:rFonts w:ascii="Helvetica" w:eastAsia="宋体" w:hAnsi="Helvetica" w:cs="Helvetica"/>
          <w:color w:val="333344"/>
          <w:kern w:val="0"/>
          <w:sz w:val="23"/>
          <w:szCs w:val="23"/>
        </w:rPr>
        <w:t xml:space="preserve"> AND/OR </w:t>
      </w:r>
      <w:r w:rsidRPr="00B067A8">
        <w:rPr>
          <w:rFonts w:ascii="Helvetica" w:eastAsia="宋体" w:hAnsi="Helvetica" w:cs="Helvetica"/>
          <w:color w:val="333344"/>
          <w:kern w:val="0"/>
          <w:sz w:val="23"/>
          <w:szCs w:val="23"/>
        </w:rPr>
        <w:t>条件。</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&lt;select id="dynamicWhereTest" parameterType="Blog" resultType="Blog"&gt;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select * from t_blog </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&lt;where&gt;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 test="title != null"&gt;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title = #{title}</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 test="content != null"&gt;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and content = #{content}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 test="owner != null"&gt;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lastRenderedPageBreak/>
        <w:t xml:space="preserve">                and owner = #{owner}</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&lt;/if&gt;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&lt;/where&gt;</w:t>
      </w:r>
    </w:p>
    <w:p w:rsidR="00B067A8" w:rsidRPr="00B067A8" w:rsidRDefault="00B067A8" w:rsidP="00B067A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B067A8">
        <w:rPr>
          <w:rFonts w:ascii="宋体" w:eastAsia="宋体" w:hAnsi="宋体" w:cs="宋体"/>
          <w:color w:val="333333"/>
          <w:kern w:val="0"/>
          <w:sz w:val="20"/>
          <w:szCs w:val="20"/>
        </w:rPr>
        <w:t xml:space="preserve">    &lt;/select&gt;</w:t>
      </w:r>
    </w:p>
    <w:p w:rsidR="00B067A8" w:rsidRDefault="00B067A8" w:rsidP="00B067A8">
      <w:pPr>
        <w:widowControl/>
        <w:shd w:val="clear" w:color="auto" w:fill="FFFFFF"/>
        <w:spacing w:after="120"/>
        <w:jc w:val="left"/>
        <w:rPr>
          <w:rFonts w:ascii="Helvetica" w:eastAsia="宋体" w:hAnsi="Helvetica" w:cs="Helvetica" w:hint="eastAsia"/>
          <w:color w:val="333344"/>
          <w:kern w:val="0"/>
          <w:sz w:val="23"/>
          <w:szCs w:val="23"/>
        </w:rPr>
      </w:pPr>
      <w:r w:rsidRPr="00B067A8">
        <w:rPr>
          <w:rFonts w:ascii="Helvetica" w:eastAsia="宋体" w:hAnsi="Helvetica" w:cs="Helvetica"/>
          <w:color w:val="333344"/>
          <w:kern w:val="0"/>
          <w:sz w:val="23"/>
          <w:szCs w:val="23"/>
        </w:rPr>
        <w:t xml:space="preserve">where </w:t>
      </w:r>
      <w:r w:rsidRPr="00B067A8">
        <w:rPr>
          <w:rFonts w:ascii="Helvetica" w:eastAsia="宋体" w:hAnsi="Helvetica" w:cs="Helvetica"/>
          <w:color w:val="333344"/>
          <w:kern w:val="0"/>
          <w:sz w:val="23"/>
          <w:szCs w:val="23"/>
        </w:rPr>
        <w:t>元素的作用是会在写入</w:t>
      </w:r>
      <w:r w:rsidRPr="00B067A8">
        <w:rPr>
          <w:rFonts w:ascii="Helvetica" w:eastAsia="宋体" w:hAnsi="Helvetica" w:cs="Helvetica"/>
          <w:color w:val="333344"/>
          <w:kern w:val="0"/>
          <w:sz w:val="23"/>
          <w:szCs w:val="23"/>
        </w:rPr>
        <w:t xml:space="preserve"> where </w:t>
      </w:r>
      <w:r w:rsidRPr="00B067A8">
        <w:rPr>
          <w:rFonts w:ascii="Helvetica" w:eastAsia="宋体" w:hAnsi="Helvetica" w:cs="Helvetica"/>
          <w:color w:val="333344"/>
          <w:kern w:val="0"/>
          <w:sz w:val="23"/>
          <w:szCs w:val="23"/>
        </w:rPr>
        <w:t>元素的地方输出一个</w:t>
      </w:r>
      <w:r w:rsidRPr="00B067A8">
        <w:rPr>
          <w:rFonts w:ascii="Helvetica" w:eastAsia="宋体" w:hAnsi="Helvetica" w:cs="Helvetica"/>
          <w:color w:val="333344"/>
          <w:kern w:val="0"/>
          <w:sz w:val="23"/>
          <w:szCs w:val="23"/>
        </w:rPr>
        <w:t xml:space="preserve"> where</w:t>
      </w:r>
      <w:r w:rsidRPr="00B067A8">
        <w:rPr>
          <w:rFonts w:ascii="Helvetica" w:eastAsia="宋体" w:hAnsi="Helvetica" w:cs="Helvetica"/>
          <w:color w:val="333344"/>
          <w:kern w:val="0"/>
          <w:sz w:val="23"/>
          <w:szCs w:val="23"/>
        </w:rPr>
        <w:t>，另外一个好处是你不需要考虑</w:t>
      </w:r>
      <w:r w:rsidRPr="00B067A8">
        <w:rPr>
          <w:rFonts w:ascii="Helvetica" w:eastAsia="宋体" w:hAnsi="Helvetica" w:cs="Helvetica"/>
          <w:color w:val="333344"/>
          <w:kern w:val="0"/>
          <w:sz w:val="23"/>
          <w:szCs w:val="23"/>
        </w:rPr>
        <w:t xml:space="preserve"> where </w:t>
      </w:r>
      <w:r w:rsidRPr="00B067A8">
        <w:rPr>
          <w:rFonts w:ascii="Helvetica" w:eastAsia="宋体" w:hAnsi="Helvetica" w:cs="Helvetica"/>
          <w:color w:val="333344"/>
          <w:kern w:val="0"/>
          <w:sz w:val="23"/>
          <w:szCs w:val="23"/>
        </w:rPr>
        <w:t>元素里面的条件输出是什么样子的，</w:t>
      </w:r>
      <w:r w:rsidRPr="00B067A8">
        <w:rPr>
          <w:rFonts w:ascii="Helvetica" w:eastAsia="宋体" w:hAnsi="Helvetica" w:cs="Helvetica"/>
          <w:color w:val="333344"/>
          <w:kern w:val="0"/>
          <w:sz w:val="23"/>
          <w:szCs w:val="23"/>
        </w:rPr>
        <w:t xml:space="preserve">MyBatis </w:t>
      </w:r>
      <w:r w:rsidRPr="00B067A8">
        <w:rPr>
          <w:rFonts w:ascii="Helvetica" w:eastAsia="宋体" w:hAnsi="Helvetica" w:cs="Helvetica"/>
          <w:color w:val="333344"/>
          <w:kern w:val="0"/>
          <w:sz w:val="23"/>
          <w:szCs w:val="23"/>
        </w:rPr>
        <w:t>会智能的帮处理，如果所有的条件都不满足那么</w:t>
      </w:r>
      <w:r w:rsidRPr="00B067A8">
        <w:rPr>
          <w:rFonts w:ascii="Helvetica" w:eastAsia="宋体" w:hAnsi="Helvetica" w:cs="Helvetica"/>
          <w:color w:val="333344"/>
          <w:kern w:val="0"/>
          <w:sz w:val="23"/>
          <w:szCs w:val="23"/>
        </w:rPr>
        <w:t xml:space="preserve"> MyBatis </w:t>
      </w:r>
      <w:r w:rsidRPr="00B067A8">
        <w:rPr>
          <w:rFonts w:ascii="Helvetica" w:eastAsia="宋体" w:hAnsi="Helvetica" w:cs="Helvetica"/>
          <w:color w:val="333344"/>
          <w:kern w:val="0"/>
          <w:sz w:val="23"/>
          <w:szCs w:val="23"/>
        </w:rPr>
        <w:t>就会查出所有的记录，如果输出后是</w:t>
      </w:r>
      <w:r w:rsidRPr="00B067A8">
        <w:rPr>
          <w:rFonts w:ascii="Helvetica" w:eastAsia="宋体" w:hAnsi="Helvetica" w:cs="Helvetica"/>
          <w:color w:val="333344"/>
          <w:kern w:val="0"/>
          <w:sz w:val="23"/>
          <w:szCs w:val="23"/>
        </w:rPr>
        <w:t xml:space="preserve"> and </w:t>
      </w:r>
      <w:r w:rsidRPr="00B067A8">
        <w:rPr>
          <w:rFonts w:ascii="Helvetica" w:eastAsia="宋体" w:hAnsi="Helvetica" w:cs="Helvetica"/>
          <w:color w:val="333344"/>
          <w:kern w:val="0"/>
          <w:sz w:val="23"/>
          <w:szCs w:val="23"/>
        </w:rPr>
        <w:t>开头的，</w:t>
      </w:r>
      <w:r w:rsidRPr="00B067A8">
        <w:rPr>
          <w:rFonts w:ascii="Helvetica" w:eastAsia="宋体" w:hAnsi="Helvetica" w:cs="Helvetica"/>
          <w:color w:val="333344"/>
          <w:kern w:val="0"/>
          <w:sz w:val="23"/>
          <w:szCs w:val="23"/>
        </w:rPr>
        <w:t xml:space="preserve">MyBatis </w:t>
      </w:r>
      <w:r w:rsidRPr="00B067A8">
        <w:rPr>
          <w:rFonts w:ascii="Helvetica" w:eastAsia="宋体" w:hAnsi="Helvetica" w:cs="Helvetica"/>
          <w:color w:val="333344"/>
          <w:kern w:val="0"/>
          <w:sz w:val="23"/>
          <w:szCs w:val="23"/>
        </w:rPr>
        <w:t>会把第一个</w:t>
      </w:r>
      <w:r w:rsidRPr="00B067A8">
        <w:rPr>
          <w:rFonts w:ascii="Helvetica" w:eastAsia="宋体" w:hAnsi="Helvetica" w:cs="Helvetica"/>
          <w:color w:val="333344"/>
          <w:kern w:val="0"/>
          <w:sz w:val="23"/>
          <w:szCs w:val="23"/>
        </w:rPr>
        <w:t>and</w:t>
      </w:r>
      <w:r w:rsidRPr="00B067A8">
        <w:rPr>
          <w:rFonts w:ascii="Helvetica" w:eastAsia="宋体" w:hAnsi="Helvetica" w:cs="Helvetica"/>
          <w:color w:val="333344"/>
          <w:kern w:val="0"/>
          <w:sz w:val="23"/>
          <w:szCs w:val="23"/>
        </w:rPr>
        <w:t>忽略，当然如果是</w:t>
      </w:r>
      <w:r w:rsidRPr="00B067A8">
        <w:rPr>
          <w:rFonts w:ascii="Helvetica" w:eastAsia="宋体" w:hAnsi="Helvetica" w:cs="Helvetica"/>
          <w:color w:val="333344"/>
          <w:kern w:val="0"/>
          <w:sz w:val="23"/>
          <w:szCs w:val="23"/>
        </w:rPr>
        <w:t xml:space="preserve"> or </w:t>
      </w:r>
      <w:r w:rsidRPr="00B067A8">
        <w:rPr>
          <w:rFonts w:ascii="Helvetica" w:eastAsia="宋体" w:hAnsi="Helvetica" w:cs="Helvetica"/>
          <w:color w:val="333344"/>
          <w:kern w:val="0"/>
          <w:sz w:val="23"/>
          <w:szCs w:val="23"/>
        </w:rPr>
        <w:t>开头的，</w:t>
      </w:r>
      <w:r w:rsidRPr="00B067A8">
        <w:rPr>
          <w:rFonts w:ascii="Helvetica" w:eastAsia="宋体" w:hAnsi="Helvetica" w:cs="Helvetica"/>
          <w:color w:val="333344"/>
          <w:kern w:val="0"/>
          <w:sz w:val="23"/>
          <w:szCs w:val="23"/>
        </w:rPr>
        <w:t xml:space="preserve">MyBatis </w:t>
      </w:r>
      <w:r w:rsidRPr="00B067A8">
        <w:rPr>
          <w:rFonts w:ascii="Helvetica" w:eastAsia="宋体" w:hAnsi="Helvetica" w:cs="Helvetica"/>
          <w:color w:val="333344"/>
          <w:kern w:val="0"/>
          <w:sz w:val="23"/>
          <w:szCs w:val="23"/>
        </w:rPr>
        <w:t>也会把它忽略；此外，在</w:t>
      </w:r>
      <w:r w:rsidRPr="00B067A8">
        <w:rPr>
          <w:rFonts w:ascii="Helvetica" w:eastAsia="宋体" w:hAnsi="Helvetica" w:cs="Helvetica"/>
          <w:color w:val="333344"/>
          <w:kern w:val="0"/>
          <w:sz w:val="23"/>
          <w:szCs w:val="23"/>
        </w:rPr>
        <w:t xml:space="preserve"> where </w:t>
      </w:r>
      <w:r w:rsidRPr="00B067A8">
        <w:rPr>
          <w:rFonts w:ascii="Helvetica" w:eastAsia="宋体" w:hAnsi="Helvetica" w:cs="Helvetica"/>
          <w:color w:val="333344"/>
          <w:kern w:val="0"/>
          <w:sz w:val="23"/>
          <w:szCs w:val="23"/>
        </w:rPr>
        <w:t>元素中你不需要考虑空格的问题，</w:t>
      </w:r>
      <w:r w:rsidRPr="00B067A8">
        <w:rPr>
          <w:rFonts w:ascii="Helvetica" w:eastAsia="宋体" w:hAnsi="Helvetica" w:cs="Helvetica"/>
          <w:color w:val="333344"/>
          <w:kern w:val="0"/>
          <w:sz w:val="23"/>
          <w:szCs w:val="23"/>
        </w:rPr>
        <w:t xml:space="preserve">MyBatis </w:t>
      </w:r>
      <w:r w:rsidRPr="00B067A8">
        <w:rPr>
          <w:rFonts w:ascii="Helvetica" w:eastAsia="宋体" w:hAnsi="Helvetica" w:cs="Helvetica"/>
          <w:color w:val="333344"/>
          <w:kern w:val="0"/>
          <w:sz w:val="23"/>
          <w:szCs w:val="23"/>
        </w:rPr>
        <w:t>会智能的帮你加上。像上述例子中，如果</w:t>
      </w:r>
      <w:r w:rsidRPr="00B067A8">
        <w:rPr>
          <w:rFonts w:ascii="Helvetica" w:eastAsia="宋体" w:hAnsi="Helvetica" w:cs="Helvetica"/>
          <w:color w:val="333344"/>
          <w:kern w:val="0"/>
          <w:sz w:val="23"/>
          <w:szCs w:val="23"/>
        </w:rPr>
        <w:t xml:space="preserve"> title=null</w:t>
      </w:r>
      <w:r w:rsidRPr="00B067A8">
        <w:rPr>
          <w:rFonts w:ascii="Helvetica" w:eastAsia="宋体" w:hAnsi="Helvetica" w:cs="Helvetica"/>
          <w:color w:val="333344"/>
          <w:kern w:val="0"/>
          <w:sz w:val="23"/>
          <w:szCs w:val="23"/>
        </w:rPr>
        <w:t>，</w:t>
      </w:r>
      <w:r w:rsidRPr="00B067A8">
        <w:rPr>
          <w:rFonts w:ascii="Helvetica" w:eastAsia="宋体" w:hAnsi="Helvetica" w:cs="Helvetica"/>
          <w:color w:val="333344"/>
          <w:kern w:val="0"/>
          <w:sz w:val="23"/>
          <w:szCs w:val="23"/>
        </w:rPr>
        <w:t xml:space="preserve"> </w:t>
      </w:r>
      <w:r w:rsidRPr="00B067A8">
        <w:rPr>
          <w:rFonts w:ascii="Helvetica" w:eastAsia="宋体" w:hAnsi="Helvetica" w:cs="Helvetica"/>
          <w:color w:val="333344"/>
          <w:kern w:val="0"/>
          <w:sz w:val="23"/>
          <w:szCs w:val="23"/>
        </w:rPr>
        <w:t>而</w:t>
      </w:r>
      <w:r w:rsidRPr="00B067A8">
        <w:rPr>
          <w:rFonts w:ascii="Helvetica" w:eastAsia="宋体" w:hAnsi="Helvetica" w:cs="Helvetica"/>
          <w:color w:val="333344"/>
          <w:kern w:val="0"/>
          <w:sz w:val="23"/>
          <w:szCs w:val="23"/>
        </w:rPr>
        <w:t xml:space="preserve"> content != null</w:t>
      </w:r>
      <w:r w:rsidRPr="00B067A8">
        <w:rPr>
          <w:rFonts w:ascii="Helvetica" w:eastAsia="宋体" w:hAnsi="Helvetica" w:cs="Helvetica"/>
          <w:color w:val="333344"/>
          <w:kern w:val="0"/>
          <w:sz w:val="23"/>
          <w:szCs w:val="23"/>
        </w:rPr>
        <w:t>，那么输出的整个语句会是</w:t>
      </w:r>
      <w:r w:rsidRPr="00B067A8">
        <w:rPr>
          <w:rFonts w:ascii="Helvetica" w:eastAsia="宋体" w:hAnsi="Helvetica" w:cs="Helvetica"/>
          <w:color w:val="333344"/>
          <w:kern w:val="0"/>
          <w:sz w:val="23"/>
          <w:szCs w:val="23"/>
        </w:rPr>
        <w:t xml:space="preserve"> select * from t_blog where content = #{content}</w:t>
      </w:r>
      <w:r w:rsidRPr="00B067A8">
        <w:rPr>
          <w:rFonts w:ascii="Helvetica" w:eastAsia="宋体" w:hAnsi="Helvetica" w:cs="Helvetica"/>
          <w:color w:val="333344"/>
          <w:kern w:val="0"/>
          <w:sz w:val="23"/>
          <w:szCs w:val="23"/>
        </w:rPr>
        <w:t>，而不是</w:t>
      </w:r>
      <w:r w:rsidRPr="00B067A8">
        <w:rPr>
          <w:rFonts w:ascii="Helvetica" w:eastAsia="宋体" w:hAnsi="Helvetica" w:cs="Helvetica"/>
          <w:color w:val="333344"/>
          <w:kern w:val="0"/>
          <w:sz w:val="23"/>
          <w:szCs w:val="23"/>
        </w:rPr>
        <w:t xml:space="preserve"> select * from t_blog where and content = #{content}</w:t>
      </w:r>
      <w:r w:rsidRPr="00B067A8">
        <w:rPr>
          <w:rFonts w:ascii="Helvetica" w:eastAsia="宋体" w:hAnsi="Helvetica" w:cs="Helvetica"/>
          <w:color w:val="333344"/>
          <w:kern w:val="0"/>
          <w:sz w:val="23"/>
          <w:szCs w:val="23"/>
        </w:rPr>
        <w:t>，因为</w:t>
      </w:r>
      <w:r w:rsidRPr="00B067A8">
        <w:rPr>
          <w:rFonts w:ascii="Helvetica" w:eastAsia="宋体" w:hAnsi="Helvetica" w:cs="Helvetica"/>
          <w:color w:val="333344"/>
          <w:kern w:val="0"/>
          <w:sz w:val="23"/>
          <w:szCs w:val="23"/>
        </w:rPr>
        <w:t xml:space="preserve"> MyBatis </w:t>
      </w:r>
      <w:r w:rsidRPr="00B067A8">
        <w:rPr>
          <w:rFonts w:ascii="Helvetica" w:eastAsia="宋体" w:hAnsi="Helvetica" w:cs="Helvetica"/>
          <w:color w:val="333344"/>
          <w:kern w:val="0"/>
          <w:sz w:val="23"/>
          <w:szCs w:val="23"/>
        </w:rPr>
        <w:t>会自动地把首个</w:t>
      </w:r>
      <w:r w:rsidRPr="00B067A8">
        <w:rPr>
          <w:rFonts w:ascii="Helvetica" w:eastAsia="宋体" w:hAnsi="Helvetica" w:cs="Helvetica"/>
          <w:color w:val="333344"/>
          <w:kern w:val="0"/>
          <w:sz w:val="23"/>
          <w:szCs w:val="23"/>
        </w:rPr>
        <w:t xml:space="preserve"> and / or </w:t>
      </w:r>
      <w:r w:rsidRPr="00B067A8">
        <w:rPr>
          <w:rFonts w:ascii="Helvetica" w:eastAsia="宋体" w:hAnsi="Helvetica" w:cs="Helvetica"/>
          <w:color w:val="333344"/>
          <w:kern w:val="0"/>
          <w:sz w:val="23"/>
          <w:szCs w:val="23"/>
        </w:rPr>
        <w:t>给忽略。</w:t>
      </w:r>
    </w:p>
    <w:p w:rsidR="00D918CE" w:rsidRDefault="00D918CE" w:rsidP="00B067A8">
      <w:pPr>
        <w:widowControl/>
        <w:shd w:val="clear" w:color="auto" w:fill="FFFFFF"/>
        <w:spacing w:after="120"/>
        <w:jc w:val="left"/>
        <w:rPr>
          <w:rFonts w:ascii="Helvetica" w:eastAsia="宋体" w:hAnsi="Helvetica" w:cs="Helvetica" w:hint="eastAsia"/>
          <w:color w:val="333344"/>
          <w:kern w:val="0"/>
          <w:sz w:val="23"/>
          <w:szCs w:val="23"/>
        </w:rPr>
      </w:pPr>
    </w:p>
    <w:p w:rsidR="00D918CE" w:rsidRPr="00B067A8" w:rsidRDefault="00D918CE" w:rsidP="00B067A8">
      <w:pPr>
        <w:widowControl/>
        <w:shd w:val="clear" w:color="auto" w:fill="FFFFFF"/>
        <w:spacing w:after="120"/>
        <w:jc w:val="left"/>
        <w:rPr>
          <w:rFonts w:ascii="Helvetica" w:eastAsia="宋体" w:hAnsi="Helvetica" w:cs="Helvetica"/>
          <w:color w:val="333344"/>
          <w:kern w:val="0"/>
          <w:sz w:val="23"/>
          <w:szCs w:val="23"/>
        </w:rPr>
      </w:pPr>
    </w:p>
    <w:p w:rsidR="00D918CE" w:rsidRDefault="00D918CE" w:rsidP="00D918CE">
      <w:pPr>
        <w:pStyle w:val="2"/>
        <w:rPr>
          <w:rFonts w:hint="eastAsia"/>
        </w:rPr>
      </w:pPr>
      <w:r>
        <w:t>Mybatis set标签</w:t>
      </w:r>
    </w:p>
    <w:p w:rsidR="00D918CE" w:rsidRDefault="00D918CE" w:rsidP="00D918CE">
      <w:pPr>
        <w:pStyle w:val="3"/>
      </w:pPr>
      <w:r>
        <w:t xml:space="preserve">set - </w:t>
      </w:r>
      <w:r>
        <w:t>更新语句</w:t>
      </w:r>
    </w:p>
    <w:p w:rsidR="00D918CE" w:rsidRDefault="00D918CE" w:rsidP="00D918CE">
      <w:pPr>
        <w:shd w:val="clear" w:color="auto" w:fill="FFFFFF"/>
        <w:spacing w:after="120"/>
        <w:rPr>
          <w:rFonts w:ascii="Helvetica" w:hAnsi="Helvetica" w:cs="Helvetica"/>
          <w:color w:val="333344"/>
          <w:sz w:val="23"/>
          <w:szCs w:val="23"/>
        </w:rPr>
      </w:pPr>
      <w:r>
        <w:rPr>
          <w:rFonts w:ascii="Helvetica" w:hAnsi="Helvetica" w:cs="Helvetica"/>
          <w:color w:val="333344"/>
          <w:sz w:val="23"/>
          <w:szCs w:val="23"/>
        </w:rPr>
        <w:t>当</w:t>
      </w:r>
      <w:r>
        <w:rPr>
          <w:rFonts w:ascii="Helvetica" w:hAnsi="Helvetica" w:cs="Helvetica"/>
          <w:color w:val="333344"/>
          <w:sz w:val="23"/>
          <w:szCs w:val="23"/>
        </w:rPr>
        <w:t xml:space="preserve"> update </w:t>
      </w:r>
      <w:r>
        <w:rPr>
          <w:rFonts w:ascii="Helvetica" w:hAnsi="Helvetica" w:cs="Helvetica"/>
          <w:color w:val="333344"/>
          <w:sz w:val="23"/>
          <w:szCs w:val="23"/>
        </w:rPr>
        <w:t>语句中没有使用</w:t>
      </w:r>
      <w:r>
        <w:rPr>
          <w:rFonts w:ascii="Helvetica" w:hAnsi="Helvetica" w:cs="Helvetica"/>
          <w:color w:val="333344"/>
          <w:sz w:val="23"/>
          <w:szCs w:val="23"/>
        </w:rPr>
        <w:t xml:space="preserve"> if </w:t>
      </w:r>
      <w:r>
        <w:rPr>
          <w:rFonts w:ascii="Helvetica" w:hAnsi="Helvetica" w:cs="Helvetica"/>
          <w:color w:val="333344"/>
          <w:sz w:val="23"/>
          <w:szCs w:val="23"/>
        </w:rPr>
        <w:t>标签时，如果有一个参数为</w:t>
      </w:r>
      <w:r>
        <w:rPr>
          <w:rFonts w:ascii="Helvetica" w:hAnsi="Helvetica" w:cs="Helvetica"/>
          <w:color w:val="333344"/>
          <w:sz w:val="23"/>
          <w:szCs w:val="23"/>
        </w:rPr>
        <w:t xml:space="preserve"> null</w:t>
      </w:r>
      <w:r>
        <w:rPr>
          <w:rFonts w:ascii="Helvetica" w:hAnsi="Helvetica" w:cs="Helvetica"/>
          <w:color w:val="333344"/>
          <w:sz w:val="23"/>
          <w:szCs w:val="23"/>
        </w:rPr>
        <w:t>，都会导致错误。</w:t>
      </w:r>
    </w:p>
    <w:p w:rsidR="00D918CE" w:rsidRDefault="00D918CE" w:rsidP="00D918CE">
      <w:pPr>
        <w:shd w:val="clear" w:color="auto" w:fill="FFFFFF"/>
        <w:spacing w:after="120"/>
        <w:rPr>
          <w:rFonts w:ascii="Helvetica" w:hAnsi="Helvetica" w:cs="Helvetica"/>
          <w:color w:val="333344"/>
          <w:sz w:val="23"/>
          <w:szCs w:val="23"/>
        </w:rPr>
      </w:pPr>
      <w:r>
        <w:rPr>
          <w:rFonts w:ascii="Helvetica" w:hAnsi="Helvetica" w:cs="Helvetica"/>
          <w:color w:val="333344"/>
          <w:sz w:val="23"/>
          <w:szCs w:val="23"/>
        </w:rPr>
        <w:t>当在</w:t>
      </w:r>
      <w:r>
        <w:rPr>
          <w:rFonts w:ascii="Helvetica" w:hAnsi="Helvetica" w:cs="Helvetica"/>
          <w:color w:val="333344"/>
          <w:sz w:val="23"/>
          <w:szCs w:val="23"/>
        </w:rPr>
        <w:t xml:space="preserve"> update </w:t>
      </w:r>
      <w:r>
        <w:rPr>
          <w:rFonts w:ascii="Helvetica" w:hAnsi="Helvetica" w:cs="Helvetica"/>
          <w:color w:val="333344"/>
          <w:sz w:val="23"/>
          <w:szCs w:val="23"/>
        </w:rPr>
        <w:t>语句中使用</w:t>
      </w:r>
      <w:r>
        <w:rPr>
          <w:rFonts w:ascii="Helvetica" w:hAnsi="Helvetica" w:cs="Helvetica"/>
          <w:color w:val="333344"/>
          <w:sz w:val="23"/>
          <w:szCs w:val="23"/>
        </w:rPr>
        <w:t>if</w:t>
      </w:r>
      <w:r>
        <w:rPr>
          <w:rFonts w:ascii="Helvetica" w:hAnsi="Helvetica" w:cs="Helvetica"/>
          <w:color w:val="333344"/>
          <w:sz w:val="23"/>
          <w:szCs w:val="23"/>
        </w:rPr>
        <w:t>标签时，如果前面的</w:t>
      </w:r>
      <w:r>
        <w:rPr>
          <w:rFonts w:ascii="Helvetica" w:hAnsi="Helvetica" w:cs="Helvetica"/>
          <w:color w:val="333344"/>
          <w:sz w:val="23"/>
          <w:szCs w:val="23"/>
        </w:rPr>
        <w:t>if</w:t>
      </w:r>
      <w:r>
        <w:rPr>
          <w:rFonts w:ascii="Helvetica" w:hAnsi="Helvetica" w:cs="Helvetica"/>
          <w:color w:val="333344"/>
          <w:sz w:val="23"/>
          <w:szCs w:val="23"/>
        </w:rPr>
        <w:t>没有执行，则或导致逗号多余错误。使用</w:t>
      </w:r>
      <w:r>
        <w:rPr>
          <w:rFonts w:ascii="Helvetica" w:hAnsi="Helvetica" w:cs="Helvetica"/>
          <w:color w:val="333344"/>
          <w:sz w:val="23"/>
          <w:szCs w:val="23"/>
        </w:rPr>
        <w:t>set</w:t>
      </w:r>
      <w:r>
        <w:rPr>
          <w:rFonts w:ascii="Helvetica" w:hAnsi="Helvetica" w:cs="Helvetica"/>
          <w:color w:val="333344"/>
          <w:sz w:val="23"/>
          <w:szCs w:val="23"/>
        </w:rPr>
        <w:t>标签可以将动态的配置</w:t>
      </w:r>
      <w:r>
        <w:rPr>
          <w:rFonts w:ascii="Helvetica" w:hAnsi="Helvetica" w:cs="Helvetica"/>
          <w:color w:val="333344"/>
          <w:sz w:val="23"/>
          <w:szCs w:val="23"/>
        </w:rPr>
        <w:t xml:space="preserve"> SET </w:t>
      </w:r>
      <w:r>
        <w:rPr>
          <w:rFonts w:ascii="Helvetica" w:hAnsi="Helvetica" w:cs="Helvetica"/>
          <w:color w:val="333344"/>
          <w:sz w:val="23"/>
          <w:szCs w:val="23"/>
        </w:rPr>
        <w:t>关键字，并剔除追加到条件末尾的任何不相关的逗号。使用</w:t>
      </w:r>
      <w:r>
        <w:rPr>
          <w:rFonts w:ascii="Helvetica" w:hAnsi="Helvetica" w:cs="Helvetica"/>
          <w:color w:val="333344"/>
          <w:sz w:val="23"/>
          <w:szCs w:val="23"/>
        </w:rPr>
        <w:t xml:space="preserve"> if+set </w:t>
      </w:r>
      <w:r>
        <w:rPr>
          <w:rFonts w:ascii="Helvetica" w:hAnsi="Helvetica" w:cs="Helvetica"/>
          <w:color w:val="333344"/>
          <w:sz w:val="23"/>
          <w:szCs w:val="23"/>
        </w:rPr>
        <w:t>标签修改后，如果某项为</w:t>
      </w:r>
      <w:r>
        <w:rPr>
          <w:rFonts w:ascii="Helvetica" w:hAnsi="Helvetica" w:cs="Helvetica"/>
          <w:color w:val="333344"/>
          <w:sz w:val="23"/>
          <w:szCs w:val="23"/>
        </w:rPr>
        <w:t xml:space="preserve"> null </w:t>
      </w:r>
      <w:r>
        <w:rPr>
          <w:rFonts w:ascii="Helvetica" w:hAnsi="Helvetica" w:cs="Helvetica"/>
          <w:color w:val="333344"/>
          <w:sz w:val="23"/>
          <w:szCs w:val="23"/>
        </w:rPr>
        <w:t>则不进行更新，而是保持数据库原值。如下示例：</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  if/set(判断参数) - 将实体 User类不为空的属性更新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&lt;update id="updateUser_if_set" parameterType="com.pojo.User"&gt;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UPDATE user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&lt;set&gt;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test="username!= null and username != ''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username = #{username},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test="sex!= null and sex!= ''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sex = #{sex},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  </w:t>
      </w:r>
    </w:p>
    <w:p w:rsidR="00D918CE" w:rsidRDefault="00D918CE" w:rsidP="00D918CE">
      <w:pPr>
        <w:pStyle w:val="HTML0"/>
        <w:shd w:val="clear" w:color="auto" w:fill="F5F5F5"/>
        <w:wordWrap w:val="0"/>
        <w:spacing w:after="150"/>
        <w:rPr>
          <w:color w:val="333333"/>
          <w:sz w:val="20"/>
          <w:szCs w:val="20"/>
        </w:rPr>
      </w:pPr>
      <w:r>
        <w:rPr>
          <w:color w:val="333333"/>
          <w:sz w:val="20"/>
          <w:szCs w:val="20"/>
        </w:rPr>
        <w:lastRenderedPageBreak/>
        <w:t xml:space="preserve">        &lt;if test="birthday != null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birthday = #{birthday},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&lt;/set&gt;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WHERE user_id = #{userid};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&lt;/update&gt;  </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再看看下面的一个示例：</w:t>
      </w:r>
    </w:p>
    <w:p w:rsidR="00D918CE" w:rsidRDefault="00D918CE" w:rsidP="00D918CE">
      <w:pPr>
        <w:pStyle w:val="HTML0"/>
        <w:shd w:val="clear" w:color="auto" w:fill="F5F5F5"/>
        <w:wordWrap w:val="0"/>
        <w:spacing w:after="150"/>
        <w:rPr>
          <w:color w:val="333333"/>
          <w:sz w:val="20"/>
          <w:szCs w:val="20"/>
        </w:rPr>
      </w:pPr>
      <w:r>
        <w:rPr>
          <w:color w:val="333333"/>
          <w:sz w:val="20"/>
          <w:szCs w:val="20"/>
        </w:rPr>
        <w:t>&lt;update id="dynamicSetTest" parameterType="Blog"&gt;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update t_blog</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&lt;set&gt;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test="title != null"&gt;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title = #{title},</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test="content != null"&gt;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content = #{content},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test="owner != null"&gt;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owner = #{owner}</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&lt;/set&gt;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where id = #{id}</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&lt;/update&gt;</w:t>
      </w:r>
    </w:p>
    <w:p w:rsidR="00C058B2" w:rsidRPr="00D918CE" w:rsidRDefault="00D918CE" w:rsidP="00D918CE">
      <w:pPr>
        <w:pStyle w:val="3"/>
        <w:rPr>
          <w:rFonts w:hint="eastAsia"/>
          <w:sz w:val="24"/>
          <w:szCs w:val="24"/>
          <w:shd w:val="clear" w:color="auto" w:fill="FFFFFF"/>
        </w:rPr>
      </w:pPr>
      <w:r w:rsidRPr="00D918CE">
        <w:rPr>
          <w:sz w:val="24"/>
          <w:szCs w:val="24"/>
          <w:shd w:val="clear" w:color="auto" w:fill="FFFFFF"/>
        </w:rPr>
        <w:t xml:space="preserve">set </w:t>
      </w:r>
      <w:r w:rsidRPr="00D918CE">
        <w:rPr>
          <w:sz w:val="24"/>
          <w:szCs w:val="24"/>
          <w:shd w:val="clear" w:color="auto" w:fill="FFFFFF"/>
        </w:rPr>
        <w:t>标签元素主要是用在更新操作的时候，它的主要功能和</w:t>
      </w:r>
      <w:r w:rsidRPr="00D918CE">
        <w:rPr>
          <w:sz w:val="24"/>
          <w:szCs w:val="24"/>
          <w:shd w:val="clear" w:color="auto" w:fill="FFFFFF"/>
        </w:rPr>
        <w:t xml:space="preserve"> where </w:t>
      </w:r>
      <w:r w:rsidRPr="00D918CE">
        <w:rPr>
          <w:sz w:val="24"/>
          <w:szCs w:val="24"/>
          <w:shd w:val="clear" w:color="auto" w:fill="FFFFFF"/>
        </w:rPr>
        <w:t>标签元素其实是差不多的，主要是在包含的语句前输出一个</w:t>
      </w:r>
      <w:r w:rsidRPr="00D918CE">
        <w:rPr>
          <w:sz w:val="24"/>
          <w:szCs w:val="24"/>
          <w:shd w:val="clear" w:color="auto" w:fill="FFFFFF"/>
        </w:rPr>
        <w:t xml:space="preserve"> set</w:t>
      </w:r>
      <w:r w:rsidRPr="00D918CE">
        <w:rPr>
          <w:sz w:val="24"/>
          <w:szCs w:val="24"/>
          <w:shd w:val="clear" w:color="auto" w:fill="FFFFFF"/>
        </w:rPr>
        <w:t>，然后如果包含的语句是以逗号结束的话将会把该逗号忽略，如果</w:t>
      </w:r>
      <w:r w:rsidRPr="00D918CE">
        <w:rPr>
          <w:sz w:val="24"/>
          <w:szCs w:val="24"/>
          <w:shd w:val="clear" w:color="auto" w:fill="FFFFFF"/>
        </w:rPr>
        <w:t xml:space="preserve"> set </w:t>
      </w:r>
      <w:r w:rsidRPr="00D918CE">
        <w:rPr>
          <w:sz w:val="24"/>
          <w:szCs w:val="24"/>
          <w:shd w:val="clear" w:color="auto" w:fill="FFFFFF"/>
        </w:rPr>
        <w:t>包含的内容为空的话则会出错。有了</w:t>
      </w:r>
      <w:r w:rsidRPr="00D918CE">
        <w:rPr>
          <w:sz w:val="24"/>
          <w:szCs w:val="24"/>
          <w:shd w:val="clear" w:color="auto" w:fill="FFFFFF"/>
        </w:rPr>
        <w:t xml:space="preserve"> set </w:t>
      </w:r>
      <w:r w:rsidRPr="00D918CE">
        <w:rPr>
          <w:sz w:val="24"/>
          <w:szCs w:val="24"/>
          <w:shd w:val="clear" w:color="auto" w:fill="FFFFFF"/>
        </w:rPr>
        <w:t>元素就可以动态的更新那些修改了的字段。</w:t>
      </w:r>
    </w:p>
    <w:p w:rsidR="00D918CE" w:rsidRDefault="00D918CE" w:rsidP="00D918CE">
      <w:pPr>
        <w:rPr>
          <w:rFonts w:hint="eastAsia"/>
        </w:rPr>
      </w:pPr>
    </w:p>
    <w:p w:rsidR="00D918CE" w:rsidRPr="00D918CE" w:rsidRDefault="00D918CE" w:rsidP="00D918CE">
      <w:pPr>
        <w:rPr>
          <w:rFonts w:hint="eastAsia"/>
        </w:rPr>
      </w:pPr>
    </w:p>
    <w:p w:rsidR="00D918CE" w:rsidRDefault="00D918CE" w:rsidP="00D918CE">
      <w:pPr>
        <w:pStyle w:val="2"/>
        <w:rPr>
          <w:rFonts w:hint="eastAsia"/>
        </w:rPr>
      </w:pPr>
      <w:r>
        <w:lastRenderedPageBreak/>
        <w:t>Mybatis trim标签</w:t>
      </w:r>
    </w:p>
    <w:p w:rsidR="00D918CE" w:rsidRDefault="00D918CE" w:rsidP="00D918CE">
      <w:pPr>
        <w:pStyle w:val="3"/>
      </w:pPr>
      <w:r>
        <w:t>trim</w:t>
      </w:r>
      <w:r>
        <w:t>代替</w:t>
      </w:r>
      <w:r>
        <w:t>where/set</w:t>
      </w:r>
      <w:r>
        <w:t>标签</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shd w:val="clear" w:color="auto" w:fill="FFFFFF"/>
        </w:rPr>
        <w:t>trim </w:t>
      </w:r>
      <w:r>
        <w:rPr>
          <w:rFonts w:ascii="Helvetica" w:hAnsi="Helvetica" w:cs="Helvetica"/>
          <w:color w:val="333344"/>
          <w:sz w:val="23"/>
          <w:szCs w:val="23"/>
          <w:shd w:val="clear" w:color="auto" w:fill="FFFFFF"/>
        </w:rPr>
        <w:t>是更灵活用来去处多余关键字的标签，它可以用来实现</w:t>
      </w:r>
      <w:r>
        <w:rPr>
          <w:rFonts w:ascii="Helvetica" w:hAnsi="Helvetica" w:cs="Helvetica"/>
          <w:color w:val="333344"/>
          <w:sz w:val="23"/>
          <w:szCs w:val="23"/>
          <w:shd w:val="clear" w:color="auto" w:fill="FFFFFF"/>
        </w:rPr>
        <w:t> where </w:t>
      </w:r>
      <w:r>
        <w:rPr>
          <w:rFonts w:ascii="Helvetica" w:hAnsi="Helvetica" w:cs="Helvetica"/>
          <w:color w:val="333344"/>
          <w:sz w:val="23"/>
          <w:szCs w:val="23"/>
          <w:shd w:val="clear" w:color="auto" w:fill="FFFFFF"/>
        </w:rPr>
        <w:t>和</w:t>
      </w:r>
      <w:r>
        <w:rPr>
          <w:rFonts w:ascii="Helvetica" w:hAnsi="Helvetica" w:cs="Helvetica"/>
          <w:color w:val="333344"/>
          <w:sz w:val="23"/>
          <w:szCs w:val="23"/>
          <w:shd w:val="clear" w:color="auto" w:fill="FFFFFF"/>
        </w:rPr>
        <w:t> set </w:t>
      </w:r>
      <w:r>
        <w:rPr>
          <w:rFonts w:ascii="Helvetica" w:hAnsi="Helvetica" w:cs="Helvetica"/>
          <w:color w:val="333344"/>
          <w:sz w:val="23"/>
          <w:szCs w:val="23"/>
          <w:shd w:val="clear" w:color="auto" w:fill="FFFFFF"/>
        </w:rPr>
        <w:t>的效果。</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 使用 if/trim 代替 where(判断参数) - 将 User 类不为空的属性作为 where 条件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&lt;select id="getUsertList_if_trim" resultMap="resultMap_User"&gt;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SELECT *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FROM user u</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&lt;trim prefix="WHERE" prefixOverrides="AND|OR"&gt;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test="username !=null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u.username LIKE CONCAT(CONCAT('%', #{username, jdbcType=VARCHAR}),'%')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test="sex != null and sex != ''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AND u.sex = #{sex, jdbcType=INTEGER}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test="birthday != null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AND u.birthday = #{birthday, jdbcType=DATE}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&lt;/trim&gt;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&lt;/select&gt;  </w:t>
      </w:r>
    </w:p>
    <w:p w:rsidR="00D918CE" w:rsidRDefault="00D918CE" w:rsidP="00D918CE">
      <w:pPr>
        <w:pStyle w:val="3"/>
        <w:shd w:val="clear" w:color="auto" w:fill="FFFFFF"/>
        <w:spacing w:before="375" w:after="270"/>
        <w:rPr>
          <w:rFonts w:ascii="Helvetica" w:hAnsi="Helvetica" w:cs="Helvetica"/>
          <w:color w:val="555555"/>
          <w:sz w:val="29"/>
          <w:szCs w:val="29"/>
        </w:rPr>
      </w:pPr>
      <w:r>
        <w:rPr>
          <w:rFonts w:ascii="Helvetica" w:hAnsi="Helvetica" w:cs="Helvetica"/>
          <w:color w:val="555555"/>
          <w:sz w:val="29"/>
          <w:szCs w:val="29"/>
        </w:rPr>
        <w:t xml:space="preserve">trim </w:t>
      </w:r>
      <w:r>
        <w:rPr>
          <w:rFonts w:ascii="Helvetica" w:hAnsi="Helvetica" w:cs="Helvetica"/>
          <w:color w:val="555555"/>
          <w:sz w:val="29"/>
          <w:szCs w:val="29"/>
        </w:rPr>
        <w:t>代替</w:t>
      </w:r>
      <w:r>
        <w:rPr>
          <w:rFonts w:ascii="Helvetica" w:hAnsi="Helvetica" w:cs="Helvetica"/>
          <w:color w:val="555555"/>
          <w:sz w:val="29"/>
          <w:szCs w:val="29"/>
        </w:rPr>
        <w:t xml:space="preserve"> set</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 if/trim代替set(判断参数) - 将 User 类不为空的属性更新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&lt;update id="updateUser_if_trim" parameterType="com.yiibai.pojo.User"&gt;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UPDATE user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&lt;trim prefix="SET" suffixOverrides=","&gt;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test="username != null and username != ''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username = #{username},  </w:t>
      </w:r>
    </w:p>
    <w:p w:rsidR="00D918CE" w:rsidRDefault="00D918CE" w:rsidP="00D918CE">
      <w:pPr>
        <w:pStyle w:val="HTML0"/>
        <w:shd w:val="clear" w:color="auto" w:fill="F5F5F5"/>
        <w:wordWrap w:val="0"/>
        <w:spacing w:after="150"/>
        <w:rPr>
          <w:color w:val="333333"/>
          <w:sz w:val="20"/>
          <w:szCs w:val="20"/>
        </w:rPr>
      </w:pPr>
      <w:r>
        <w:rPr>
          <w:color w:val="333333"/>
          <w:sz w:val="20"/>
          <w:szCs w:val="20"/>
        </w:rPr>
        <w:lastRenderedPageBreak/>
        <w:t xml:space="preserve">        &lt;/if&gt;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test="sex != null and sex != ''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sex = #{sex},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 test="birthday != null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birthday = #{birthday},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&lt;/if&gt;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&lt;/trim&gt;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WHERE user_id = #{user_id}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&lt;/update&gt;  </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Style w:val="aa"/>
          <w:rFonts w:ascii="Helvetica" w:hAnsi="Helvetica" w:cs="Helvetica"/>
          <w:color w:val="333344"/>
          <w:sz w:val="23"/>
          <w:szCs w:val="23"/>
        </w:rPr>
        <w:t>trim (</w:t>
      </w:r>
      <w:r>
        <w:rPr>
          <w:rStyle w:val="aa"/>
          <w:rFonts w:ascii="Helvetica" w:hAnsi="Helvetica" w:cs="Helvetica"/>
          <w:color w:val="333344"/>
          <w:sz w:val="23"/>
          <w:szCs w:val="23"/>
        </w:rPr>
        <w:t>对包含的内容加上</w:t>
      </w:r>
      <w:r>
        <w:rPr>
          <w:rStyle w:val="aa"/>
          <w:rFonts w:ascii="Helvetica" w:hAnsi="Helvetica" w:cs="Helvetica"/>
          <w:color w:val="333344"/>
          <w:sz w:val="23"/>
          <w:szCs w:val="23"/>
        </w:rPr>
        <w:t xml:space="preserve"> prefix,</w:t>
      </w:r>
      <w:r>
        <w:rPr>
          <w:rStyle w:val="aa"/>
          <w:rFonts w:ascii="Helvetica" w:hAnsi="Helvetica" w:cs="Helvetica"/>
          <w:color w:val="333344"/>
          <w:sz w:val="23"/>
          <w:szCs w:val="23"/>
        </w:rPr>
        <w:t>或者</w:t>
      </w:r>
      <w:r>
        <w:rPr>
          <w:rStyle w:val="aa"/>
          <w:rFonts w:ascii="Helvetica" w:hAnsi="Helvetica" w:cs="Helvetica"/>
          <w:color w:val="333344"/>
          <w:sz w:val="23"/>
          <w:szCs w:val="23"/>
        </w:rPr>
        <w:t xml:space="preserve"> suffix </w:t>
      </w:r>
      <w:r>
        <w:rPr>
          <w:rStyle w:val="aa"/>
          <w:rFonts w:ascii="Helvetica" w:hAnsi="Helvetica" w:cs="Helvetica"/>
          <w:color w:val="333344"/>
          <w:sz w:val="23"/>
          <w:szCs w:val="23"/>
        </w:rPr>
        <w:t>等，前缀，后缀</w:t>
      </w:r>
      <w:r>
        <w:rPr>
          <w:rStyle w:val="aa"/>
          <w:rFonts w:ascii="Helvetica" w:hAnsi="Helvetica" w:cs="Helvetica"/>
          <w:color w:val="333344"/>
          <w:sz w:val="23"/>
          <w:szCs w:val="23"/>
        </w:rPr>
        <w:t>)</w:t>
      </w:r>
    </w:p>
    <w:p w:rsidR="00D918CE" w:rsidRDefault="00D918CE" w:rsidP="00D918CE">
      <w:pPr>
        <w:pStyle w:val="HTML0"/>
        <w:shd w:val="clear" w:color="auto" w:fill="F5F5F5"/>
        <w:wordWrap w:val="0"/>
        <w:spacing w:after="150"/>
        <w:rPr>
          <w:ins w:id="155" w:author="Unknown"/>
          <w:color w:val="333333"/>
          <w:sz w:val="20"/>
          <w:szCs w:val="20"/>
        </w:rPr>
      </w:pPr>
      <w:ins w:id="156" w:author="Unknown">
        <w:r>
          <w:rPr>
            <w:color w:val="333333"/>
            <w:sz w:val="20"/>
            <w:szCs w:val="20"/>
          </w:rPr>
          <w:t>&lt;select id="dynamicTrimTest" parameterType="Blog" resultType="Blog"&gt;</w:t>
        </w:r>
      </w:ins>
    </w:p>
    <w:p w:rsidR="00D918CE" w:rsidRDefault="00D918CE" w:rsidP="00D918CE">
      <w:pPr>
        <w:pStyle w:val="HTML0"/>
        <w:shd w:val="clear" w:color="auto" w:fill="F5F5F5"/>
        <w:wordWrap w:val="0"/>
        <w:spacing w:after="150"/>
        <w:rPr>
          <w:ins w:id="157" w:author="Unknown"/>
          <w:color w:val="333333"/>
          <w:sz w:val="20"/>
          <w:szCs w:val="20"/>
        </w:rPr>
      </w:pPr>
      <w:ins w:id="158" w:author="Unknown">
        <w:r>
          <w:rPr>
            <w:color w:val="333333"/>
            <w:sz w:val="20"/>
            <w:szCs w:val="20"/>
          </w:rPr>
          <w:t xml:space="preserve">        select * from t_blog </w:t>
        </w:r>
      </w:ins>
    </w:p>
    <w:p w:rsidR="00D918CE" w:rsidRDefault="00D918CE" w:rsidP="00D918CE">
      <w:pPr>
        <w:pStyle w:val="HTML0"/>
        <w:shd w:val="clear" w:color="auto" w:fill="F5F5F5"/>
        <w:wordWrap w:val="0"/>
        <w:spacing w:after="150"/>
        <w:rPr>
          <w:ins w:id="159" w:author="Unknown"/>
          <w:color w:val="333333"/>
          <w:sz w:val="20"/>
          <w:szCs w:val="20"/>
        </w:rPr>
      </w:pPr>
      <w:ins w:id="160" w:author="Unknown">
        <w:r>
          <w:rPr>
            <w:color w:val="333333"/>
            <w:sz w:val="20"/>
            <w:szCs w:val="20"/>
          </w:rPr>
          <w:t xml:space="preserve">        &lt;trim prefix="where" prefixOverrides="and |or"&gt;</w:t>
        </w:r>
      </w:ins>
    </w:p>
    <w:p w:rsidR="00D918CE" w:rsidRDefault="00D918CE" w:rsidP="00D918CE">
      <w:pPr>
        <w:pStyle w:val="HTML0"/>
        <w:shd w:val="clear" w:color="auto" w:fill="F5F5F5"/>
        <w:wordWrap w:val="0"/>
        <w:spacing w:after="150"/>
        <w:rPr>
          <w:ins w:id="161" w:author="Unknown"/>
          <w:color w:val="333333"/>
          <w:sz w:val="20"/>
          <w:szCs w:val="20"/>
        </w:rPr>
      </w:pPr>
      <w:ins w:id="162" w:author="Unknown">
        <w:r>
          <w:rPr>
            <w:color w:val="333333"/>
            <w:sz w:val="20"/>
            <w:szCs w:val="20"/>
          </w:rPr>
          <w:t xml:space="preserve">            &lt;if test="title != null"&gt;</w:t>
        </w:r>
      </w:ins>
    </w:p>
    <w:p w:rsidR="00D918CE" w:rsidRDefault="00D918CE" w:rsidP="00D918CE">
      <w:pPr>
        <w:pStyle w:val="HTML0"/>
        <w:shd w:val="clear" w:color="auto" w:fill="F5F5F5"/>
        <w:wordWrap w:val="0"/>
        <w:spacing w:after="150"/>
        <w:rPr>
          <w:ins w:id="163" w:author="Unknown"/>
          <w:color w:val="333333"/>
          <w:sz w:val="20"/>
          <w:szCs w:val="20"/>
        </w:rPr>
      </w:pPr>
      <w:ins w:id="164" w:author="Unknown">
        <w:r>
          <w:rPr>
            <w:color w:val="333333"/>
            <w:sz w:val="20"/>
            <w:szCs w:val="20"/>
          </w:rPr>
          <w:t xml:space="preserve">                title = #{title}</w:t>
        </w:r>
      </w:ins>
    </w:p>
    <w:p w:rsidR="00D918CE" w:rsidRDefault="00D918CE" w:rsidP="00D918CE">
      <w:pPr>
        <w:pStyle w:val="HTML0"/>
        <w:shd w:val="clear" w:color="auto" w:fill="F5F5F5"/>
        <w:wordWrap w:val="0"/>
        <w:spacing w:after="150"/>
        <w:rPr>
          <w:ins w:id="165" w:author="Unknown"/>
          <w:color w:val="333333"/>
          <w:sz w:val="20"/>
          <w:szCs w:val="20"/>
        </w:rPr>
      </w:pPr>
      <w:ins w:id="166" w:author="Unknown">
        <w:r>
          <w:rPr>
            <w:color w:val="333333"/>
            <w:sz w:val="20"/>
            <w:szCs w:val="20"/>
          </w:rPr>
          <w:t xml:space="preserve">            &lt;/if&gt;</w:t>
        </w:r>
      </w:ins>
    </w:p>
    <w:p w:rsidR="00D918CE" w:rsidRDefault="00D918CE" w:rsidP="00D918CE">
      <w:pPr>
        <w:pStyle w:val="HTML0"/>
        <w:shd w:val="clear" w:color="auto" w:fill="F5F5F5"/>
        <w:wordWrap w:val="0"/>
        <w:spacing w:after="150"/>
        <w:rPr>
          <w:ins w:id="167" w:author="Unknown"/>
          <w:color w:val="333333"/>
          <w:sz w:val="20"/>
          <w:szCs w:val="20"/>
        </w:rPr>
      </w:pPr>
      <w:ins w:id="168" w:author="Unknown">
        <w:r>
          <w:rPr>
            <w:color w:val="333333"/>
            <w:sz w:val="20"/>
            <w:szCs w:val="20"/>
          </w:rPr>
          <w:t xml:space="preserve">            &lt;if test="content != null"&gt;</w:t>
        </w:r>
      </w:ins>
    </w:p>
    <w:p w:rsidR="00D918CE" w:rsidRDefault="00D918CE" w:rsidP="00D918CE">
      <w:pPr>
        <w:pStyle w:val="HTML0"/>
        <w:shd w:val="clear" w:color="auto" w:fill="F5F5F5"/>
        <w:wordWrap w:val="0"/>
        <w:spacing w:after="150"/>
        <w:rPr>
          <w:ins w:id="169" w:author="Unknown"/>
          <w:color w:val="333333"/>
          <w:sz w:val="20"/>
          <w:szCs w:val="20"/>
        </w:rPr>
      </w:pPr>
      <w:ins w:id="170" w:author="Unknown">
        <w:r>
          <w:rPr>
            <w:color w:val="333333"/>
            <w:sz w:val="20"/>
            <w:szCs w:val="20"/>
          </w:rPr>
          <w:t xml:space="preserve">                and content = #{content}</w:t>
        </w:r>
      </w:ins>
    </w:p>
    <w:p w:rsidR="00D918CE" w:rsidRDefault="00D918CE" w:rsidP="00D918CE">
      <w:pPr>
        <w:pStyle w:val="HTML0"/>
        <w:shd w:val="clear" w:color="auto" w:fill="F5F5F5"/>
        <w:wordWrap w:val="0"/>
        <w:spacing w:after="150"/>
        <w:rPr>
          <w:ins w:id="171" w:author="Unknown"/>
          <w:color w:val="333333"/>
          <w:sz w:val="20"/>
          <w:szCs w:val="20"/>
        </w:rPr>
      </w:pPr>
      <w:ins w:id="172" w:author="Unknown">
        <w:r>
          <w:rPr>
            <w:color w:val="333333"/>
            <w:sz w:val="20"/>
            <w:szCs w:val="20"/>
          </w:rPr>
          <w:t xml:space="preserve">            &lt;/if&gt;</w:t>
        </w:r>
      </w:ins>
    </w:p>
    <w:p w:rsidR="00D918CE" w:rsidRDefault="00D918CE" w:rsidP="00D918CE">
      <w:pPr>
        <w:pStyle w:val="HTML0"/>
        <w:shd w:val="clear" w:color="auto" w:fill="F5F5F5"/>
        <w:wordWrap w:val="0"/>
        <w:spacing w:after="150"/>
        <w:rPr>
          <w:ins w:id="173" w:author="Unknown"/>
          <w:color w:val="333333"/>
          <w:sz w:val="20"/>
          <w:szCs w:val="20"/>
        </w:rPr>
      </w:pPr>
      <w:ins w:id="174" w:author="Unknown">
        <w:r>
          <w:rPr>
            <w:color w:val="333333"/>
            <w:sz w:val="20"/>
            <w:szCs w:val="20"/>
          </w:rPr>
          <w:t xml:space="preserve">            &lt;if test="owner != null"&gt;</w:t>
        </w:r>
      </w:ins>
    </w:p>
    <w:p w:rsidR="00D918CE" w:rsidRDefault="00D918CE" w:rsidP="00D918CE">
      <w:pPr>
        <w:pStyle w:val="HTML0"/>
        <w:shd w:val="clear" w:color="auto" w:fill="F5F5F5"/>
        <w:wordWrap w:val="0"/>
        <w:spacing w:after="150"/>
        <w:rPr>
          <w:ins w:id="175" w:author="Unknown"/>
          <w:color w:val="333333"/>
          <w:sz w:val="20"/>
          <w:szCs w:val="20"/>
        </w:rPr>
      </w:pPr>
      <w:ins w:id="176" w:author="Unknown">
        <w:r>
          <w:rPr>
            <w:color w:val="333333"/>
            <w:sz w:val="20"/>
            <w:szCs w:val="20"/>
          </w:rPr>
          <w:t xml:space="preserve">                or owner = #{owner}</w:t>
        </w:r>
      </w:ins>
    </w:p>
    <w:p w:rsidR="00D918CE" w:rsidRDefault="00D918CE" w:rsidP="00D918CE">
      <w:pPr>
        <w:pStyle w:val="HTML0"/>
        <w:shd w:val="clear" w:color="auto" w:fill="F5F5F5"/>
        <w:wordWrap w:val="0"/>
        <w:spacing w:after="150"/>
        <w:rPr>
          <w:ins w:id="177" w:author="Unknown"/>
          <w:color w:val="333333"/>
          <w:sz w:val="20"/>
          <w:szCs w:val="20"/>
        </w:rPr>
      </w:pPr>
      <w:ins w:id="178" w:author="Unknown">
        <w:r>
          <w:rPr>
            <w:color w:val="333333"/>
            <w:sz w:val="20"/>
            <w:szCs w:val="20"/>
          </w:rPr>
          <w:t xml:space="preserve">            &lt;/if&gt;</w:t>
        </w:r>
      </w:ins>
    </w:p>
    <w:p w:rsidR="00D918CE" w:rsidRDefault="00D918CE" w:rsidP="00D918CE">
      <w:pPr>
        <w:pStyle w:val="HTML0"/>
        <w:shd w:val="clear" w:color="auto" w:fill="F5F5F5"/>
        <w:wordWrap w:val="0"/>
        <w:spacing w:after="150"/>
        <w:rPr>
          <w:ins w:id="179" w:author="Unknown"/>
          <w:color w:val="333333"/>
          <w:sz w:val="20"/>
          <w:szCs w:val="20"/>
        </w:rPr>
      </w:pPr>
      <w:ins w:id="180" w:author="Unknown">
        <w:r>
          <w:rPr>
            <w:color w:val="333333"/>
            <w:sz w:val="20"/>
            <w:szCs w:val="20"/>
          </w:rPr>
          <w:t xml:space="preserve">        &lt;/trim&gt;</w:t>
        </w:r>
      </w:ins>
    </w:p>
    <w:p w:rsidR="00D918CE" w:rsidRDefault="00D918CE" w:rsidP="00D918CE">
      <w:pPr>
        <w:pStyle w:val="HTML0"/>
        <w:shd w:val="clear" w:color="auto" w:fill="F5F5F5"/>
        <w:wordWrap w:val="0"/>
        <w:spacing w:after="150"/>
        <w:rPr>
          <w:ins w:id="181" w:author="Unknown"/>
          <w:color w:val="333333"/>
          <w:sz w:val="20"/>
          <w:szCs w:val="20"/>
        </w:rPr>
      </w:pPr>
      <w:ins w:id="182" w:author="Unknown">
        <w:r>
          <w:rPr>
            <w:color w:val="333333"/>
            <w:sz w:val="20"/>
            <w:szCs w:val="20"/>
          </w:rPr>
          <w:t xml:space="preserve">    &lt;/select&gt;</w:t>
        </w:r>
      </w:ins>
    </w:p>
    <w:p w:rsidR="00D918CE" w:rsidRDefault="00D918CE" w:rsidP="00D918CE">
      <w:pPr>
        <w:pStyle w:val="a3"/>
        <w:shd w:val="clear" w:color="auto" w:fill="FFFFFF"/>
        <w:spacing w:before="0" w:beforeAutospacing="0" w:after="120" w:afterAutospacing="0"/>
        <w:rPr>
          <w:ins w:id="183" w:author="Unknown"/>
          <w:rFonts w:ascii="Helvetica" w:hAnsi="Helvetica" w:cs="Helvetica"/>
          <w:color w:val="333344"/>
          <w:sz w:val="23"/>
          <w:szCs w:val="23"/>
        </w:rPr>
      </w:pPr>
      <w:ins w:id="184" w:author="Unknown">
        <w:r>
          <w:rPr>
            <w:rFonts w:ascii="Helvetica" w:hAnsi="Helvetica" w:cs="Helvetica"/>
            <w:color w:val="333344"/>
            <w:sz w:val="23"/>
            <w:szCs w:val="23"/>
          </w:rPr>
          <w:t xml:space="preserve">trim </w:t>
        </w:r>
        <w:r>
          <w:rPr>
            <w:rFonts w:ascii="Helvetica" w:hAnsi="Helvetica" w:cs="Helvetica"/>
            <w:color w:val="333344"/>
            <w:sz w:val="23"/>
            <w:szCs w:val="23"/>
          </w:rPr>
          <w:t>元素的主要功能是可以在自己包含的内容前加上某些前缀，也可以在其后加上某些后缀，与之对应的属性是</w:t>
        </w:r>
        <w:r>
          <w:rPr>
            <w:rFonts w:ascii="Helvetica" w:hAnsi="Helvetica" w:cs="Helvetica"/>
            <w:color w:val="333344"/>
            <w:sz w:val="23"/>
            <w:szCs w:val="23"/>
          </w:rPr>
          <w:t xml:space="preserve"> prefix </w:t>
        </w:r>
        <w:r>
          <w:rPr>
            <w:rFonts w:ascii="Helvetica" w:hAnsi="Helvetica" w:cs="Helvetica"/>
            <w:color w:val="333344"/>
            <w:sz w:val="23"/>
            <w:szCs w:val="23"/>
          </w:rPr>
          <w:t>和</w:t>
        </w:r>
        <w:r>
          <w:rPr>
            <w:rFonts w:ascii="Helvetica" w:hAnsi="Helvetica" w:cs="Helvetica"/>
            <w:color w:val="333344"/>
            <w:sz w:val="23"/>
            <w:szCs w:val="23"/>
          </w:rPr>
          <w:t xml:space="preserve"> suffix</w:t>
        </w:r>
        <w:r>
          <w:rPr>
            <w:rFonts w:ascii="Helvetica" w:hAnsi="Helvetica" w:cs="Helvetica"/>
            <w:color w:val="333344"/>
            <w:sz w:val="23"/>
            <w:szCs w:val="23"/>
          </w:rPr>
          <w:t>；可以把包含内容的首部某些内容覆盖，即忽略，也可以把尾部的某些内容覆盖，对应的属性是</w:t>
        </w:r>
        <w:r>
          <w:rPr>
            <w:rFonts w:ascii="Helvetica" w:hAnsi="Helvetica" w:cs="Helvetica"/>
            <w:color w:val="333344"/>
            <w:sz w:val="23"/>
            <w:szCs w:val="23"/>
          </w:rPr>
          <w:t xml:space="preserve"> prefixOverrides </w:t>
        </w:r>
        <w:r>
          <w:rPr>
            <w:rFonts w:ascii="Helvetica" w:hAnsi="Helvetica" w:cs="Helvetica"/>
            <w:color w:val="333344"/>
            <w:sz w:val="23"/>
            <w:szCs w:val="23"/>
          </w:rPr>
          <w:t>和</w:t>
        </w:r>
        <w:r>
          <w:rPr>
            <w:rFonts w:ascii="Helvetica" w:hAnsi="Helvetica" w:cs="Helvetica"/>
            <w:color w:val="333344"/>
            <w:sz w:val="23"/>
            <w:szCs w:val="23"/>
          </w:rPr>
          <w:t xml:space="preserve"> suffixOverrides</w:t>
        </w:r>
        <w:r>
          <w:rPr>
            <w:rFonts w:ascii="Helvetica" w:hAnsi="Helvetica" w:cs="Helvetica"/>
            <w:color w:val="333344"/>
            <w:sz w:val="23"/>
            <w:szCs w:val="23"/>
          </w:rPr>
          <w:t>；正因为</w:t>
        </w:r>
        <w:r>
          <w:rPr>
            <w:rFonts w:ascii="Helvetica" w:hAnsi="Helvetica" w:cs="Helvetica"/>
            <w:color w:val="333344"/>
            <w:sz w:val="23"/>
            <w:szCs w:val="23"/>
          </w:rPr>
          <w:t xml:space="preserve"> trim </w:t>
        </w:r>
        <w:r>
          <w:rPr>
            <w:rFonts w:ascii="Helvetica" w:hAnsi="Helvetica" w:cs="Helvetica"/>
            <w:color w:val="333344"/>
            <w:sz w:val="23"/>
            <w:szCs w:val="23"/>
          </w:rPr>
          <w:t>有这样的功能，所以我们也可以非常简单的利用</w:t>
        </w:r>
        <w:r>
          <w:rPr>
            <w:rFonts w:ascii="Helvetica" w:hAnsi="Helvetica" w:cs="Helvetica"/>
            <w:color w:val="333344"/>
            <w:sz w:val="23"/>
            <w:szCs w:val="23"/>
          </w:rPr>
          <w:t xml:space="preserve"> trim </w:t>
        </w:r>
        <w:r>
          <w:rPr>
            <w:rFonts w:ascii="Helvetica" w:hAnsi="Helvetica" w:cs="Helvetica"/>
            <w:color w:val="333344"/>
            <w:sz w:val="23"/>
            <w:szCs w:val="23"/>
          </w:rPr>
          <w:t>来代替</w:t>
        </w:r>
        <w:r>
          <w:rPr>
            <w:rFonts w:ascii="Helvetica" w:hAnsi="Helvetica" w:cs="Helvetica"/>
            <w:color w:val="333344"/>
            <w:sz w:val="23"/>
            <w:szCs w:val="23"/>
          </w:rPr>
          <w:t xml:space="preserve"> where </w:t>
        </w:r>
        <w:r>
          <w:rPr>
            <w:rFonts w:ascii="Helvetica" w:hAnsi="Helvetica" w:cs="Helvetica"/>
            <w:color w:val="333344"/>
            <w:sz w:val="23"/>
            <w:szCs w:val="23"/>
          </w:rPr>
          <w:t>元素的功能。</w:t>
        </w:r>
      </w:ins>
    </w:p>
    <w:p w:rsidR="00D918CE" w:rsidRDefault="00D918CE" w:rsidP="00D918CE">
      <w:pPr>
        <w:pStyle w:val="2"/>
        <w:rPr>
          <w:rFonts w:hint="eastAsia"/>
        </w:rPr>
      </w:pPr>
      <w:r>
        <w:lastRenderedPageBreak/>
        <w:t>MyBatis choose(when, otherwise)标签</w:t>
      </w:r>
    </w:p>
    <w:p w:rsidR="00D918CE" w:rsidRDefault="00D918CE" w:rsidP="00D918CE">
      <w:pPr>
        <w:pStyle w:val="3"/>
      </w:pPr>
      <w:r>
        <w:t>choose (when, otherwise)</w:t>
      </w:r>
      <w:r>
        <w:t>标签</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有时候我们并不想应用所有的条件，而只是想从多个选项中选择一个。而使用</w:t>
      </w:r>
      <w:r>
        <w:rPr>
          <w:rFonts w:ascii="Helvetica" w:hAnsi="Helvetica" w:cs="Helvetica"/>
          <w:color w:val="333344"/>
          <w:sz w:val="23"/>
          <w:szCs w:val="23"/>
        </w:rPr>
        <w:t>if</w:t>
      </w:r>
      <w:r>
        <w:rPr>
          <w:rFonts w:ascii="Helvetica" w:hAnsi="Helvetica" w:cs="Helvetica"/>
          <w:color w:val="333344"/>
          <w:sz w:val="23"/>
          <w:szCs w:val="23"/>
        </w:rPr>
        <w:t>标签时，只要</w:t>
      </w:r>
      <w:r>
        <w:rPr>
          <w:rFonts w:ascii="Helvetica" w:hAnsi="Helvetica" w:cs="Helvetica"/>
          <w:color w:val="333344"/>
          <w:sz w:val="23"/>
          <w:szCs w:val="23"/>
        </w:rPr>
        <w:t>test</w:t>
      </w:r>
      <w:r>
        <w:rPr>
          <w:rFonts w:ascii="Helvetica" w:hAnsi="Helvetica" w:cs="Helvetica"/>
          <w:color w:val="333344"/>
          <w:sz w:val="23"/>
          <w:szCs w:val="23"/>
        </w:rPr>
        <w:t>中的表达式为</w:t>
      </w:r>
      <w:r>
        <w:rPr>
          <w:rFonts w:ascii="Helvetica" w:hAnsi="Helvetica" w:cs="Helvetica"/>
          <w:color w:val="333344"/>
          <w:sz w:val="23"/>
          <w:szCs w:val="23"/>
        </w:rPr>
        <w:t xml:space="preserve"> true</w:t>
      </w:r>
      <w:r>
        <w:rPr>
          <w:rFonts w:ascii="Helvetica" w:hAnsi="Helvetica" w:cs="Helvetica"/>
          <w:color w:val="333344"/>
          <w:sz w:val="23"/>
          <w:szCs w:val="23"/>
        </w:rPr>
        <w:t>，就会执行</w:t>
      </w:r>
      <w:r>
        <w:rPr>
          <w:rFonts w:ascii="Helvetica" w:hAnsi="Helvetica" w:cs="Helvetica"/>
          <w:color w:val="333344"/>
          <w:sz w:val="23"/>
          <w:szCs w:val="23"/>
        </w:rPr>
        <w:t xml:space="preserve"> if </w:t>
      </w:r>
      <w:r>
        <w:rPr>
          <w:rFonts w:ascii="Helvetica" w:hAnsi="Helvetica" w:cs="Helvetica"/>
          <w:color w:val="333344"/>
          <w:sz w:val="23"/>
          <w:szCs w:val="23"/>
        </w:rPr>
        <w:t>标签中的条件。</w:t>
      </w:r>
      <w:r>
        <w:rPr>
          <w:rFonts w:ascii="Helvetica" w:hAnsi="Helvetica" w:cs="Helvetica"/>
          <w:color w:val="333344"/>
          <w:sz w:val="23"/>
          <w:szCs w:val="23"/>
        </w:rPr>
        <w:t xml:space="preserve">MyBatis </w:t>
      </w:r>
      <w:r>
        <w:rPr>
          <w:rFonts w:ascii="Helvetica" w:hAnsi="Helvetica" w:cs="Helvetica"/>
          <w:color w:val="333344"/>
          <w:sz w:val="23"/>
          <w:szCs w:val="23"/>
        </w:rPr>
        <w:t>提供了</w:t>
      </w:r>
      <w:r>
        <w:rPr>
          <w:rFonts w:ascii="Helvetica" w:hAnsi="Helvetica" w:cs="Helvetica"/>
          <w:color w:val="333344"/>
          <w:sz w:val="23"/>
          <w:szCs w:val="23"/>
        </w:rPr>
        <w:t xml:space="preserve"> choose </w:t>
      </w:r>
      <w:r>
        <w:rPr>
          <w:rFonts w:ascii="Helvetica" w:hAnsi="Helvetica" w:cs="Helvetica"/>
          <w:color w:val="333344"/>
          <w:sz w:val="23"/>
          <w:szCs w:val="23"/>
        </w:rPr>
        <w:t>元素。</w:t>
      </w:r>
      <w:r>
        <w:rPr>
          <w:rFonts w:ascii="Helvetica" w:hAnsi="Helvetica" w:cs="Helvetica"/>
          <w:color w:val="333344"/>
          <w:sz w:val="23"/>
          <w:szCs w:val="23"/>
        </w:rPr>
        <w:t>if</w:t>
      </w:r>
      <w:r>
        <w:rPr>
          <w:rFonts w:ascii="Helvetica" w:hAnsi="Helvetica" w:cs="Helvetica"/>
          <w:color w:val="333344"/>
          <w:sz w:val="23"/>
          <w:szCs w:val="23"/>
        </w:rPr>
        <w:t>标签是与</w:t>
      </w:r>
      <w:r>
        <w:rPr>
          <w:rFonts w:ascii="Helvetica" w:hAnsi="Helvetica" w:cs="Helvetica"/>
          <w:color w:val="333344"/>
          <w:sz w:val="23"/>
          <w:szCs w:val="23"/>
        </w:rPr>
        <w:t>(and)</w:t>
      </w:r>
      <w:r>
        <w:rPr>
          <w:rFonts w:ascii="Helvetica" w:hAnsi="Helvetica" w:cs="Helvetica"/>
          <w:color w:val="333344"/>
          <w:sz w:val="23"/>
          <w:szCs w:val="23"/>
        </w:rPr>
        <w:t>的关系，而</w:t>
      </w:r>
      <w:r>
        <w:rPr>
          <w:rFonts w:ascii="Helvetica" w:hAnsi="Helvetica" w:cs="Helvetica"/>
          <w:color w:val="333344"/>
          <w:sz w:val="23"/>
          <w:szCs w:val="23"/>
        </w:rPr>
        <w:t xml:space="preserve"> choose </w:t>
      </w:r>
      <w:r>
        <w:rPr>
          <w:rFonts w:ascii="Helvetica" w:hAnsi="Helvetica" w:cs="Helvetica"/>
          <w:color w:val="333344"/>
          <w:sz w:val="23"/>
          <w:szCs w:val="23"/>
        </w:rPr>
        <w:t>是或</w:t>
      </w:r>
      <w:r>
        <w:rPr>
          <w:rFonts w:ascii="Helvetica" w:hAnsi="Helvetica" w:cs="Helvetica"/>
          <w:color w:val="333344"/>
          <w:sz w:val="23"/>
          <w:szCs w:val="23"/>
        </w:rPr>
        <w:t>(or)</w:t>
      </w:r>
      <w:r>
        <w:rPr>
          <w:rFonts w:ascii="Helvetica" w:hAnsi="Helvetica" w:cs="Helvetica"/>
          <w:color w:val="333344"/>
          <w:sz w:val="23"/>
          <w:szCs w:val="23"/>
        </w:rPr>
        <w:t>的关系。</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choose</w:t>
      </w:r>
      <w:r>
        <w:rPr>
          <w:rFonts w:ascii="Helvetica" w:hAnsi="Helvetica" w:cs="Helvetica"/>
          <w:color w:val="333344"/>
          <w:sz w:val="23"/>
          <w:szCs w:val="23"/>
        </w:rPr>
        <w:t>标签是按顺序判断其内部</w:t>
      </w:r>
      <w:r>
        <w:rPr>
          <w:rFonts w:ascii="Helvetica" w:hAnsi="Helvetica" w:cs="Helvetica"/>
          <w:color w:val="333344"/>
          <w:sz w:val="23"/>
          <w:szCs w:val="23"/>
        </w:rPr>
        <w:t>when</w:t>
      </w:r>
      <w:r>
        <w:rPr>
          <w:rFonts w:ascii="Helvetica" w:hAnsi="Helvetica" w:cs="Helvetica"/>
          <w:color w:val="333344"/>
          <w:sz w:val="23"/>
          <w:szCs w:val="23"/>
        </w:rPr>
        <w:t>标签中的</w:t>
      </w:r>
      <w:r>
        <w:rPr>
          <w:rFonts w:ascii="Helvetica" w:hAnsi="Helvetica" w:cs="Helvetica"/>
          <w:color w:val="333344"/>
          <w:sz w:val="23"/>
          <w:szCs w:val="23"/>
        </w:rPr>
        <w:t>test</w:t>
      </w:r>
      <w:r>
        <w:rPr>
          <w:rFonts w:ascii="Helvetica" w:hAnsi="Helvetica" w:cs="Helvetica"/>
          <w:color w:val="333344"/>
          <w:sz w:val="23"/>
          <w:szCs w:val="23"/>
        </w:rPr>
        <w:t>条件出否成立，如果有一个成立，则</w:t>
      </w:r>
      <w:r>
        <w:rPr>
          <w:rFonts w:ascii="Helvetica" w:hAnsi="Helvetica" w:cs="Helvetica"/>
          <w:color w:val="333344"/>
          <w:sz w:val="23"/>
          <w:szCs w:val="23"/>
        </w:rPr>
        <w:t xml:space="preserve"> choose </w:t>
      </w:r>
      <w:r>
        <w:rPr>
          <w:rFonts w:ascii="Helvetica" w:hAnsi="Helvetica" w:cs="Helvetica"/>
          <w:color w:val="333344"/>
          <w:sz w:val="23"/>
          <w:szCs w:val="23"/>
        </w:rPr>
        <w:t>结束。当</w:t>
      </w:r>
      <w:r>
        <w:rPr>
          <w:rFonts w:ascii="Helvetica" w:hAnsi="Helvetica" w:cs="Helvetica"/>
          <w:color w:val="333344"/>
          <w:sz w:val="23"/>
          <w:szCs w:val="23"/>
        </w:rPr>
        <w:t xml:space="preserve"> choose </w:t>
      </w:r>
      <w:r>
        <w:rPr>
          <w:rFonts w:ascii="Helvetica" w:hAnsi="Helvetica" w:cs="Helvetica"/>
          <w:color w:val="333344"/>
          <w:sz w:val="23"/>
          <w:szCs w:val="23"/>
        </w:rPr>
        <w:t>中所有</w:t>
      </w:r>
      <w:r>
        <w:rPr>
          <w:rFonts w:ascii="Helvetica" w:hAnsi="Helvetica" w:cs="Helvetica"/>
          <w:color w:val="333344"/>
          <w:sz w:val="23"/>
          <w:szCs w:val="23"/>
        </w:rPr>
        <w:t xml:space="preserve"> when </w:t>
      </w:r>
      <w:r>
        <w:rPr>
          <w:rFonts w:ascii="Helvetica" w:hAnsi="Helvetica" w:cs="Helvetica"/>
          <w:color w:val="333344"/>
          <w:sz w:val="23"/>
          <w:szCs w:val="23"/>
        </w:rPr>
        <w:t>的条件都不满则时，则执行</w:t>
      </w:r>
      <w:r>
        <w:rPr>
          <w:rFonts w:ascii="Helvetica" w:hAnsi="Helvetica" w:cs="Helvetica"/>
          <w:color w:val="333344"/>
          <w:sz w:val="23"/>
          <w:szCs w:val="23"/>
        </w:rPr>
        <w:t xml:space="preserve"> otherwise </w:t>
      </w:r>
      <w:r>
        <w:rPr>
          <w:rFonts w:ascii="Helvetica" w:hAnsi="Helvetica" w:cs="Helvetica"/>
          <w:color w:val="333344"/>
          <w:sz w:val="23"/>
          <w:szCs w:val="23"/>
        </w:rPr>
        <w:t>中的</w:t>
      </w:r>
      <w:r>
        <w:rPr>
          <w:rFonts w:ascii="Helvetica" w:hAnsi="Helvetica" w:cs="Helvetica"/>
          <w:color w:val="333344"/>
          <w:sz w:val="23"/>
          <w:szCs w:val="23"/>
        </w:rPr>
        <w:t>sql</w:t>
      </w:r>
      <w:r>
        <w:rPr>
          <w:rFonts w:ascii="Helvetica" w:hAnsi="Helvetica" w:cs="Helvetica"/>
          <w:color w:val="333344"/>
          <w:sz w:val="23"/>
          <w:szCs w:val="23"/>
        </w:rPr>
        <w:t>。类似于</w:t>
      </w:r>
      <w:r>
        <w:rPr>
          <w:rFonts w:ascii="Helvetica" w:hAnsi="Helvetica" w:cs="Helvetica"/>
          <w:color w:val="333344"/>
          <w:sz w:val="23"/>
          <w:szCs w:val="23"/>
        </w:rPr>
        <w:t xml:space="preserve">Java </w:t>
      </w:r>
      <w:r>
        <w:rPr>
          <w:rFonts w:ascii="Helvetica" w:hAnsi="Helvetica" w:cs="Helvetica"/>
          <w:color w:val="333344"/>
          <w:sz w:val="23"/>
          <w:szCs w:val="23"/>
        </w:rPr>
        <w:t>的</w:t>
      </w:r>
      <w:r>
        <w:rPr>
          <w:rFonts w:ascii="Helvetica" w:hAnsi="Helvetica" w:cs="Helvetica"/>
          <w:color w:val="333344"/>
          <w:sz w:val="23"/>
          <w:szCs w:val="23"/>
        </w:rPr>
        <w:t xml:space="preserve"> switch </w:t>
      </w:r>
      <w:r>
        <w:rPr>
          <w:rFonts w:ascii="Helvetica" w:hAnsi="Helvetica" w:cs="Helvetica"/>
          <w:color w:val="333344"/>
          <w:sz w:val="23"/>
          <w:szCs w:val="23"/>
        </w:rPr>
        <w:t>语句，</w:t>
      </w:r>
      <w:r>
        <w:rPr>
          <w:rFonts w:ascii="Helvetica" w:hAnsi="Helvetica" w:cs="Helvetica"/>
          <w:color w:val="333344"/>
          <w:sz w:val="23"/>
          <w:szCs w:val="23"/>
        </w:rPr>
        <w:t xml:space="preserve">choose </w:t>
      </w:r>
      <w:r>
        <w:rPr>
          <w:rFonts w:ascii="Helvetica" w:hAnsi="Helvetica" w:cs="Helvetica"/>
          <w:color w:val="333344"/>
          <w:sz w:val="23"/>
          <w:szCs w:val="23"/>
        </w:rPr>
        <w:t>为</w:t>
      </w:r>
      <w:r>
        <w:rPr>
          <w:rFonts w:ascii="Helvetica" w:hAnsi="Helvetica" w:cs="Helvetica"/>
          <w:color w:val="333344"/>
          <w:sz w:val="23"/>
          <w:szCs w:val="23"/>
        </w:rPr>
        <w:t xml:space="preserve"> switch</w:t>
      </w:r>
      <w:r>
        <w:rPr>
          <w:rFonts w:ascii="Helvetica" w:hAnsi="Helvetica" w:cs="Helvetica"/>
          <w:color w:val="333344"/>
          <w:sz w:val="23"/>
          <w:szCs w:val="23"/>
        </w:rPr>
        <w:t>，</w:t>
      </w:r>
      <w:r>
        <w:rPr>
          <w:rFonts w:ascii="Helvetica" w:hAnsi="Helvetica" w:cs="Helvetica"/>
          <w:color w:val="333344"/>
          <w:sz w:val="23"/>
          <w:szCs w:val="23"/>
        </w:rPr>
        <w:t xml:space="preserve">when </w:t>
      </w:r>
      <w:r>
        <w:rPr>
          <w:rFonts w:ascii="Helvetica" w:hAnsi="Helvetica" w:cs="Helvetica"/>
          <w:color w:val="333344"/>
          <w:sz w:val="23"/>
          <w:szCs w:val="23"/>
        </w:rPr>
        <w:t>为</w:t>
      </w:r>
      <w:r>
        <w:rPr>
          <w:rFonts w:ascii="Helvetica" w:hAnsi="Helvetica" w:cs="Helvetica"/>
          <w:color w:val="333344"/>
          <w:sz w:val="23"/>
          <w:szCs w:val="23"/>
        </w:rPr>
        <w:t xml:space="preserve"> case</w:t>
      </w:r>
      <w:r>
        <w:rPr>
          <w:rFonts w:ascii="Helvetica" w:hAnsi="Helvetica" w:cs="Helvetica"/>
          <w:color w:val="333344"/>
          <w:sz w:val="23"/>
          <w:szCs w:val="23"/>
        </w:rPr>
        <w:t>，</w:t>
      </w:r>
      <w:r>
        <w:rPr>
          <w:rFonts w:ascii="Helvetica" w:hAnsi="Helvetica" w:cs="Helvetica"/>
          <w:color w:val="333344"/>
          <w:sz w:val="23"/>
          <w:szCs w:val="23"/>
        </w:rPr>
        <w:t xml:space="preserve">otherwise </w:t>
      </w:r>
      <w:r>
        <w:rPr>
          <w:rFonts w:ascii="Helvetica" w:hAnsi="Helvetica" w:cs="Helvetica"/>
          <w:color w:val="333344"/>
          <w:sz w:val="23"/>
          <w:szCs w:val="23"/>
        </w:rPr>
        <w:t>则为</w:t>
      </w:r>
      <w:r>
        <w:rPr>
          <w:rFonts w:ascii="Helvetica" w:hAnsi="Helvetica" w:cs="Helvetica"/>
          <w:color w:val="333344"/>
          <w:sz w:val="23"/>
          <w:szCs w:val="23"/>
        </w:rPr>
        <w:t xml:space="preserve"> default</w:t>
      </w:r>
      <w:r>
        <w:rPr>
          <w:rFonts w:ascii="Helvetica" w:hAnsi="Helvetica" w:cs="Helvetica"/>
          <w:color w:val="333344"/>
          <w:sz w:val="23"/>
          <w:szCs w:val="23"/>
        </w:rPr>
        <w:t>。</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例如下面例子，同样把所有可以限制的条件都写上，方面使用。</w:t>
      </w:r>
      <w:r>
        <w:rPr>
          <w:rFonts w:ascii="Helvetica" w:hAnsi="Helvetica" w:cs="Helvetica"/>
          <w:color w:val="333344"/>
          <w:sz w:val="23"/>
          <w:szCs w:val="23"/>
        </w:rPr>
        <w:t>choose</w:t>
      </w:r>
      <w:r>
        <w:rPr>
          <w:rFonts w:ascii="Helvetica" w:hAnsi="Helvetica" w:cs="Helvetica"/>
          <w:color w:val="333344"/>
          <w:sz w:val="23"/>
          <w:szCs w:val="23"/>
        </w:rPr>
        <w:t>会从上到下选择一个</w:t>
      </w:r>
      <w:r>
        <w:rPr>
          <w:rFonts w:ascii="Helvetica" w:hAnsi="Helvetica" w:cs="Helvetica"/>
          <w:color w:val="333344"/>
          <w:sz w:val="23"/>
          <w:szCs w:val="23"/>
        </w:rPr>
        <w:t>when</w:t>
      </w:r>
      <w:r>
        <w:rPr>
          <w:rFonts w:ascii="Helvetica" w:hAnsi="Helvetica" w:cs="Helvetica"/>
          <w:color w:val="333344"/>
          <w:sz w:val="23"/>
          <w:szCs w:val="23"/>
        </w:rPr>
        <w:t>标签的</w:t>
      </w:r>
      <w:r>
        <w:rPr>
          <w:rFonts w:ascii="Helvetica" w:hAnsi="Helvetica" w:cs="Helvetica"/>
          <w:color w:val="333344"/>
          <w:sz w:val="23"/>
          <w:szCs w:val="23"/>
        </w:rPr>
        <w:t>test</w:t>
      </w:r>
      <w:r>
        <w:rPr>
          <w:rFonts w:ascii="Helvetica" w:hAnsi="Helvetica" w:cs="Helvetica"/>
          <w:color w:val="333344"/>
          <w:sz w:val="23"/>
          <w:szCs w:val="23"/>
        </w:rPr>
        <w:t>为</w:t>
      </w:r>
      <w:r>
        <w:rPr>
          <w:rFonts w:ascii="Helvetica" w:hAnsi="Helvetica" w:cs="Helvetica"/>
          <w:color w:val="333344"/>
          <w:sz w:val="23"/>
          <w:szCs w:val="23"/>
        </w:rPr>
        <w:t>true</w:t>
      </w:r>
      <w:r>
        <w:rPr>
          <w:rFonts w:ascii="Helvetica" w:hAnsi="Helvetica" w:cs="Helvetica"/>
          <w:color w:val="333344"/>
          <w:sz w:val="23"/>
          <w:szCs w:val="23"/>
        </w:rPr>
        <w:t>的</w:t>
      </w:r>
      <w:r>
        <w:rPr>
          <w:rFonts w:ascii="Helvetica" w:hAnsi="Helvetica" w:cs="Helvetica"/>
          <w:color w:val="333344"/>
          <w:sz w:val="23"/>
          <w:szCs w:val="23"/>
        </w:rPr>
        <w:t>sql</w:t>
      </w:r>
      <w:r>
        <w:rPr>
          <w:rFonts w:ascii="Helvetica" w:hAnsi="Helvetica" w:cs="Helvetica"/>
          <w:color w:val="333344"/>
          <w:sz w:val="23"/>
          <w:szCs w:val="23"/>
        </w:rPr>
        <w:t>执行。安全考虑，我们使用</w:t>
      </w:r>
      <w:r>
        <w:rPr>
          <w:rFonts w:ascii="Helvetica" w:hAnsi="Helvetica" w:cs="Helvetica"/>
          <w:color w:val="333344"/>
          <w:sz w:val="23"/>
          <w:szCs w:val="23"/>
        </w:rPr>
        <w:t>where</w:t>
      </w:r>
      <w:r>
        <w:rPr>
          <w:rFonts w:ascii="Helvetica" w:hAnsi="Helvetica" w:cs="Helvetica"/>
          <w:color w:val="333344"/>
          <w:sz w:val="23"/>
          <w:szCs w:val="23"/>
        </w:rPr>
        <w:t>将</w:t>
      </w:r>
      <w:r>
        <w:rPr>
          <w:rFonts w:ascii="Helvetica" w:hAnsi="Helvetica" w:cs="Helvetica"/>
          <w:color w:val="333344"/>
          <w:sz w:val="23"/>
          <w:szCs w:val="23"/>
        </w:rPr>
        <w:t>choose</w:t>
      </w:r>
      <w:r>
        <w:rPr>
          <w:rFonts w:ascii="Helvetica" w:hAnsi="Helvetica" w:cs="Helvetica"/>
          <w:color w:val="333344"/>
          <w:sz w:val="23"/>
          <w:szCs w:val="23"/>
        </w:rPr>
        <w:t>包起来，放置关键字多于错误。</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  choose(判断参数) - 按顺序将实体类 User 第一个不为空的属性作为：where条件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&lt;select id="getUserList_choose" resultMap="resultMap_user" parameterType="com.yiibai.pojo.User"&gt;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SELECT *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FROM User u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&lt;where&gt;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&lt;choose&gt;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&lt;when test="username !=null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u.username LIKE CONCAT(CONCAT('%', #{username, jdbcType=VARCHAR}),'%')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&lt;/when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&lt;when test="sex != null and sex != ''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AND u.sex = #{sex, jdbcType=INTEGER}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&lt;/when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&lt;when test="birthday != null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AND u.birthday = #{birthday, jdbcType=DATE}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&lt;/when &gt;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&lt;otherwise&gt;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&lt;/otherwise&gt;  </w:t>
      </w:r>
    </w:p>
    <w:p w:rsidR="00D918CE" w:rsidRDefault="00D918CE" w:rsidP="00D918CE">
      <w:pPr>
        <w:pStyle w:val="HTML0"/>
        <w:shd w:val="clear" w:color="auto" w:fill="F5F5F5"/>
        <w:wordWrap w:val="0"/>
        <w:spacing w:after="150"/>
        <w:rPr>
          <w:color w:val="333333"/>
          <w:sz w:val="20"/>
          <w:szCs w:val="20"/>
        </w:rPr>
      </w:pPr>
      <w:r>
        <w:rPr>
          <w:color w:val="333333"/>
          <w:sz w:val="20"/>
          <w:szCs w:val="20"/>
        </w:rPr>
        <w:lastRenderedPageBreak/>
        <w:t xml:space="preserve">        &lt;/choose&gt;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&lt;/where&gt;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&lt;/select&gt;  </w:t>
      </w:r>
    </w:p>
    <w:p w:rsidR="00D918CE" w:rsidRDefault="00D918CE" w:rsidP="00D918CE">
      <w:pPr>
        <w:pStyle w:val="a3"/>
        <w:shd w:val="clear" w:color="auto" w:fill="FFFFFF"/>
        <w:spacing w:before="0" w:beforeAutospacing="0" w:after="120" w:afterAutospacing="0"/>
        <w:rPr>
          <w:rFonts w:ascii="Helvetica" w:hAnsi="Helvetica" w:cs="Helvetica" w:hint="eastAsia"/>
          <w:color w:val="333344"/>
          <w:sz w:val="23"/>
          <w:szCs w:val="23"/>
        </w:rPr>
      </w:pPr>
      <w:r>
        <w:rPr>
          <w:rFonts w:ascii="Helvetica" w:hAnsi="Helvetica" w:cs="Helvetica"/>
          <w:color w:val="333344"/>
          <w:sz w:val="23"/>
          <w:szCs w:val="23"/>
        </w:rPr>
        <w:t>choose (when,otherwize) ,</w:t>
      </w:r>
      <w:r>
        <w:rPr>
          <w:rFonts w:ascii="Helvetica" w:hAnsi="Helvetica" w:cs="Helvetica"/>
          <w:color w:val="333344"/>
          <w:sz w:val="23"/>
          <w:szCs w:val="23"/>
        </w:rPr>
        <w:t>相当于</w:t>
      </w:r>
      <w:r>
        <w:rPr>
          <w:rFonts w:ascii="Helvetica" w:hAnsi="Helvetica" w:cs="Helvetica"/>
          <w:color w:val="333344"/>
          <w:sz w:val="23"/>
          <w:szCs w:val="23"/>
        </w:rPr>
        <w:t xml:space="preserve">java </w:t>
      </w:r>
      <w:r>
        <w:rPr>
          <w:rFonts w:ascii="Helvetica" w:hAnsi="Helvetica" w:cs="Helvetica"/>
          <w:color w:val="333344"/>
          <w:sz w:val="23"/>
          <w:szCs w:val="23"/>
        </w:rPr>
        <w:t>语言中的</w:t>
      </w:r>
      <w:r>
        <w:rPr>
          <w:rFonts w:ascii="Helvetica" w:hAnsi="Helvetica" w:cs="Helvetica"/>
          <w:color w:val="333344"/>
          <w:sz w:val="23"/>
          <w:szCs w:val="23"/>
        </w:rPr>
        <w:t xml:space="preserve"> switch ,</w:t>
      </w:r>
      <w:r>
        <w:rPr>
          <w:rFonts w:ascii="Helvetica" w:hAnsi="Helvetica" w:cs="Helvetica"/>
          <w:color w:val="333344"/>
          <w:sz w:val="23"/>
          <w:szCs w:val="23"/>
        </w:rPr>
        <w:t>与</w:t>
      </w:r>
      <w:r>
        <w:rPr>
          <w:rFonts w:ascii="Helvetica" w:hAnsi="Helvetica" w:cs="Helvetica"/>
          <w:color w:val="333344"/>
          <w:sz w:val="23"/>
          <w:szCs w:val="23"/>
        </w:rPr>
        <w:t xml:space="preserve"> jstl </w:t>
      </w:r>
      <w:r>
        <w:rPr>
          <w:rFonts w:ascii="Helvetica" w:hAnsi="Helvetica" w:cs="Helvetica"/>
          <w:color w:val="333344"/>
          <w:sz w:val="23"/>
          <w:szCs w:val="23"/>
        </w:rPr>
        <w:t>中</w:t>
      </w:r>
      <w:r>
        <w:rPr>
          <w:rFonts w:ascii="Helvetica" w:hAnsi="Helvetica" w:cs="Helvetica"/>
          <w:color w:val="333344"/>
          <w:sz w:val="23"/>
          <w:szCs w:val="23"/>
        </w:rPr>
        <w:t xml:space="preserve"> </w:t>
      </w:r>
      <w:r>
        <w:rPr>
          <w:rFonts w:ascii="Helvetica" w:hAnsi="Helvetica" w:cs="Helvetica"/>
          <w:color w:val="333344"/>
          <w:sz w:val="23"/>
          <w:szCs w:val="23"/>
        </w:rPr>
        <w:t>的</w:t>
      </w:r>
      <w:r>
        <w:rPr>
          <w:rFonts w:ascii="Helvetica" w:hAnsi="Helvetica" w:cs="Helvetica"/>
          <w:color w:val="333344"/>
          <w:sz w:val="23"/>
          <w:szCs w:val="23"/>
        </w:rPr>
        <w:t xml:space="preserve"> choose </w:t>
      </w:r>
      <w:r>
        <w:rPr>
          <w:rFonts w:ascii="Helvetica" w:hAnsi="Helvetica" w:cs="Helvetica"/>
          <w:color w:val="333344"/>
          <w:sz w:val="23"/>
          <w:szCs w:val="23"/>
        </w:rPr>
        <w:t>很类似。</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&lt;select id="dynamicChooseTest" parameterType="Blog" resultType="Blog"&gt;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select * from t_blog where 1 = 1 </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&lt;choose&gt;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&lt;when test="title != null"&gt;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and title = #{title}</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&lt;/when&gt;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&lt;when test="content != null"&gt;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and content = #{content}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&lt;/when&gt;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&lt;otherwise&gt;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and owner = "owner1"</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&lt;/otherwise&gt;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&lt;/choose&gt;</w:t>
      </w:r>
    </w:p>
    <w:p w:rsidR="00D918CE" w:rsidRPr="00D918CE" w:rsidRDefault="00D918CE" w:rsidP="00D918C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r w:rsidRPr="00D918CE">
        <w:rPr>
          <w:rFonts w:ascii="宋体" w:eastAsia="宋体" w:hAnsi="宋体" w:cs="宋体"/>
          <w:color w:val="333333"/>
          <w:kern w:val="0"/>
          <w:sz w:val="20"/>
          <w:szCs w:val="20"/>
        </w:rPr>
        <w:t xml:space="preserve">    &lt;/select&gt;</w:t>
      </w:r>
    </w:p>
    <w:p w:rsidR="00D918CE" w:rsidRPr="00D918CE" w:rsidRDefault="00D918CE" w:rsidP="00D918CE">
      <w:pPr>
        <w:widowControl/>
        <w:shd w:val="clear" w:color="auto" w:fill="FFFFFF"/>
        <w:spacing w:after="120"/>
        <w:jc w:val="left"/>
        <w:rPr>
          <w:rFonts w:ascii="Helvetica" w:eastAsia="宋体" w:hAnsi="Helvetica" w:cs="Helvetica"/>
          <w:color w:val="333344"/>
          <w:kern w:val="0"/>
          <w:sz w:val="23"/>
          <w:szCs w:val="23"/>
        </w:rPr>
      </w:pPr>
      <w:r w:rsidRPr="00D918CE">
        <w:rPr>
          <w:rFonts w:ascii="Helvetica" w:eastAsia="宋体" w:hAnsi="Helvetica" w:cs="Helvetica"/>
          <w:color w:val="333344"/>
          <w:kern w:val="0"/>
          <w:sz w:val="23"/>
          <w:szCs w:val="23"/>
        </w:rPr>
        <w:t>when</w:t>
      </w:r>
      <w:r w:rsidRPr="00D918CE">
        <w:rPr>
          <w:rFonts w:ascii="Helvetica" w:eastAsia="宋体" w:hAnsi="Helvetica" w:cs="Helvetica"/>
          <w:color w:val="333344"/>
          <w:kern w:val="0"/>
          <w:sz w:val="23"/>
          <w:szCs w:val="23"/>
        </w:rPr>
        <w:t>元素表示当</w:t>
      </w:r>
      <w:r w:rsidRPr="00D918CE">
        <w:rPr>
          <w:rFonts w:ascii="Helvetica" w:eastAsia="宋体" w:hAnsi="Helvetica" w:cs="Helvetica"/>
          <w:color w:val="333344"/>
          <w:kern w:val="0"/>
          <w:sz w:val="23"/>
          <w:szCs w:val="23"/>
        </w:rPr>
        <w:t xml:space="preserve"> when </w:t>
      </w:r>
      <w:r w:rsidRPr="00D918CE">
        <w:rPr>
          <w:rFonts w:ascii="Helvetica" w:eastAsia="宋体" w:hAnsi="Helvetica" w:cs="Helvetica"/>
          <w:color w:val="333344"/>
          <w:kern w:val="0"/>
          <w:sz w:val="23"/>
          <w:szCs w:val="23"/>
        </w:rPr>
        <w:t>中的条件满足的时候就输出其中的内容，跟</w:t>
      </w:r>
      <w:r w:rsidRPr="00D918CE">
        <w:rPr>
          <w:rFonts w:ascii="Helvetica" w:eastAsia="宋体" w:hAnsi="Helvetica" w:cs="Helvetica"/>
          <w:color w:val="333344"/>
          <w:kern w:val="0"/>
          <w:sz w:val="23"/>
          <w:szCs w:val="23"/>
        </w:rPr>
        <w:t xml:space="preserve"> JAVA </w:t>
      </w:r>
      <w:r w:rsidRPr="00D918CE">
        <w:rPr>
          <w:rFonts w:ascii="Helvetica" w:eastAsia="宋体" w:hAnsi="Helvetica" w:cs="Helvetica"/>
          <w:color w:val="333344"/>
          <w:kern w:val="0"/>
          <w:sz w:val="23"/>
          <w:szCs w:val="23"/>
        </w:rPr>
        <w:t>中的</w:t>
      </w:r>
      <w:r w:rsidRPr="00D918CE">
        <w:rPr>
          <w:rFonts w:ascii="Helvetica" w:eastAsia="宋体" w:hAnsi="Helvetica" w:cs="Helvetica"/>
          <w:color w:val="333344"/>
          <w:kern w:val="0"/>
          <w:sz w:val="23"/>
          <w:szCs w:val="23"/>
        </w:rPr>
        <w:t xml:space="preserve"> switch </w:t>
      </w:r>
      <w:r w:rsidRPr="00D918CE">
        <w:rPr>
          <w:rFonts w:ascii="Helvetica" w:eastAsia="宋体" w:hAnsi="Helvetica" w:cs="Helvetica"/>
          <w:color w:val="333344"/>
          <w:kern w:val="0"/>
          <w:sz w:val="23"/>
          <w:szCs w:val="23"/>
        </w:rPr>
        <w:t>效果差不多的是按照条件的顺序，当</w:t>
      </w:r>
      <w:r w:rsidRPr="00D918CE">
        <w:rPr>
          <w:rFonts w:ascii="Helvetica" w:eastAsia="宋体" w:hAnsi="Helvetica" w:cs="Helvetica"/>
          <w:color w:val="333344"/>
          <w:kern w:val="0"/>
          <w:sz w:val="23"/>
          <w:szCs w:val="23"/>
        </w:rPr>
        <w:t xml:space="preserve"> when </w:t>
      </w:r>
      <w:r w:rsidRPr="00D918CE">
        <w:rPr>
          <w:rFonts w:ascii="Helvetica" w:eastAsia="宋体" w:hAnsi="Helvetica" w:cs="Helvetica"/>
          <w:color w:val="333344"/>
          <w:kern w:val="0"/>
          <w:sz w:val="23"/>
          <w:szCs w:val="23"/>
        </w:rPr>
        <w:t>中有条件满足的时候，就会跳出</w:t>
      </w:r>
      <w:r w:rsidRPr="00D918CE">
        <w:rPr>
          <w:rFonts w:ascii="Helvetica" w:eastAsia="宋体" w:hAnsi="Helvetica" w:cs="Helvetica"/>
          <w:color w:val="333344"/>
          <w:kern w:val="0"/>
          <w:sz w:val="23"/>
          <w:szCs w:val="23"/>
        </w:rPr>
        <w:t xml:space="preserve"> choose</w:t>
      </w:r>
      <w:r w:rsidRPr="00D918CE">
        <w:rPr>
          <w:rFonts w:ascii="Helvetica" w:eastAsia="宋体" w:hAnsi="Helvetica" w:cs="Helvetica"/>
          <w:color w:val="333344"/>
          <w:kern w:val="0"/>
          <w:sz w:val="23"/>
          <w:szCs w:val="23"/>
        </w:rPr>
        <w:t>，即所有的</w:t>
      </w:r>
      <w:r w:rsidRPr="00D918CE">
        <w:rPr>
          <w:rFonts w:ascii="Helvetica" w:eastAsia="宋体" w:hAnsi="Helvetica" w:cs="Helvetica"/>
          <w:color w:val="333344"/>
          <w:kern w:val="0"/>
          <w:sz w:val="23"/>
          <w:szCs w:val="23"/>
        </w:rPr>
        <w:t xml:space="preserve"> when </w:t>
      </w:r>
      <w:r w:rsidRPr="00D918CE">
        <w:rPr>
          <w:rFonts w:ascii="Helvetica" w:eastAsia="宋体" w:hAnsi="Helvetica" w:cs="Helvetica"/>
          <w:color w:val="333344"/>
          <w:kern w:val="0"/>
          <w:sz w:val="23"/>
          <w:szCs w:val="23"/>
        </w:rPr>
        <w:t>和</w:t>
      </w:r>
      <w:r w:rsidRPr="00D918CE">
        <w:rPr>
          <w:rFonts w:ascii="Helvetica" w:eastAsia="宋体" w:hAnsi="Helvetica" w:cs="Helvetica"/>
          <w:color w:val="333344"/>
          <w:kern w:val="0"/>
          <w:sz w:val="23"/>
          <w:szCs w:val="23"/>
        </w:rPr>
        <w:t xml:space="preserve"> otherwise </w:t>
      </w:r>
      <w:r w:rsidRPr="00D918CE">
        <w:rPr>
          <w:rFonts w:ascii="Helvetica" w:eastAsia="宋体" w:hAnsi="Helvetica" w:cs="Helvetica"/>
          <w:color w:val="333344"/>
          <w:kern w:val="0"/>
          <w:sz w:val="23"/>
          <w:szCs w:val="23"/>
        </w:rPr>
        <w:t>条件中，只有一个会输出，当所有的我很条件都不满足的时候就输出</w:t>
      </w:r>
      <w:r w:rsidRPr="00D918CE">
        <w:rPr>
          <w:rFonts w:ascii="Helvetica" w:eastAsia="宋体" w:hAnsi="Helvetica" w:cs="Helvetica"/>
          <w:color w:val="333344"/>
          <w:kern w:val="0"/>
          <w:sz w:val="23"/>
          <w:szCs w:val="23"/>
        </w:rPr>
        <w:t xml:space="preserve"> otherwise </w:t>
      </w:r>
      <w:r w:rsidRPr="00D918CE">
        <w:rPr>
          <w:rFonts w:ascii="Helvetica" w:eastAsia="宋体" w:hAnsi="Helvetica" w:cs="Helvetica"/>
          <w:color w:val="333344"/>
          <w:kern w:val="0"/>
          <w:sz w:val="23"/>
          <w:szCs w:val="23"/>
        </w:rPr>
        <w:t>中的内容。所以上述语句的意思非常简单，</w:t>
      </w:r>
      <w:r w:rsidRPr="00D918CE">
        <w:rPr>
          <w:rFonts w:ascii="Helvetica" w:eastAsia="宋体" w:hAnsi="Helvetica" w:cs="Helvetica"/>
          <w:color w:val="333344"/>
          <w:kern w:val="0"/>
          <w:sz w:val="23"/>
          <w:szCs w:val="23"/>
        </w:rPr>
        <w:t xml:space="preserve"> </w:t>
      </w:r>
      <w:r w:rsidRPr="00D918CE">
        <w:rPr>
          <w:rFonts w:ascii="Helvetica" w:eastAsia="宋体" w:hAnsi="Helvetica" w:cs="Helvetica"/>
          <w:color w:val="333344"/>
          <w:kern w:val="0"/>
          <w:sz w:val="23"/>
          <w:szCs w:val="23"/>
        </w:rPr>
        <w:t>当</w:t>
      </w:r>
      <w:r w:rsidRPr="00D918CE">
        <w:rPr>
          <w:rFonts w:ascii="Helvetica" w:eastAsia="宋体" w:hAnsi="Helvetica" w:cs="Helvetica"/>
          <w:color w:val="333344"/>
          <w:kern w:val="0"/>
          <w:sz w:val="23"/>
          <w:szCs w:val="23"/>
        </w:rPr>
        <w:t xml:space="preserve"> title!=null </w:t>
      </w:r>
      <w:r w:rsidRPr="00D918CE">
        <w:rPr>
          <w:rFonts w:ascii="Helvetica" w:eastAsia="宋体" w:hAnsi="Helvetica" w:cs="Helvetica"/>
          <w:color w:val="333344"/>
          <w:kern w:val="0"/>
          <w:sz w:val="23"/>
          <w:szCs w:val="23"/>
        </w:rPr>
        <w:t>的时候就输出</w:t>
      </w:r>
      <w:r w:rsidRPr="00D918CE">
        <w:rPr>
          <w:rFonts w:ascii="Helvetica" w:eastAsia="宋体" w:hAnsi="Helvetica" w:cs="Helvetica"/>
          <w:color w:val="333344"/>
          <w:kern w:val="0"/>
          <w:sz w:val="23"/>
          <w:szCs w:val="23"/>
        </w:rPr>
        <w:t xml:space="preserve"> and titlte = #{title}</w:t>
      </w:r>
      <w:r w:rsidRPr="00D918CE">
        <w:rPr>
          <w:rFonts w:ascii="Helvetica" w:eastAsia="宋体" w:hAnsi="Helvetica" w:cs="Helvetica"/>
          <w:color w:val="333344"/>
          <w:kern w:val="0"/>
          <w:sz w:val="23"/>
          <w:szCs w:val="23"/>
        </w:rPr>
        <w:t>，不再往下判断条件，当</w:t>
      </w:r>
      <w:r w:rsidRPr="00D918CE">
        <w:rPr>
          <w:rFonts w:ascii="Helvetica" w:eastAsia="宋体" w:hAnsi="Helvetica" w:cs="Helvetica"/>
          <w:color w:val="333344"/>
          <w:kern w:val="0"/>
          <w:sz w:val="23"/>
          <w:szCs w:val="23"/>
        </w:rPr>
        <w:t>title</w:t>
      </w:r>
      <w:r w:rsidRPr="00D918CE">
        <w:rPr>
          <w:rFonts w:ascii="Helvetica" w:eastAsia="宋体" w:hAnsi="Helvetica" w:cs="Helvetica"/>
          <w:color w:val="333344"/>
          <w:kern w:val="0"/>
          <w:sz w:val="23"/>
          <w:szCs w:val="23"/>
        </w:rPr>
        <w:t>为空且</w:t>
      </w:r>
      <w:r w:rsidRPr="00D918CE">
        <w:rPr>
          <w:rFonts w:ascii="Helvetica" w:eastAsia="宋体" w:hAnsi="Helvetica" w:cs="Helvetica"/>
          <w:color w:val="333344"/>
          <w:kern w:val="0"/>
          <w:sz w:val="23"/>
          <w:szCs w:val="23"/>
        </w:rPr>
        <w:t xml:space="preserve"> content!=null </w:t>
      </w:r>
      <w:r w:rsidRPr="00D918CE">
        <w:rPr>
          <w:rFonts w:ascii="Helvetica" w:eastAsia="宋体" w:hAnsi="Helvetica" w:cs="Helvetica"/>
          <w:color w:val="333344"/>
          <w:kern w:val="0"/>
          <w:sz w:val="23"/>
          <w:szCs w:val="23"/>
        </w:rPr>
        <w:t>的时候就输出</w:t>
      </w:r>
      <w:r w:rsidRPr="00D918CE">
        <w:rPr>
          <w:rFonts w:ascii="Helvetica" w:eastAsia="宋体" w:hAnsi="Helvetica" w:cs="Helvetica"/>
          <w:color w:val="333344"/>
          <w:kern w:val="0"/>
          <w:sz w:val="23"/>
          <w:szCs w:val="23"/>
        </w:rPr>
        <w:t xml:space="preserve"> and content = #{content}</w:t>
      </w:r>
      <w:r w:rsidRPr="00D918CE">
        <w:rPr>
          <w:rFonts w:ascii="Helvetica" w:eastAsia="宋体" w:hAnsi="Helvetica" w:cs="Helvetica"/>
          <w:color w:val="333344"/>
          <w:kern w:val="0"/>
          <w:sz w:val="23"/>
          <w:szCs w:val="23"/>
        </w:rPr>
        <w:t>，当所有条件都不满足的时候就输出</w:t>
      </w:r>
      <w:r w:rsidRPr="00D918CE">
        <w:rPr>
          <w:rFonts w:ascii="Helvetica" w:eastAsia="宋体" w:hAnsi="Helvetica" w:cs="Helvetica"/>
          <w:color w:val="333344"/>
          <w:kern w:val="0"/>
          <w:sz w:val="23"/>
          <w:szCs w:val="23"/>
        </w:rPr>
        <w:t xml:space="preserve"> otherwise </w:t>
      </w:r>
      <w:r w:rsidRPr="00D918CE">
        <w:rPr>
          <w:rFonts w:ascii="Helvetica" w:eastAsia="宋体" w:hAnsi="Helvetica" w:cs="Helvetica"/>
          <w:color w:val="333344"/>
          <w:kern w:val="0"/>
          <w:sz w:val="23"/>
          <w:szCs w:val="23"/>
        </w:rPr>
        <w:t>中的内容。</w:t>
      </w:r>
    </w:p>
    <w:p w:rsidR="00D918CE" w:rsidRPr="00D918CE" w:rsidRDefault="00D918CE" w:rsidP="00D918CE">
      <w:pPr>
        <w:pStyle w:val="a3"/>
        <w:shd w:val="clear" w:color="auto" w:fill="FFFFFF"/>
        <w:spacing w:before="0" w:beforeAutospacing="0" w:after="120" w:afterAutospacing="0"/>
        <w:rPr>
          <w:rFonts w:ascii="Helvetica" w:hAnsi="Helvetica" w:cs="Helvetica" w:hint="eastAsia"/>
          <w:color w:val="333344"/>
          <w:sz w:val="23"/>
          <w:szCs w:val="23"/>
        </w:rPr>
      </w:pPr>
    </w:p>
    <w:p w:rsidR="00D918CE" w:rsidRDefault="00D918CE" w:rsidP="00D918CE">
      <w:pPr>
        <w:pStyle w:val="a3"/>
        <w:shd w:val="clear" w:color="auto" w:fill="FFFFFF"/>
        <w:spacing w:before="0" w:beforeAutospacing="0" w:after="120" w:afterAutospacing="0"/>
        <w:rPr>
          <w:rFonts w:ascii="Helvetica" w:hAnsi="Helvetica" w:cs="Helvetica" w:hint="eastAsia"/>
          <w:color w:val="333344"/>
          <w:sz w:val="23"/>
          <w:szCs w:val="23"/>
        </w:rPr>
      </w:pPr>
    </w:p>
    <w:p w:rsidR="005F0196" w:rsidRDefault="005F0196" w:rsidP="00D918CE">
      <w:pPr>
        <w:pStyle w:val="a3"/>
        <w:shd w:val="clear" w:color="auto" w:fill="FFFFFF"/>
        <w:spacing w:before="0" w:beforeAutospacing="0" w:after="120" w:afterAutospacing="0"/>
        <w:rPr>
          <w:rFonts w:ascii="Helvetica" w:hAnsi="Helvetica" w:cs="Helvetica" w:hint="eastAsia"/>
          <w:color w:val="333344"/>
          <w:sz w:val="23"/>
          <w:szCs w:val="23"/>
        </w:rPr>
      </w:pPr>
    </w:p>
    <w:p w:rsidR="005F0196" w:rsidRDefault="005F0196" w:rsidP="00D918CE">
      <w:pPr>
        <w:pStyle w:val="a3"/>
        <w:shd w:val="clear" w:color="auto" w:fill="FFFFFF"/>
        <w:spacing w:before="0" w:beforeAutospacing="0" w:after="120" w:afterAutospacing="0"/>
        <w:rPr>
          <w:rFonts w:ascii="Helvetica" w:hAnsi="Helvetica" w:cs="Helvetica" w:hint="eastAsia"/>
          <w:color w:val="333344"/>
          <w:sz w:val="23"/>
          <w:szCs w:val="23"/>
        </w:rPr>
      </w:pPr>
    </w:p>
    <w:p w:rsidR="005F0196" w:rsidRDefault="005F0196" w:rsidP="00D918CE">
      <w:pPr>
        <w:pStyle w:val="a3"/>
        <w:shd w:val="clear" w:color="auto" w:fill="FFFFFF"/>
        <w:spacing w:before="0" w:beforeAutospacing="0" w:after="120" w:afterAutospacing="0"/>
        <w:rPr>
          <w:rFonts w:ascii="Helvetica" w:hAnsi="Helvetica" w:cs="Helvetica" w:hint="eastAsia"/>
          <w:color w:val="333344"/>
          <w:sz w:val="23"/>
          <w:szCs w:val="23"/>
        </w:rPr>
      </w:pPr>
    </w:p>
    <w:p w:rsidR="005F0196" w:rsidRDefault="005F0196" w:rsidP="00D918CE">
      <w:pPr>
        <w:pStyle w:val="a3"/>
        <w:shd w:val="clear" w:color="auto" w:fill="FFFFFF"/>
        <w:spacing w:before="0" w:beforeAutospacing="0" w:after="120" w:afterAutospacing="0"/>
        <w:rPr>
          <w:rFonts w:ascii="Helvetica" w:hAnsi="Helvetica" w:cs="Helvetica"/>
          <w:color w:val="333344"/>
          <w:sz w:val="23"/>
          <w:szCs w:val="23"/>
        </w:rPr>
      </w:pPr>
    </w:p>
    <w:p w:rsidR="00D918CE" w:rsidRDefault="005F0196" w:rsidP="00D918CE">
      <w:pPr>
        <w:pStyle w:val="2"/>
        <w:rPr>
          <w:rFonts w:hint="eastAsia"/>
        </w:rPr>
      </w:pPr>
      <w:r>
        <w:lastRenderedPageBreak/>
        <w:t>MyBatis SqlSessionDaoSupport实例</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在前面的章节中，我们已经讲到了基本的</w:t>
      </w:r>
      <w:r>
        <w:rPr>
          <w:rFonts w:ascii="Helvetica" w:hAnsi="Helvetica" w:cs="Helvetica"/>
          <w:color w:val="333344"/>
          <w:sz w:val="23"/>
          <w:szCs w:val="23"/>
        </w:rPr>
        <w:t xml:space="preserve"> mybatis </w:t>
      </w:r>
      <w:r>
        <w:rPr>
          <w:rFonts w:ascii="Helvetica" w:hAnsi="Helvetica" w:cs="Helvetica"/>
          <w:color w:val="333344"/>
          <w:sz w:val="23"/>
          <w:szCs w:val="23"/>
        </w:rPr>
        <w:t>操作，但都是基于</w:t>
      </w:r>
      <w:r>
        <w:rPr>
          <w:rFonts w:ascii="Helvetica" w:hAnsi="Helvetica" w:cs="Helvetica"/>
          <w:color w:val="333344"/>
          <w:sz w:val="23"/>
          <w:szCs w:val="23"/>
        </w:rPr>
        <w:t xml:space="preserve"> mapper </w:t>
      </w:r>
      <w:r>
        <w:rPr>
          <w:rFonts w:ascii="Helvetica" w:hAnsi="Helvetica" w:cs="Helvetica"/>
          <w:color w:val="333344"/>
          <w:sz w:val="23"/>
          <w:szCs w:val="23"/>
        </w:rPr>
        <w:t>隐射操作的，在</w:t>
      </w:r>
      <w:r>
        <w:rPr>
          <w:rFonts w:ascii="Helvetica" w:hAnsi="Helvetica" w:cs="Helvetica"/>
          <w:color w:val="333344"/>
          <w:sz w:val="23"/>
          <w:szCs w:val="23"/>
        </w:rPr>
        <w:t xml:space="preserve"> mybatis3 </w:t>
      </w:r>
      <w:r>
        <w:rPr>
          <w:rFonts w:ascii="Helvetica" w:hAnsi="Helvetica" w:cs="Helvetica"/>
          <w:color w:val="333344"/>
          <w:sz w:val="23"/>
          <w:szCs w:val="23"/>
        </w:rPr>
        <w:t>中这个</w:t>
      </w:r>
      <w:r>
        <w:rPr>
          <w:rFonts w:ascii="Helvetica" w:hAnsi="Helvetica" w:cs="Helvetica"/>
          <w:color w:val="333344"/>
          <w:sz w:val="23"/>
          <w:szCs w:val="23"/>
        </w:rPr>
        <w:t xml:space="preserve"> mapper </w:t>
      </w:r>
      <w:r>
        <w:rPr>
          <w:rFonts w:ascii="Helvetica" w:hAnsi="Helvetica" w:cs="Helvetica"/>
          <w:color w:val="333344"/>
          <w:sz w:val="23"/>
          <w:szCs w:val="23"/>
        </w:rPr>
        <w:t>接口貌似充当了以前在</w:t>
      </w:r>
      <w:r>
        <w:rPr>
          <w:rFonts w:ascii="Helvetica" w:hAnsi="Helvetica" w:cs="Helvetica"/>
          <w:color w:val="333344"/>
          <w:sz w:val="23"/>
          <w:szCs w:val="23"/>
        </w:rPr>
        <w:t>ibatis 2</w:t>
      </w:r>
      <w:r>
        <w:rPr>
          <w:rFonts w:ascii="Helvetica" w:hAnsi="Helvetica" w:cs="Helvetica"/>
          <w:color w:val="333344"/>
          <w:sz w:val="23"/>
          <w:szCs w:val="23"/>
        </w:rPr>
        <w:t>中的</w:t>
      </w:r>
      <w:r>
        <w:rPr>
          <w:rFonts w:ascii="Helvetica" w:hAnsi="Helvetica" w:cs="Helvetica"/>
          <w:color w:val="333344"/>
          <w:sz w:val="23"/>
          <w:szCs w:val="23"/>
        </w:rPr>
        <w:t xml:space="preserve"> DAO </w:t>
      </w:r>
      <w:r>
        <w:rPr>
          <w:rFonts w:ascii="Helvetica" w:hAnsi="Helvetica" w:cs="Helvetica"/>
          <w:color w:val="333344"/>
          <w:sz w:val="23"/>
          <w:szCs w:val="23"/>
        </w:rPr>
        <w:t>层的作用。但事实上，如果有这个</w:t>
      </w:r>
      <w:r>
        <w:rPr>
          <w:rFonts w:ascii="Helvetica" w:hAnsi="Helvetica" w:cs="Helvetica"/>
          <w:color w:val="333344"/>
          <w:sz w:val="23"/>
          <w:szCs w:val="23"/>
        </w:rPr>
        <w:t>mapper</w:t>
      </w:r>
      <w:r>
        <w:rPr>
          <w:rFonts w:ascii="Helvetica" w:hAnsi="Helvetica" w:cs="Helvetica"/>
          <w:color w:val="333344"/>
          <w:sz w:val="23"/>
          <w:szCs w:val="23"/>
        </w:rPr>
        <w:t>接口不能完成的工作，或者需要更复杂的扩展的时候，我们就需要自己写</w:t>
      </w:r>
      <w:r>
        <w:rPr>
          <w:rFonts w:ascii="Helvetica" w:hAnsi="Helvetica" w:cs="Helvetica"/>
          <w:color w:val="333344"/>
          <w:sz w:val="23"/>
          <w:szCs w:val="23"/>
        </w:rPr>
        <w:t xml:space="preserve"> DAO </w:t>
      </w:r>
      <w:r>
        <w:rPr>
          <w:rFonts w:ascii="Helvetica" w:hAnsi="Helvetica" w:cs="Helvetica"/>
          <w:color w:val="333344"/>
          <w:sz w:val="23"/>
          <w:szCs w:val="23"/>
        </w:rPr>
        <w:t>层。</w:t>
      </w:r>
      <w:r>
        <w:rPr>
          <w:rFonts w:ascii="Helvetica" w:hAnsi="Helvetica" w:cs="Helvetica"/>
          <w:color w:val="333344"/>
          <w:sz w:val="23"/>
          <w:szCs w:val="23"/>
        </w:rPr>
        <w:t xml:space="preserve"> mybatis 3 </w:t>
      </w:r>
      <w:r>
        <w:rPr>
          <w:rFonts w:ascii="Helvetica" w:hAnsi="Helvetica" w:cs="Helvetica"/>
          <w:color w:val="333344"/>
          <w:sz w:val="23"/>
          <w:szCs w:val="23"/>
        </w:rPr>
        <w:t>也是支持</w:t>
      </w:r>
      <w:r>
        <w:rPr>
          <w:rFonts w:ascii="Helvetica" w:hAnsi="Helvetica" w:cs="Helvetica"/>
          <w:color w:val="333344"/>
          <w:sz w:val="23"/>
          <w:szCs w:val="23"/>
        </w:rPr>
        <w:t xml:space="preserve"> DAO </w:t>
      </w:r>
      <w:r>
        <w:rPr>
          <w:rFonts w:ascii="Helvetica" w:hAnsi="Helvetica" w:cs="Helvetica"/>
          <w:color w:val="333344"/>
          <w:sz w:val="23"/>
          <w:szCs w:val="23"/>
        </w:rPr>
        <w:t>层设计的，类似于</w:t>
      </w:r>
      <w:r>
        <w:rPr>
          <w:rFonts w:ascii="Helvetica" w:hAnsi="Helvetica" w:cs="Helvetica"/>
          <w:color w:val="333344"/>
          <w:sz w:val="23"/>
          <w:szCs w:val="23"/>
        </w:rPr>
        <w:t xml:space="preserve"> ibatis2</w:t>
      </w:r>
      <w:r>
        <w:rPr>
          <w:rFonts w:ascii="Helvetica" w:hAnsi="Helvetica" w:cs="Helvetica"/>
          <w:color w:val="333344"/>
          <w:sz w:val="23"/>
          <w:szCs w:val="23"/>
        </w:rPr>
        <w:t>。下面我们结合一个实例来介绍。</w:t>
      </w:r>
    </w:p>
    <w:p w:rsidR="00D918CE" w:rsidRPr="005F0196" w:rsidRDefault="00D918CE" w:rsidP="005F0196">
      <w:pPr>
        <w:pStyle w:val="3"/>
      </w:pPr>
      <w:r>
        <w:t>首页我们创建一个工程为：</w:t>
      </w:r>
      <w:r>
        <w:t>mybatis11</w:t>
      </w:r>
      <w:r>
        <w:t>，</w:t>
      </w:r>
      <w:r w:rsidRPr="005F0196">
        <w:t>再创建一个</w:t>
      </w:r>
      <w:r w:rsidRPr="005F0196">
        <w:t xml:space="preserve"> com.yihaomen.dao </w:t>
      </w:r>
      <w:r w:rsidRPr="005F0196">
        <w:t>包，然后在里面分别创建接口</w:t>
      </w:r>
      <w:r w:rsidRPr="005F0196">
        <w:t>UserDAO</w:t>
      </w:r>
      <w:r w:rsidRPr="005F0196">
        <w:t>，并实现该接口</w:t>
      </w:r>
      <w:r w:rsidRPr="005F0196">
        <w:t xml:space="preserve"> UserDAOImpl </w:t>
      </w:r>
      <w:r w:rsidRPr="005F0196">
        <w:t>。整个工程的目录结构如下：</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3202940" cy="5407025"/>
            <wp:effectExtent l="0" t="0" r="0" b="3175"/>
            <wp:docPr id="39" name="图片 39" descr="MyBatis SqlSessionDaoSupport应用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yBatis SqlSessionDaoSupport应用实例"/>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2940" cy="5407025"/>
                    </a:xfrm>
                    <a:prstGeom prst="rect">
                      <a:avLst/>
                    </a:prstGeom>
                    <a:noFill/>
                    <a:ln>
                      <a:noFill/>
                    </a:ln>
                  </pic:spPr>
                </pic:pic>
              </a:graphicData>
            </a:graphic>
          </wp:inline>
        </w:drawing>
      </w:r>
      <w:r>
        <w:rPr>
          <w:rFonts w:ascii="Helvetica" w:hAnsi="Helvetica" w:cs="Helvetica"/>
          <w:color w:val="333344"/>
          <w:sz w:val="23"/>
          <w:szCs w:val="23"/>
        </w:rPr>
        <w:br/>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lastRenderedPageBreak/>
        <w:br/>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UserDao</w:t>
      </w:r>
      <w:r>
        <w:rPr>
          <w:rFonts w:ascii="Helvetica" w:hAnsi="Helvetica" w:cs="Helvetica"/>
          <w:color w:val="333344"/>
          <w:sz w:val="23"/>
          <w:szCs w:val="23"/>
        </w:rPr>
        <w:t>接口的代码如下：</w:t>
      </w:r>
    </w:p>
    <w:p w:rsidR="00D918CE" w:rsidRDefault="00D918CE" w:rsidP="00D918CE">
      <w:pPr>
        <w:pStyle w:val="HTML0"/>
        <w:shd w:val="clear" w:color="auto" w:fill="F5F5F5"/>
        <w:wordWrap w:val="0"/>
        <w:spacing w:after="150"/>
        <w:rPr>
          <w:color w:val="333333"/>
          <w:sz w:val="20"/>
          <w:szCs w:val="20"/>
        </w:rPr>
      </w:pPr>
      <w:r>
        <w:rPr>
          <w:color w:val="333333"/>
          <w:sz w:val="20"/>
          <w:szCs w:val="20"/>
        </w:rPr>
        <w:t>package com.yiibai.dao;</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import java.util.List;</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import com.yiibai.pojo.Order;</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public interface UserDAO {</w:t>
      </w:r>
    </w:p>
    <w:p w:rsidR="00D918CE" w:rsidRDefault="00D918CE" w:rsidP="00D918CE">
      <w:pPr>
        <w:pStyle w:val="HTML0"/>
        <w:shd w:val="clear" w:color="auto" w:fill="F5F5F5"/>
        <w:wordWrap w:val="0"/>
        <w:spacing w:after="150"/>
        <w:rPr>
          <w:color w:val="333333"/>
          <w:sz w:val="20"/>
          <w:szCs w:val="20"/>
        </w:rPr>
      </w:pPr>
      <w:r>
        <w:rPr>
          <w:color w:val="333333"/>
          <w:sz w:val="20"/>
          <w:szCs w:val="20"/>
        </w:rPr>
        <w:t xml:space="preserve">    public List&lt;Order&gt; getUserOrders(int userId);</w:t>
      </w:r>
    </w:p>
    <w:p w:rsidR="00D918CE" w:rsidRDefault="00D918CE" w:rsidP="00D918CE">
      <w:pPr>
        <w:pStyle w:val="HTML0"/>
        <w:shd w:val="clear" w:color="auto" w:fill="F5F5F5"/>
        <w:wordWrap w:val="0"/>
        <w:spacing w:after="150"/>
        <w:rPr>
          <w:color w:val="333333"/>
          <w:sz w:val="20"/>
          <w:szCs w:val="20"/>
        </w:rPr>
      </w:pPr>
      <w:r>
        <w:rPr>
          <w:color w:val="333333"/>
          <w:sz w:val="20"/>
          <w:szCs w:val="20"/>
        </w:rPr>
        <w:t>}</w:t>
      </w:r>
    </w:p>
    <w:p w:rsidR="00D918CE" w:rsidRDefault="00D918CE" w:rsidP="00D918CE">
      <w:pPr>
        <w:rPr>
          <w:rFonts w:ascii="宋体" w:hAnsi="宋体" w:cs="宋体"/>
          <w:sz w:val="24"/>
          <w:szCs w:val="24"/>
        </w:rPr>
      </w:pPr>
      <w:r>
        <w:rPr>
          <w:rFonts w:ascii="Helvetica" w:hAnsi="Helvetica" w:cs="Helvetica"/>
          <w:color w:val="333344"/>
          <w:sz w:val="23"/>
          <w:szCs w:val="23"/>
          <w:shd w:val="clear" w:color="auto" w:fill="FFFFFF"/>
        </w:rPr>
        <w:t xml:space="preserve">UserDaoImpl </w:t>
      </w:r>
      <w:r>
        <w:rPr>
          <w:rFonts w:ascii="Helvetica" w:hAnsi="Helvetica" w:cs="Helvetica"/>
          <w:color w:val="333344"/>
          <w:sz w:val="23"/>
          <w:szCs w:val="23"/>
          <w:shd w:val="clear" w:color="auto" w:fill="FFFFFF"/>
        </w:rPr>
        <w:t>实现</w:t>
      </w:r>
      <w:r>
        <w:rPr>
          <w:rFonts w:ascii="Helvetica" w:hAnsi="Helvetica" w:cs="Helvetica"/>
          <w:color w:val="333344"/>
          <w:sz w:val="23"/>
          <w:szCs w:val="23"/>
          <w:shd w:val="clear" w:color="auto" w:fill="FFFFFF"/>
        </w:rPr>
        <w:t>UserDao</w:t>
      </w:r>
      <w:r>
        <w:rPr>
          <w:rFonts w:ascii="Helvetica" w:hAnsi="Helvetica" w:cs="Helvetica"/>
          <w:color w:val="333344"/>
          <w:sz w:val="23"/>
          <w:szCs w:val="23"/>
          <w:shd w:val="clear" w:color="auto" w:fill="FFFFFF"/>
        </w:rPr>
        <w:t>接口的代码如下：</w:t>
      </w:r>
    </w:p>
    <w:p w:rsidR="00D918CE" w:rsidRDefault="00D918CE" w:rsidP="00D918CE">
      <w:pPr>
        <w:pStyle w:val="HTML0"/>
        <w:shd w:val="clear" w:color="auto" w:fill="F5F5F5"/>
        <w:wordWrap w:val="0"/>
        <w:spacing w:after="150"/>
        <w:rPr>
          <w:color w:val="333333"/>
          <w:sz w:val="20"/>
          <w:szCs w:val="20"/>
        </w:rPr>
      </w:pPr>
      <w:r>
        <w:rPr>
          <w:color w:val="333333"/>
          <w:sz w:val="20"/>
          <w:szCs w:val="20"/>
        </w:rPr>
        <w:t>package com.yiibai.dao;</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import java.util.List;</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import org.mybatis.spring.support.SqlSessionDaoSupport;</w:t>
      </w:r>
    </w:p>
    <w:p w:rsidR="00D918CE" w:rsidRDefault="00D918CE" w:rsidP="00D918CE">
      <w:pPr>
        <w:pStyle w:val="HTML0"/>
        <w:shd w:val="clear" w:color="auto" w:fill="F5F5F5"/>
        <w:wordWrap w:val="0"/>
        <w:spacing w:after="150"/>
        <w:rPr>
          <w:color w:val="333333"/>
          <w:sz w:val="20"/>
          <w:szCs w:val="20"/>
        </w:rPr>
      </w:pPr>
      <w:r>
        <w:rPr>
          <w:color w:val="333333"/>
          <w:sz w:val="20"/>
          <w:szCs w:val="20"/>
        </w:rPr>
        <w:t>import org.springframework.stereotype.Repository;</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import com.yiibai.pojo.Order;</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@Repository</w:t>
      </w:r>
    </w:p>
    <w:p w:rsidR="00D918CE" w:rsidRDefault="00D918CE" w:rsidP="00D918CE">
      <w:pPr>
        <w:pStyle w:val="HTML0"/>
        <w:shd w:val="clear" w:color="auto" w:fill="F5F5F5"/>
        <w:wordWrap w:val="0"/>
        <w:spacing w:after="150"/>
        <w:rPr>
          <w:color w:val="333333"/>
          <w:sz w:val="20"/>
          <w:szCs w:val="20"/>
        </w:rPr>
      </w:pPr>
      <w:r>
        <w:rPr>
          <w:color w:val="333333"/>
          <w:sz w:val="20"/>
          <w:szCs w:val="20"/>
        </w:rPr>
        <w:t>public class UserDAOImpl extends SqlSessionDaoSupport implements UserDAO {</w:t>
      </w:r>
    </w:p>
    <w:p w:rsidR="00D918CE" w:rsidRDefault="00D918CE" w:rsidP="00D918CE">
      <w:pPr>
        <w:pStyle w:val="HTML0"/>
        <w:shd w:val="clear" w:color="auto" w:fill="F5F5F5"/>
        <w:wordWrap w:val="0"/>
        <w:spacing w:after="150"/>
        <w:rPr>
          <w:color w:val="333333"/>
          <w:sz w:val="20"/>
          <w:szCs w:val="20"/>
        </w:rPr>
      </w:pPr>
      <w:r>
        <w:rPr>
          <w:color w:val="333333"/>
          <w:sz w:val="20"/>
          <w:szCs w:val="20"/>
        </w:rPr>
        <w:tab/>
        <w:t>public List&lt;Order&gt; getUserOrders(int userId) {</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TODO Auto-generated method stub</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this.getSqlSession().selectList("com.yiibai.inter.IUser.getUserOrders",userId);</w:t>
      </w:r>
    </w:p>
    <w:p w:rsidR="00D918CE" w:rsidRDefault="00D918CE" w:rsidP="00D918CE">
      <w:pPr>
        <w:pStyle w:val="HTML0"/>
        <w:shd w:val="clear" w:color="auto" w:fill="F5F5F5"/>
        <w:wordWrap w:val="0"/>
        <w:spacing w:after="150"/>
        <w:rPr>
          <w:color w:val="333333"/>
          <w:sz w:val="20"/>
          <w:szCs w:val="20"/>
        </w:rPr>
      </w:pPr>
      <w:r>
        <w:rPr>
          <w:color w:val="333333"/>
          <w:sz w:val="20"/>
          <w:szCs w:val="20"/>
        </w:rPr>
        <w:tab/>
        <w:t>}</w:t>
      </w:r>
    </w:p>
    <w:p w:rsidR="00D918CE" w:rsidRDefault="00D918CE" w:rsidP="00D918CE">
      <w:pPr>
        <w:pStyle w:val="HTML0"/>
        <w:shd w:val="clear" w:color="auto" w:fill="F5F5F5"/>
        <w:wordWrap w:val="0"/>
        <w:spacing w:after="150"/>
        <w:rPr>
          <w:color w:val="333333"/>
          <w:sz w:val="20"/>
          <w:szCs w:val="20"/>
        </w:rPr>
      </w:pPr>
      <w:r>
        <w:rPr>
          <w:color w:val="333333"/>
          <w:sz w:val="20"/>
          <w:szCs w:val="20"/>
        </w:rPr>
        <w:t>}</w:t>
      </w:r>
    </w:p>
    <w:p w:rsidR="00D918CE" w:rsidRDefault="00D918CE" w:rsidP="00D918CE">
      <w:pPr>
        <w:rPr>
          <w:sz w:val="24"/>
          <w:szCs w:val="24"/>
        </w:rPr>
      </w:pPr>
      <w:r>
        <w:rPr>
          <w:rFonts w:ascii="Helvetica" w:hAnsi="Helvetica" w:cs="Helvetica"/>
          <w:color w:val="333344"/>
          <w:sz w:val="23"/>
          <w:szCs w:val="23"/>
          <w:shd w:val="clear" w:color="auto" w:fill="FFFFFF"/>
        </w:rPr>
        <w:t>控制类</w:t>
      </w:r>
      <w:r>
        <w:rPr>
          <w:rFonts w:ascii="Helvetica" w:hAnsi="Helvetica" w:cs="Helvetica"/>
          <w:color w:val="333344"/>
          <w:sz w:val="23"/>
          <w:szCs w:val="23"/>
          <w:shd w:val="clear" w:color="auto" w:fill="FFFFFF"/>
        </w:rPr>
        <w:t xml:space="preserve"> UserController.java </w:t>
      </w:r>
      <w:r>
        <w:rPr>
          <w:rFonts w:ascii="Helvetica" w:hAnsi="Helvetica" w:cs="Helvetica"/>
          <w:color w:val="333344"/>
          <w:sz w:val="23"/>
          <w:szCs w:val="23"/>
          <w:shd w:val="clear" w:color="auto" w:fill="FFFFFF"/>
        </w:rPr>
        <w:t>的代码如下：</w:t>
      </w:r>
    </w:p>
    <w:p w:rsidR="00D918CE" w:rsidRDefault="00D918CE" w:rsidP="00D918CE">
      <w:pPr>
        <w:pStyle w:val="HTML0"/>
        <w:shd w:val="clear" w:color="auto" w:fill="F5F5F5"/>
        <w:wordWrap w:val="0"/>
        <w:spacing w:after="150"/>
        <w:rPr>
          <w:color w:val="333333"/>
          <w:sz w:val="20"/>
          <w:szCs w:val="20"/>
        </w:rPr>
      </w:pPr>
      <w:r>
        <w:rPr>
          <w:color w:val="333333"/>
          <w:sz w:val="20"/>
          <w:szCs w:val="20"/>
        </w:rPr>
        <w:t>package com.yiibai.controller;</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import java.util.List;</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import javax.servlet.http.HttpServletRequest;</w:t>
      </w:r>
    </w:p>
    <w:p w:rsidR="00D918CE" w:rsidRDefault="00D918CE" w:rsidP="00D918CE">
      <w:pPr>
        <w:pStyle w:val="HTML0"/>
        <w:shd w:val="clear" w:color="auto" w:fill="F5F5F5"/>
        <w:wordWrap w:val="0"/>
        <w:spacing w:after="150"/>
        <w:rPr>
          <w:color w:val="333333"/>
          <w:sz w:val="20"/>
          <w:szCs w:val="20"/>
        </w:rPr>
      </w:pPr>
      <w:r>
        <w:rPr>
          <w:color w:val="333333"/>
          <w:sz w:val="20"/>
          <w:szCs w:val="20"/>
        </w:rPr>
        <w:t>import javax.servlet.http.HttpServletResponse;</w:t>
      </w:r>
    </w:p>
    <w:p w:rsidR="00D918CE" w:rsidRDefault="00D918CE" w:rsidP="00D918CE">
      <w:pPr>
        <w:pStyle w:val="HTML0"/>
        <w:shd w:val="clear" w:color="auto" w:fill="F5F5F5"/>
        <w:wordWrap w:val="0"/>
        <w:spacing w:after="150"/>
        <w:rPr>
          <w:color w:val="333333"/>
          <w:sz w:val="20"/>
          <w:szCs w:val="20"/>
        </w:rPr>
      </w:pPr>
      <w:r>
        <w:rPr>
          <w:color w:val="333333"/>
          <w:sz w:val="20"/>
          <w:szCs w:val="20"/>
        </w:rPr>
        <w:t>import org.springframework.beans.factory.annotation.Autowired;</w:t>
      </w:r>
    </w:p>
    <w:p w:rsidR="00D918CE" w:rsidRDefault="00D918CE" w:rsidP="00D918CE">
      <w:pPr>
        <w:pStyle w:val="HTML0"/>
        <w:shd w:val="clear" w:color="auto" w:fill="F5F5F5"/>
        <w:wordWrap w:val="0"/>
        <w:spacing w:after="150"/>
        <w:rPr>
          <w:color w:val="333333"/>
          <w:sz w:val="20"/>
          <w:szCs w:val="20"/>
        </w:rPr>
      </w:pPr>
      <w:r>
        <w:rPr>
          <w:color w:val="333333"/>
          <w:sz w:val="20"/>
          <w:szCs w:val="20"/>
        </w:rPr>
        <w:t>import org.springframework.stereotype.Controller;</w:t>
      </w:r>
    </w:p>
    <w:p w:rsidR="00D918CE" w:rsidRDefault="00D918CE" w:rsidP="00D918CE">
      <w:pPr>
        <w:pStyle w:val="HTML0"/>
        <w:shd w:val="clear" w:color="auto" w:fill="F5F5F5"/>
        <w:wordWrap w:val="0"/>
        <w:spacing w:after="150"/>
        <w:rPr>
          <w:color w:val="333333"/>
          <w:sz w:val="20"/>
          <w:szCs w:val="20"/>
        </w:rPr>
      </w:pPr>
      <w:r>
        <w:rPr>
          <w:color w:val="333333"/>
          <w:sz w:val="20"/>
          <w:szCs w:val="20"/>
        </w:rPr>
        <w:t>import org.springframework.web.bind.annotation.RequestMapping;</w:t>
      </w:r>
    </w:p>
    <w:p w:rsidR="00D918CE" w:rsidRDefault="00D918CE" w:rsidP="00D918CE">
      <w:pPr>
        <w:pStyle w:val="HTML0"/>
        <w:shd w:val="clear" w:color="auto" w:fill="F5F5F5"/>
        <w:wordWrap w:val="0"/>
        <w:spacing w:after="150"/>
        <w:rPr>
          <w:color w:val="333333"/>
          <w:sz w:val="20"/>
          <w:szCs w:val="20"/>
        </w:rPr>
      </w:pPr>
      <w:r>
        <w:rPr>
          <w:color w:val="333333"/>
          <w:sz w:val="20"/>
          <w:szCs w:val="20"/>
        </w:rPr>
        <w:t>import org.springframework.web.servlet.ModelAndView;</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import com.yiibai.dao.UserDAO;</w:t>
      </w:r>
    </w:p>
    <w:p w:rsidR="00D918CE" w:rsidRDefault="00D918CE" w:rsidP="00D918CE">
      <w:pPr>
        <w:pStyle w:val="HTML0"/>
        <w:shd w:val="clear" w:color="auto" w:fill="F5F5F5"/>
        <w:wordWrap w:val="0"/>
        <w:spacing w:after="150"/>
        <w:rPr>
          <w:color w:val="333333"/>
          <w:sz w:val="20"/>
          <w:szCs w:val="20"/>
        </w:rPr>
      </w:pPr>
      <w:r>
        <w:rPr>
          <w:color w:val="333333"/>
          <w:sz w:val="20"/>
          <w:szCs w:val="20"/>
        </w:rPr>
        <w:t>import com.yiibai.pojo.Order;</w:t>
      </w:r>
    </w:p>
    <w:p w:rsidR="00D918CE" w:rsidRDefault="00D918CE" w:rsidP="00D918CE">
      <w:pPr>
        <w:pStyle w:val="HTML0"/>
        <w:shd w:val="clear" w:color="auto" w:fill="F5F5F5"/>
        <w:wordWrap w:val="0"/>
        <w:spacing w:after="150"/>
        <w:rPr>
          <w:color w:val="333333"/>
          <w:sz w:val="20"/>
          <w:szCs w:val="20"/>
        </w:rPr>
      </w:pPr>
      <w:r>
        <w:rPr>
          <w:color w:val="333333"/>
          <w:sz w:val="20"/>
          <w:szCs w:val="20"/>
        </w:rPr>
        <w:t>import com.yiibai.util.Page;</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 http://localhost:8080/mybatis08-paging/user/orders</w:t>
      </w:r>
    </w:p>
    <w:p w:rsidR="00D918CE" w:rsidRDefault="00D918CE" w:rsidP="00D918CE">
      <w:pPr>
        <w:pStyle w:val="HTML0"/>
        <w:shd w:val="clear" w:color="auto" w:fill="F5F5F5"/>
        <w:wordWrap w:val="0"/>
        <w:spacing w:after="150"/>
        <w:rPr>
          <w:color w:val="333333"/>
          <w:sz w:val="20"/>
          <w:szCs w:val="20"/>
        </w:rPr>
      </w:pPr>
      <w:r>
        <w:rPr>
          <w:color w:val="333333"/>
          <w:sz w:val="20"/>
          <w:szCs w:val="20"/>
        </w:rPr>
        <w:t>@Controller</w:t>
      </w:r>
    </w:p>
    <w:p w:rsidR="00D918CE" w:rsidRDefault="00D918CE" w:rsidP="00D918CE">
      <w:pPr>
        <w:pStyle w:val="HTML0"/>
        <w:shd w:val="clear" w:color="auto" w:fill="F5F5F5"/>
        <w:wordWrap w:val="0"/>
        <w:spacing w:after="150"/>
        <w:rPr>
          <w:color w:val="333333"/>
          <w:sz w:val="20"/>
          <w:szCs w:val="20"/>
        </w:rPr>
      </w:pPr>
      <w:r>
        <w:rPr>
          <w:color w:val="333333"/>
          <w:sz w:val="20"/>
          <w:szCs w:val="20"/>
        </w:rPr>
        <w:t>@RequestMapping("/user")</w:t>
      </w:r>
    </w:p>
    <w:p w:rsidR="00D918CE" w:rsidRDefault="00D918CE" w:rsidP="00D918CE">
      <w:pPr>
        <w:pStyle w:val="HTML0"/>
        <w:shd w:val="clear" w:color="auto" w:fill="F5F5F5"/>
        <w:wordWrap w:val="0"/>
        <w:spacing w:after="150"/>
        <w:rPr>
          <w:color w:val="333333"/>
          <w:sz w:val="20"/>
          <w:szCs w:val="20"/>
        </w:rPr>
      </w:pPr>
      <w:r>
        <w:rPr>
          <w:color w:val="333333"/>
          <w:sz w:val="20"/>
          <w:szCs w:val="20"/>
        </w:rPr>
        <w:t>public class UserController {</w:t>
      </w:r>
    </w:p>
    <w:p w:rsidR="00D918CE" w:rsidRDefault="00D918CE" w:rsidP="00D918CE">
      <w:pPr>
        <w:pStyle w:val="HTML0"/>
        <w:shd w:val="clear" w:color="auto" w:fill="F5F5F5"/>
        <w:wordWrap w:val="0"/>
        <w:spacing w:after="150"/>
        <w:rPr>
          <w:color w:val="333333"/>
          <w:sz w:val="20"/>
          <w:szCs w:val="20"/>
        </w:rPr>
      </w:pPr>
      <w:r>
        <w:rPr>
          <w:color w:val="333333"/>
          <w:sz w:val="20"/>
          <w:szCs w:val="20"/>
        </w:rPr>
        <w:tab/>
        <w:t>//UserMaper userMaper;</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p>
    <w:p w:rsidR="00D918CE" w:rsidRDefault="00D918CE" w:rsidP="00D918CE">
      <w:pPr>
        <w:pStyle w:val="HTML0"/>
        <w:shd w:val="clear" w:color="auto" w:fill="F5F5F5"/>
        <w:wordWrap w:val="0"/>
        <w:spacing w:after="150"/>
        <w:rPr>
          <w:color w:val="333333"/>
          <w:sz w:val="20"/>
          <w:szCs w:val="20"/>
        </w:rPr>
      </w:pPr>
      <w:r>
        <w:rPr>
          <w:color w:val="333333"/>
          <w:sz w:val="20"/>
          <w:szCs w:val="20"/>
        </w:rPr>
        <w:tab/>
        <w:t>@Autowired</w:t>
      </w:r>
    </w:p>
    <w:p w:rsidR="00D918CE" w:rsidRDefault="00D918CE" w:rsidP="00D918CE">
      <w:pPr>
        <w:pStyle w:val="HTML0"/>
        <w:shd w:val="clear" w:color="auto" w:fill="F5F5F5"/>
        <w:wordWrap w:val="0"/>
        <w:spacing w:after="150"/>
        <w:rPr>
          <w:color w:val="333333"/>
          <w:sz w:val="20"/>
          <w:szCs w:val="20"/>
        </w:rPr>
      </w:pPr>
      <w:r>
        <w:rPr>
          <w:color w:val="333333"/>
          <w:sz w:val="20"/>
          <w:szCs w:val="20"/>
        </w:rPr>
        <w:tab/>
        <w:t>UserDAO userDao;</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p>
    <w:p w:rsidR="00D918CE" w:rsidRDefault="00D918CE" w:rsidP="00D918CE">
      <w:pPr>
        <w:pStyle w:val="HTML0"/>
        <w:shd w:val="clear" w:color="auto" w:fill="F5F5F5"/>
        <w:wordWrap w:val="0"/>
        <w:spacing w:after="150"/>
        <w:rPr>
          <w:color w:val="333333"/>
          <w:sz w:val="20"/>
          <w:szCs w:val="20"/>
        </w:rPr>
      </w:pPr>
      <w:r>
        <w:rPr>
          <w:color w:val="333333"/>
          <w:sz w:val="20"/>
          <w:szCs w:val="20"/>
        </w:rPr>
        <w:tab/>
        <w:t>/**</w:t>
      </w:r>
    </w:p>
    <w:p w:rsidR="00D918CE" w:rsidRDefault="00D918CE" w:rsidP="00D918CE">
      <w:pPr>
        <w:pStyle w:val="HTML0"/>
        <w:shd w:val="clear" w:color="auto" w:fill="F5F5F5"/>
        <w:wordWrap w:val="0"/>
        <w:spacing w:after="150"/>
        <w:rPr>
          <w:color w:val="333333"/>
          <w:sz w:val="20"/>
          <w:szCs w:val="20"/>
        </w:rPr>
      </w:pPr>
      <w:r>
        <w:rPr>
          <w:color w:val="333333"/>
          <w:sz w:val="20"/>
          <w:szCs w:val="20"/>
        </w:rPr>
        <w:tab/>
        <w:t xml:space="preserve"> * 某一个用户下的所有订单（Dao方式）</w:t>
      </w:r>
    </w:p>
    <w:p w:rsidR="00D918CE" w:rsidRDefault="00D918CE" w:rsidP="00D918CE">
      <w:pPr>
        <w:pStyle w:val="HTML0"/>
        <w:shd w:val="clear" w:color="auto" w:fill="F5F5F5"/>
        <w:wordWrap w:val="0"/>
        <w:spacing w:after="150"/>
        <w:rPr>
          <w:color w:val="333333"/>
          <w:sz w:val="20"/>
          <w:szCs w:val="20"/>
        </w:rPr>
      </w:pPr>
      <w:r>
        <w:rPr>
          <w:color w:val="333333"/>
          <w:sz w:val="20"/>
          <w:szCs w:val="20"/>
        </w:rPr>
        <w:tab/>
        <w:t xml:space="preserve"> * URL =&gt; http://localhost:8080/mybatis11/user/lists</w:t>
      </w:r>
    </w:p>
    <w:p w:rsidR="00D918CE" w:rsidRDefault="00D918CE" w:rsidP="00D918CE">
      <w:pPr>
        <w:pStyle w:val="HTML0"/>
        <w:shd w:val="clear" w:color="auto" w:fill="F5F5F5"/>
        <w:wordWrap w:val="0"/>
        <w:spacing w:after="150"/>
        <w:rPr>
          <w:color w:val="333333"/>
          <w:sz w:val="20"/>
          <w:szCs w:val="20"/>
        </w:rPr>
      </w:pPr>
      <w:r>
        <w:rPr>
          <w:color w:val="333333"/>
          <w:sz w:val="20"/>
          <w:szCs w:val="20"/>
        </w:rPr>
        <w:tab/>
        <w:t xml:space="preserve"> * </w:t>
      </w:r>
    </w:p>
    <w:p w:rsidR="00D918CE" w:rsidRDefault="00D918CE" w:rsidP="00D918CE">
      <w:pPr>
        <w:pStyle w:val="HTML0"/>
        <w:shd w:val="clear" w:color="auto" w:fill="F5F5F5"/>
        <w:wordWrap w:val="0"/>
        <w:spacing w:after="150"/>
        <w:rPr>
          <w:color w:val="333333"/>
          <w:sz w:val="20"/>
          <w:szCs w:val="20"/>
        </w:rPr>
      </w:pPr>
      <w:r>
        <w:rPr>
          <w:color w:val="333333"/>
          <w:sz w:val="20"/>
          <w:szCs w:val="20"/>
        </w:rPr>
        <w:tab/>
        <w:t xml:space="preserve"> * @param request</w:t>
      </w:r>
    </w:p>
    <w:p w:rsidR="00D918CE" w:rsidRDefault="00D918CE" w:rsidP="00D918CE">
      <w:pPr>
        <w:pStyle w:val="HTML0"/>
        <w:shd w:val="clear" w:color="auto" w:fill="F5F5F5"/>
        <w:wordWrap w:val="0"/>
        <w:spacing w:after="150"/>
        <w:rPr>
          <w:color w:val="333333"/>
          <w:sz w:val="20"/>
          <w:szCs w:val="20"/>
        </w:rPr>
      </w:pPr>
      <w:r>
        <w:rPr>
          <w:color w:val="333333"/>
          <w:sz w:val="20"/>
          <w:szCs w:val="20"/>
        </w:rPr>
        <w:tab/>
        <w:t xml:space="preserve"> * @param response</w:t>
      </w:r>
    </w:p>
    <w:p w:rsidR="00D918CE" w:rsidRDefault="00D918CE" w:rsidP="00D918CE">
      <w:pPr>
        <w:pStyle w:val="HTML0"/>
        <w:shd w:val="clear" w:color="auto" w:fill="F5F5F5"/>
        <w:wordWrap w:val="0"/>
        <w:spacing w:after="150"/>
        <w:rPr>
          <w:color w:val="333333"/>
          <w:sz w:val="20"/>
          <w:szCs w:val="20"/>
        </w:rPr>
      </w:pPr>
      <w:r>
        <w:rPr>
          <w:color w:val="333333"/>
          <w:sz w:val="20"/>
          <w:szCs w:val="20"/>
        </w:rPr>
        <w:tab/>
        <w:t xml:space="preserve"> * @return</w:t>
      </w:r>
    </w:p>
    <w:p w:rsidR="00D918CE" w:rsidRDefault="00D918CE" w:rsidP="00D918CE">
      <w:pPr>
        <w:pStyle w:val="HTML0"/>
        <w:shd w:val="clear" w:color="auto" w:fill="F5F5F5"/>
        <w:wordWrap w:val="0"/>
        <w:spacing w:after="150"/>
        <w:rPr>
          <w:color w:val="333333"/>
          <w:sz w:val="20"/>
          <w:szCs w:val="20"/>
        </w:rPr>
      </w:pPr>
      <w:r>
        <w:rPr>
          <w:color w:val="333333"/>
          <w:sz w:val="20"/>
          <w:szCs w:val="20"/>
        </w:rPr>
        <w:lastRenderedPageBreak/>
        <w:tab/>
        <w:t xml:space="preserve"> */</w:t>
      </w:r>
    </w:p>
    <w:p w:rsidR="00D918CE" w:rsidRDefault="00D918CE" w:rsidP="00D918CE">
      <w:pPr>
        <w:pStyle w:val="HTML0"/>
        <w:shd w:val="clear" w:color="auto" w:fill="F5F5F5"/>
        <w:wordWrap w:val="0"/>
        <w:spacing w:after="150"/>
        <w:rPr>
          <w:color w:val="333333"/>
          <w:sz w:val="20"/>
          <w:szCs w:val="20"/>
        </w:rPr>
      </w:pPr>
      <w:r>
        <w:rPr>
          <w:color w:val="333333"/>
          <w:sz w:val="20"/>
          <w:szCs w:val="20"/>
        </w:rPr>
        <w:tab/>
        <w:t>@RequestMapping("/lists")</w:t>
      </w:r>
    </w:p>
    <w:p w:rsidR="00D918CE" w:rsidRDefault="00D918CE" w:rsidP="00D918CE">
      <w:pPr>
        <w:pStyle w:val="HTML0"/>
        <w:shd w:val="clear" w:color="auto" w:fill="F5F5F5"/>
        <w:wordWrap w:val="0"/>
        <w:spacing w:after="150"/>
        <w:rPr>
          <w:color w:val="333333"/>
          <w:sz w:val="20"/>
          <w:szCs w:val="20"/>
        </w:rPr>
      </w:pPr>
      <w:r>
        <w:rPr>
          <w:color w:val="333333"/>
          <w:sz w:val="20"/>
          <w:szCs w:val="20"/>
        </w:rPr>
        <w:tab/>
        <w:t>public ModelAndView listalldao(HttpServletRequest request,</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HttpServletResponse response) {</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r>
        <w:rPr>
          <w:color w:val="333333"/>
          <w:sz w:val="20"/>
          <w:szCs w:val="20"/>
        </w:rPr>
        <w:tab/>
        <w:t>List&lt;Order&gt; orders = this.userDao.getUserOrders(1);</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制定视图 =&gt;list.jsp</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ModelAndView mav = new ModelAndView("lists");</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r>
        <w:rPr>
          <w:color w:val="333333"/>
          <w:sz w:val="20"/>
          <w:szCs w:val="20"/>
        </w:rPr>
        <w:tab/>
        <w:t>mav.addObject("orders", orders);</w:t>
      </w:r>
    </w:p>
    <w:p w:rsidR="00D918CE" w:rsidRDefault="00D918CE" w:rsidP="00D918CE">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mav;</w:t>
      </w:r>
    </w:p>
    <w:p w:rsidR="00D918CE" w:rsidRDefault="00D918CE" w:rsidP="00D918CE">
      <w:pPr>
        <w:pStyle w:val="HTML0"/>
        <w:shd w:val="clear" w:color="auto" w:fill="F5F5F5"/>
        <w:wordWrap w:val="0"/>
        <w:spacing w:after="150"/>
        <w:rPr>
          <w:color w:val="333333"/>
          <w:sz w:val="20"/>
          <w:szCs w:val="20"/>
        </w:rPr>
      </w:pPr>
      <w:r>
        <w:rPr>
          <w:color w:val="333333"/>
          <w:sz w:val="20"/>
          <w:szCs w:val="20"/>
        </w:rPr>
        <w:tab/>
        <w:t>}</w:t>
      </w:r>
    </w:p>
    <w:p w:rsidR="00D918CE" w:rsidRDefault="00D918CE" w:rsidP="00D918CE">
      <w:pPr>
        <w:pStyle w:val="HTML0"/>
        <w:shd w:val="clear" w:color="auto" w:fill="F5F5F5"/>
        <w:wordWrap w:val="0"/>
        <w:spacing w:after="150"/>
        <w:rPr>
          <w:color w:val="333333"/>
          <w:sz w:val="20"/>
          <w:szCs w:val="20"/>
        </w:rPr>
      </w:pPr>
    </w:p>
    <w:p w:rsidR="00D918CE" w:rsidRDefault="00D918CE" w:rsidP="00D918CE">
      <w:pPr>
        <w:pStyle w:val="HTML0"/>
        <w:shd w:val="clear" w:color="auto" w:fill="F5F5F5"/>
        <w:wordWrap w:val="0"/>
        <w:spacing w:after="150"/>
        <w:rPr>
          <w:color w:val="333333"/>
          <w:sz w:val="20"/>
          <w:szCs w:val="20"/>
        </w:rPr>
      </w:pPr>
      <w:r>
        <w:rPr>
          <w:color w:val="333333"/>
          <w:sz w:val="20"/>
          <w:szCs w:val="20"/>
        </w:rPr>
        <w:t>}</w:t>
      </w:r>
    </w:p>
    <w:p w:rsidR="00D918CE" w:rsidRDefault="00D918CE" w:rsidP="00D918CE">
      <w:pPr>
        <w:rPr>
          <w:sz w:val="24"/>
          <w:szCs w:val="24"/>
        </w:rPr>
      </w:pPr>
      <w:r>
        <w:rPr>
          <w:rFonts w:ascii="Helvetica" w:hAnsi="Helvetica" w:cs="Helvetica"/>
          <w:color w:val="333344"/>
          <w:sz w:val="23"/>
          <w:szCs w:val="23"/>
          <w:shd w:val="clear" w:color="auto" w:fill="FFFFFF"/>
        </w:rPr>
        <w:t>下一步，我们运行检验结果（根据用户</w:t>
      </w:r>
      <w:r>
        <w:rPr>
          <w:rFonts w:ascii="Helvetica" w:hAnsi="Helvetica" w:cs="Helvetica"/>
          <w:color w:val="333344"/>
          <w:sz w:val="23"/>
          <w:szCs w:val="23"/>
          <w:shd w:val="clear" w:color="auto" w:fill="FFFFFF"/>
        </w:rPr>
        <w:t>ID</w:t>
      </w:r>
      <w:r>
        <w:rPr>
          <w:rFonts w:ascii="Helvetica" w:hAnsi="Helvetica" w:cs="Helvetica"/>
          <w:color w:val="333344"/>
          <w:sz w:val="23"/>
          <w:szCs w:val="23"/>
          <w:shd w:val="clear" w:color="auto" w:fill="FFFFFF"/>
        </w:rPr>
        <w:t>，读取这个用户的所有订单），打开浏览器，输入网址：</w:t>
      </w:r>
      <w:r>
        <w:rPr>
          <w:rFonts w:ascii="Helvetica" w:hAnsi="Helvetica" w:cs="Helvetica"/>
          <w:color w:val="333344"/>
          <w:sz w:val="23"/>
          <w:szCs w:val="23"/>
          <w:shd w:val="clear" w:color="auto" w:fill="FFFFFF"/>
        </w:rPr>
        <w:t xml:space="preserve">http://localhost:8080/mybatis11/user/lists </w:t>
      </w:r>
      <w:r>
        <w:rPr>
          <w:rFonts w:ascii="Helvetica" w:hAnsi="Helvetica" w:cs="Helvetica"/>
          <w:color w:val="333344"/>
          <w:sz w:val="23"/>
          <w:szCs w:val="23"/>
          <w:shd w:val="clear" w:color="auto" w:fill="FFFFFF"/>
        </w:rPr>
        <w:t>，结果如下图所示：</w:t>
      </w:r>
    </w:p>
    <w:p w:rsidR="00D918CE" w:rsidRDefault="00D918CE" w:rsidP="00D918C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extent cx="7362825" cy="5058410"/>
            <wp:effectExtent l="0" t="0" r="9525" b="8890"/>
            <wp:docPr id="38" name="图片 38" descr="https://www.yiibai.com/uploads/tutorial/20151024/1-151024225032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yiibai.com/uploads/tutorial/20151024/1-15102422503246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362825" cy="5058410"/>
                    </a:xfrm>
                    <a:prstGeom prst="rect">
                      <a:avLst/>
                    </a:prstGeom>
                    <a:noFill/>
                    <a:ln>
                      <a:noFill/>
                    </a:ln>
                  </pic:spPr>
                </pic:pic>
              </a:graphicData>
            </a:graphic>
          </wp:inline>
        </w:drawing>
      </w:r>
      <w:r>
        <w:rPr>
          <w:rFonts w:ascii="Helvetica" w:hAnsi="Helvetica" w:cs="Helvetica"/>
          <w:color w:val="333344"/>
          <w:sz w:val="23"/>
          <w:szCs w:val="23"/>
        </w:rPr>
        <w:br/>
      </w:r>
    </w:p>
    <w:p w:rsidR="00D918CE" w:rsidRDefault="00D918CE" w:rsidP="00D918CE">
      <w:pPr>
        <w:pStyle w:val="a3"/>
        <w:shd w:val="clear" w:color="auto" w:fill="FFFFFF"/>
        <w:spacing w:before="0" w:beforeAutospacing="0" w:after="120" w:afterAutospacing="0"/>
        <w:rPr>
          <w:rFonts w:ascii="Arial" w:hAnsi="Arial" w:cs="Arial"/>
          <w:color w:val="535B60"/>
          <w:sz w:val="23"/>
          <w:szCs w:val="23"/>
        </w:rPr>
      </w:pPr>
      <w:r>
        <w:rPr>
          <w:rFonts w:ascii="Arial" w:hAnsi="Arial" w:cs="Arial"/>
          <w:color w:val="535B60"/>
          <w:sz w:val="23"/>
          <w:szCs w:val="23"/>
        </w:rPr>
        <w:t>工程</w:t>
      </w:r>
      <w:r>
        <w:rPr>
          <w:rFonts w:ascii="Arial" w:hAnsi="Arial" w:cs="Arial"/>
          <w:color w:val="535B60"/>
          <w:sz w:val="23"/>
          <w:szCs w:val="23"/>
        </w:rPr>
        <w:t xml:space="preserve"> mybatis11 </w:t>
      </w:r>
      <w:r>
        <w:rPr>
          <w:rFonts w:ascii="Arial" w:hAnsi="Arial" w:cs="Arial"/>
          <w:color w:val="535B60"/>
          <w:sz w:val="23"/>
          <w:szCs w:val="23"/>
        </w:rPr>
        <w:t>的代码下载：</w:t>
      </w:r>
      <w:hyperlink r:id="rId41" w:tgtFrame="_blank" w:history="1">
        <w:r>
          <w:rPr>
            <w:rStyle w:val="a6"/>
            <w:rFonts w:ascii="Arial" w:hAnsi="Arial" w:cs="Arial"/>
            <w:color w:val="3298D6"/>
            <w:sz w:val="23"/>
            <w:szCs w:val="23"/>
          </w:rPr>
          <w:t>http://pan.baidu.com/s/1sjrEL9V</w:t>
        </w:r>
      </w:hyperlink>
    </w:p>
    <w:p w:rsidR="00D918CE" w:rsidRDefault="00D918CE" w:rsidP="00D918CE">
      <w:pPr>
        <w:pStyle w:val="a3"/>
        <w:shd w:val="clear" w:color="auto" w:fill="FFFFFF"/>
        <w:spacing w:before="0" w:beforeAutospacing="0" w:after="120" w:afterAutospacing="0"/>
        <w:rPr>
          <w:rFonts w:ascii="Arial" w:hAnsi="Arial" w:cs="Arial" w:hint="eastAsia"/>
          <w:color w:val="535B60"/>
          <w:sz w:val="23"/>
          <w:szCs w:val="23"/>
        </w:rPr>
      </w:pPr>
      <w:r>
        <w:rPr>
          <w:rFonts w:ascii="Arial" w:hAnsi="Arial" w:cs="Arial"/>
          <w:color w:val="535B60"/>
          <w:sz w:val="23"/>
          <w:szCs w:val="23"/>
        </w:rPr>
        <w:t xml:space="preserve">Jar </w:t>
      </w:r>
      <w:r>
        <w:rPr>
          <w:rFonts w:ascii="Arial" w:hAnsi="Arial" w:cs="Arial"/>
          <w:color w:val="535B60"/>
          <w:sz w:val="23"/>
          <w:szCs w:val="23"/>
        </w:rPr>
        <w:t>包下载：</w:t>
      </w:r>
      <w:hyperlink r:id="rId42" w:tgtFrame="_blank" w:history="1">
        <w:r>
          <w:rPr>
            <w:rStyle w:val="a6"/>
            <w:rFonts w:ascii="Arial" w:hAnsi="Arial" w:cs="Arial"/>
            <w:color w:val="3298D6"/>
            <w:sz w:val="23"/>
            <w:szCs w:val="23"/>
          </w:rPr>
          <w:t>http://pan.baidu.com/s/1bnyRJ9H</w:t>
        </w:r>
      </w:hyperlink>
    </w:p>
    <w:p w:rsidR="005F0196" w:rsidRDefault="005F0196" w:rsidP="00D918CE">
      <w:pPr>
        <w:pStyle w:val="a3"/>
        <w:shd w:val="clear" w:color="auto" w:fill="FFFFFF"/>
        <w:spacing w:before="0" w:beforeAutospacing="0" w:after="120" w:afterAutospacing="0"/>
        <w:rPr>
          <w:rFonts w:ascii="Arial" w:hAnsi="Arial" w:cs="Arial" w:hint="eastAsia"/>
          <w:color w:val="535B60"/>
          <w:sz w:val="23"/>
          <w:szCs w:val="23"/>
        </w:rPr>
      </w:pPr>
    </w:p>
    <w:p w:rsidR="005F0196" w:rsidRDefault="005F0196" w:rsidP="00D918CE">
      <w:pPr>
        <w:pStyle w:val="a3"/>
        <w:shd w:val="clear" w:color="auto" w:fill="FFFFFF"/>
        <w:spacing w:before="0" w:beforeAutospacing="0" w:after="120" w:afterAutospacing="0"/>
        <w:rPr>
          <w:rFonts w:ascii="Arial" w:hAnsi="Arial" w:cs="Arial" w:hint="eastAsia"/>
          <w:color w:val="535B60"/>
          <w:sz w:val="23"/>
          <w:szCs w:val="23"/>
        </w:rPr>
      </w:pPr>
    </w:p>
    <w:p w:rsidR="005F0196" w:rsidRDefault="005F0196" w:rsidP="00D918CE">
      <w:pPr>
        <w:pStyle w:val="a3"/>
        <w:shd w:val="clear" w:color="auto" w:fill="FFFFFF"/>
        <w:spacing w:before="0" w:beforeAutospacing="0" w:after="120" w:afterAutospacing="0"/>
        <w:rPr>
          <w:rFonts w:ascii="Arial" w:hAnsi="Arial" w:cs="Arial" w:hint="eastAsia"/>
          <w:color w:val="535B60"/>
          <w:sz w:val="23"/>
          <w:szCs w:val="23"/>
        </w:rPr>
      </w:pPr>
    </w:p>
    <w:p w:rsidR="005F0196" w:rsidRDefault="005F0196" w:rsidP="00D918CE">
      <w:pPr>
        <w:pStyle w:val="a3"/>
        <w:shd w:val="clear" w:color="auto" w:fill="FFFFFF"/>
        <w:spacing w:before="0" w:beforeAutospacing="0" w:after="120" w:afterAutospacing="0"/>
        <w:rPr>
          <w:rFonts w:ascii="Arial" w:hAnsi="Arial" w:cs="Arial" w:hint="eastAsia"/>
          <w:color w:val="535B60"/>
          <w:sz w:val="23"/>
          <w:szCs w:val="23"/>
        </w:rPr>
      </w:pPr>
    </w:p>
    <w:p w:rsidR="005F0196" w:rsidRDefault="005F0196" w:rsidP="00D918CE">
      <w:pPr>
        <w:pStyle w:val="a3"/>
        <w:shd w:val="clear" w:color="auto" w:fill="FFFFFF"/>
        <w:spacing w:before="0" w:beforeAutospacing="0" w:after="120" w:afterAutospacing="0"/>
        <w:rPr>
          <w:rFonts w:ascii="Arial" w:hAnsi="Arial" w:cs="Arial" w:hint="eastAsia"/>
          <w:color w:val="535B60"/>
          <w:sz w:val="23"/>
          <w:szCs w:val="23"/>
        </w:rPr>
      </w:pPr>
    </w:p>
    <w:p w:rsidR="005F0196" w:rsidRDefault="005F0196" w:rsidP="00D918CE">
      <w:pPr>
        <w:pStyle w:val="a3"/>
        <w:shd w:val="clear" w:color="auto" w:fill="FFFFFF"/>
        <w:spacing w:before="0" w:beforeAutospacing="0" w:after="120" w:afterAutospacing="0"/>
        <w:rPr>
          <w:rFonts w:ascii="Arial" w:hAnsi="Arial" w:cs="Arial" w:hint="eastAsia"/>
          <w:color w:val="535B60"/>
          <w:sz w:val="23"/>
          <w:szCs w:val="23"/>
        </w:rPr>
      </w:pPr>
    </w:p>
    <w:p w:rsidR="005F0196" w:rsidRDefault="005F0196" w:rsidP="00D918CE">
      <w:pPr>
        <w:pStyle w:val="a3"/>
        <w:shd w:val="clear" w:color="auto" w:fill="FFFFFF"/>
        <w:spacing w:before="0" w:beforeAutospacing="0" w:after="120" w:afterAutospacing="0"/>
        <w:rPr>
          <w:rFonts w:ascii="Arial" w:hAnsi="Arial" w:cs="Arial" w:hint="eastAsia"/>
          <w:color w:val="535B60"/>
          <w:sz w:val="23"/>
          <w:szCs w:val="23"/>
        </w:rPr>
      </w:pPr>
    </w:p>
    <w:p w:rsidR="005F0196" w:rsidRDefault="005F0196" w:rsidP="00D918CE">
      <w:pPr>
        <w:pStyle w:val="a3"/>
        <w:shd w:val="clear" w:color="auto" w:fill="FFFFFF"/>
        <w:spacing w:before="0" w:beforeAutospacing="0" w:after="120" w:afterAutospacing="0"/>
        <w:rPr>
          <w:rFonts w:ascii="Arial" w:hAnsi="Arial" w:cs="Arial" w:hint="eastAsia"/>
          <w:color w:val="535B60"/>
          <w:sz w:val="23"/>
          <w:szCs w:val="23"/>
        </w:rPr>
      </w:pPr>
    </w:p>
    <w:p w:rsidR="005F0196" w:rsidRDefault="005F0196" w:rsidP="00D918CE">
      <w:pPr>
        <w:pStyle w:val="a3"/>
        <w:shd w:val="clear" w:color="auto" w:fill="FFFFFF"/>
        <w:spacing w:before="0" w:beforeAutospacing="0" w:after="120" w:afterAutospacing="0"/>
        <w:rPr>
          <w:rFonts w:ascii="Arial" w:hAnsi="Arial" w:cs="Arial"/>
          <w:color w:val="535B60"/>
          <w:sz w:val="23"/>
          <w:szCs w:val="23"/>
        </w:rPr>
      </w:pPr>
    </w:p>
    <w:p w:rsidR="005F0196" w:rsidRPr="005F0196" w:rsidRDefault="005F0196" w:rsidP="005F0196">
      <w:pPr>
        <w:pStyle w:val="2"/>
        <w:rPr>
          <w:rFonts w:hint="eastAsia"/>
        </w:rPr>
      </w:pPr>
      <w:r>
        <w:lastRenderedPageBreak/>
        <w:t>MyBatis打印输出SQL语句</w:t>
      </w:r>
    </w:p>
    <w:p w:rsidR="005F0196" w:rsidRDefault="005F0196" w:rsidP="005F0196">
      <w:r>
        <w:t>Hibernate</w:t>
      </w:r>
      <w:r>
        <w:t>是可以配置</w:t>
      </w:r>
      <w:r>
        <w:t xml:space="preserve"> show_sql </w:t>
      </w:r>
      <w:r>
        <w:t>显示</w:t>
      </w:r>
      <w:r>
        <w:t xml:space="preserve"> </w:t>
      </w:r>
      <w:r>
        <w:t>自动生成的</w:t>
      </w:r>
      <w:r>
        <w:t xml:space="preserve">SQL </w:t>
      </w:r>
      <w:r>
        <w:t>语句，用</w:t>
      </w:r>
      <w:r>
        <w:t xml:space="preserve"> format_sql </w:t>
      </w:r>
      <w:r>
        <w:t>可以格式化</w:t>
      </w:r>
      <w:r>
        <w:t xml:space="preserve">SQL </w:t>
      </w:r>
      <w:r>
        <w:t>语句，但如果用</w:t>
      </w:r>
      <w:r>
        <w:t xml:space="preserve"> mybatis </w:t>
      </w:r>
      <w:r>
        <w:t>怎么实现这个功能呢？如果你搜索看一下，基本都是通过配置日志来实现的，比如配置我们最常用的</w:t>
      </w:r>
      <w:r>
        <w:t xml:space="preserve"> log4j.properties </w:t>
      </w:r>
      <w:r>
        <w:t>来实现。</w:t>
      </w:r>
    </w:p>
    <w:p w:rsidR="005F0196" w:rsidRDefault="005F0196" w:rsidP="005F019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首页我们创建一个</w:t>
      </w:r>
      <w:r>
        <w:rPr>
          <w:rFonts w:ascii="Helvetica" w:hAnsi="Helvetica" w:cs="Helvetica"/>
          <w:color w:val="333344"/>
          <w:sz w:val="23"/>
          <w:szCs w:val="23"/>
        </w:rPr>
        <w:t xml:space="preserve"> java </w:t>
      </w:r>
      <w:r>
        <w:rPr>
          <w:rFonts w:ascii="Helvetica" w:hAnsi="Helvetica" w:cs="Helvetica"/>
          <w:color w:val="333344"/>
          <w:sz w:val="23"/>
          <w:szCs w:val="23"/>
        </w:rPr>
        <w:t>工程叫作：</w:t>
      </w:r>
      <w:r>
        <w:rPr>
          <w:rFonts w:ascii="Helvetica" w:hAnsi="Helvetica" w:cs="Helvetica"/>
          <w:color w:val="333344"/>
          <w:sz w:val="23"/>
          <w:szCs w:val="23"/>
        </w:rPr>
        <w:t>mybatis12</w:t>
      </w:r>
      <w:r>
        <w:rPr>
          <w:rFonts w:ascii="Helvetica" w:hAnsi="Helvetica" w:cs="Helvetica"/>
          <w:color w:val="333344"/>
          <w:sz w:val="23"/>
          <w:szCs w:val="23"/>
        </w:rPr>
        <w:t>，内容与之前</w:t>
      </w:r>
      <w:r>
        <w:rPr>
          <w:rFonts w:ascii="Helvetica" w:hAnsi="Helvetica" w:cs="Helvetica"/>
          <w:color w:val="333344"/>
          <w:sz w:val="23"/>
          <w:szCs w:val="23"/>
        </w:rPr>
        <w:t xml:space="preserve"> Mybatis+Spring </w:t>
      </w:r>
      <w:r>
        <w:rPr>
          <w:rFonts w:ascii="Helvetica" w:hAnsi="Helvetica" w:cs="Helvetica"/>
          <w:color w:val="333344"/>
          <w:sz w:val="23"/>
          <w:szCs w:val="23"/>
        </w:rPr>
        <w:t>差不多，实现一个通过指定用户</w:t>
      </w:r>
      <w:r>
        <w:rPr>
          <w:rFonts w:ascii="Helvetica" w:hAnsi="Helvetica" w:cs="Helvetica"/>
          <w:color w:val="333344"/>
          <w:sz w:val="23"/>
          <w:szCs w:val="23"/>
        </w:rPr>
        <w:t>ID</w:t>
      </w:r>
      <w:r>
        <w:rPr>
          <w:rFonts w:ascii="Helvetica" w:hAnsi="Helvetica" w:cs="Helvetica"/>
          <w:color w:val="333344"/>
          <w:sz w:val="23"/>
          <w:szCs w:val="23"/>
        </w:rPr>
        <w:t>并读取其订单列表，来观察</w:t>
      </w:r>
      <w:r>
        <w:rPr>
          <w:rFonts w:ascii="Helvetica" w:hAnsi="Helvetica" w:cs="Helvetica"/>
          <w:color w:val="333344"/>
          <w:sz w:val="23"/>
          <w:szCs w:val="23"/>
        </w:rPr>
        <w:t>SQL</w:t>
      </w:r>
      <w:r>
        <w:rPr>
          <w:rFonts w:ascii="Helvetica" w:hAnsi="Helvetica" w:cs="Helvetica"/>
          <w:color w:val="333344"/>
          <w:sz w:val="23"/>
          <w:szCs w:val="23"/>
        </w:rPr>
        <w:t>的执行情况。其工程目录结构如下：</w:t>
      </w:r>
    </w:p>
    <w:p w:rsidR="005F0196" w:rsidRDefault="005F0196" w:rsidP="005F0196">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3387725" cy="4011930"/>
            <wp:effectExtent l="0" t="0" r="3175" b="7620"/>
            <wp:docPr id="40" name="图片 40" descr="https://www.yiibai.com/uploads/tutorial/20151025/1-1510250P320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yiibai.com/uploads/tutorial/20151025/1-1510250P32045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87725" cy="4011930"/>
                    </a:xfrm>
                    <a:prstGeom prst="rect">
                      <a:avLst/>
                    </a:prstGeom>
                    <a:noFill/>
                    <a:ln>
                      <a:noFill/>
                    </a:ln>
                  </pic:spPr>
                </pic:pic>
              </a:graphicData>
            </a:graphic>
          </wp:inline>
        </w:drawing>
      </w:r>
    </w:p>
    <w:p w:rsidR="005F0196" w:rsidRDefault="005F0196" w:rsidP="005F0196">
      <w:pPr>
        <w:pStyle w:val="3"/>
      </w:pPr>
      <w:r>
        <w:t xml:space="preserve">log4j.properties </w:t>
      </w:r>
      <w:r>
        <w:t>内容如下：</w:t>
      </w:r>
    </w:p>
    <w:p w:rsidR="005F0196" w:rsidRDefault="005F0196" w:rsidP="005F0196">
      <w:pPr>
        <w:pStyle w:val="HTML0"/>
        <w:shd w:val="clear" w:color="auto" w:fill="F5F5F5"/>
        <w:wordWrap w:val="0"/>
        <w:spacing w:after="150"/>
        <w:rPr>
          <w:color w:val="333333"/>
          <w:sz w:val="20"/>
          <w:szCs w:val="20"/>
        </w:rPr>
      </w:pPr>
      <w:r>
        <w:rPr>
          <w:color w:val="333333"/>
          <w:sz w:val="20"/>
          <w:szCs w:val="20"/>
        </w:rPr>
        <w:t># by yiibai.com</w:t>
      </w:r>
    </w:p>
    <w:p w:rsidR="005F0196" w:rsidRDefault="005F0196" w:rsidP="005F0196">
      <w:pPr>
        <w:pStyle w:val="HTML0"/>
        <w:shd w:val="clear" w:color="auto" w:fill="F5F5F5"/>
        <w:wordWrap w:val="0"/>
        <w:spacing w:after="150"/>
        <w:rPr>
          <w:color w:val="333333"/>
          <w:sz w:val="20"/>
          <w:szCs w:val="20"/>
        </w:rPr>
      </w:pPr>
      <w:r>
        <w:rPr>
          <w:color w:val="333333"/>
          <w:sz w:val="20"/>
          <w:szCs w:val="20"/>
        </w:rPr>
        <w:t>log4j.rootLogger=debug,stdout,logfile</w:t>
      </w:r>
    </w:p>
    <w:p w:rsidR="005F0196" w:rsidRDefault="005F0196" w:rsidP="005F0196">
      <w:pPr>
        <w:pStyle w:val="HTML0"/>
        <w:shd w:val="clear" w:color="auto" w:fill="F5F5F5"/>
        <w:wordWrap w:val="0"/>
        <w:spacing w:after="150"/>
        <w:rPr>
          <w:color w:val="333333"/>
          <w:sz w:val="20"/>
          <w:szCs w:val="20"/>
        </w:rPr>
      </w:pPr>
      <w:r>
        <w:rPr>
          <w:color w:val="333333"/>
          <w:sz w:val="20"/>
          <w:szCs w:val="20"/>
        </w:rPr>
        <w:t>log4j.appender.stdout=org.apache.log4j.ConsoleAppender</w:t>
      </w:r>
    </w:p>
    <w:p w:rsidR="005F0196" w:rsidRDefault="005F0196" w:rsidP="005F0196">
      <w:pPr>
        <w:pStyle w:val="HTML0"/>
        <w:shd w:val="clear" w:color="auto" w:fill="F5F5F5"/>
        <w:wordWrap w:val="0"/>
        <w:spacing w:after="150"/>
        <w:rPr>
          <w:color w:val="333333"/>
          <w:sz w:val="20"/>
          <w:szCs w:val="20"/>
        </w:rPr>
      </w:pPr>
      <w:r>
        <w:rPr>
          <w:color w:val="333333"/>
          <w:sz w:val="20"/>
          <w:szCs w:val="20"/>
        </w:rPr>
        <w:t>#log4j.appender.stdout.Target=System.err</w:t>
      </w:r>
    </w:p>
    <w:p w:rsidR="005F0196" w:rsidRDefault="005F0196" w:rsidP="005F0196">
      <w:pPr>
        <w:pStyle w:val="HTML0"/>
        <w:shd w:val="clear" w:color="auto" w:fill="F5F5F5"/>
        <w:wordWrap w:val="0"/>
        <w:spacing w:after="150"/>
        <w:rPr>
          <w:color w:val="333333"/>
          <w:sz w:val="20"/>
          <w:szCs w:val="20"/>
        </w:rPr>
      </w:pPr>
      <w:r>
        <w:rPr>
          <w:color w:val="333333"/>
          <w:sz w:val="20"/>
          <w:szCs w:val="20"/>
        </w:rPr>
        <w:t>log4j.appender.stdout.layout=org.apache.log4j.SimpleLayout</w:t>
      </w:r>
    </w:p>
    <w:p w:rsidR="005F0196" w:rsidRDefault="005F0196" w:rsidP="005F0196">
      <w:pPr>
        <w:pStyle w:val="HTML0"/>
        <w:shd w:val="clear" w:color="auto" w:fill="F5F5F5"/>
        <w:wordWrap w:val="0"/>
        <w:spacing w:after="150"/>
        <w:rPr>
          <w:color w:val="333333"/>
          <w:sz w:val="20"/>
          <w:szCs w:val="20"/>
        </w:rPr>
      </w:pPr>
      <w:r>
        <w:rPr>
          <w:color w:val="333333"/>
          <w:sz w:val="20"/>
          <w:szCs w:val="20"/>
        </w:rPr>
        <w:t>log4j.appender.logfile=org.apache.log4j.FileAppender</w:t>
      </w:r>
    </w:p>
    <w:p w:rsidR="005F0196" w:rsidRDefault="005F0196" w:rsidP="005F0196">
      <w:pPr>
        <w:pStyle w:val="HTML0"/>
        <w:shd w:val="clear" w:color="auto" w:fill="F5F5F5"/>
        <w:wordWrap w:val="0"/>
        <w:spacing w:after="150"/>
        <w:rPr>
          <w:color w:val="333333"/>
          <w:sz w:val="20"/>
          <w:szCs w:val="20"/>
        </w:rPr>
      </w:pPr>
      <w:r>
        <w:rPr>
          <w:color w:val="333333"/>
          <w:sz w:val="20"/>
          <w:szCs w:val="20"/>
        </w:rPr>
        <w:t>log4j.appender.logfile.File=C:/mybatis_show_sql.log</w:t>
      </w:r>
    </w:p>
    <w:p w:rsidR="005F0196" w:rsidRDefault="005F0196" w:rsidP="005F0196">
      <w:pPr>
        <w:pStyle w:val="HTML0"/>
        <w:shd w:val="clear" w:color="auto" w:fill="F5F5F5"/>
        <w:wordWrap w:val="0"/>
        <w:spacing w:after="150"/>
        <w:rPr>
          <w:color w:val="333333"/>
          <w:sz w:val="20"/>
          <w:szCs w:val="20"/>
        </w:rPr>
      </w:pPr>
      <w:r>
        <w:rPr>
          <w:color w:val="333333"/>
          <w:sz w:val="20"/>
          <w:szCs w:val="20"/>
        </w:rPr>
        <w:lastRenderedPageBreak/>
        <w:t>log4j.appender.logfile.layout=org.apache.log4j.PatternLayout</w:t>
      </w:r>
    </w:p>
    <w:p w:rsidR="005F0196" w:rsidRDefault="005F0196" w:rsidP="005F0196">
      <w:pPr>
        <w:pStyle w:val="HTML0"/>
        <w:shd w:val="clear" w:color="auto" w:fill="F5F5F5"/>
        <w:wordWrap w:val="0"/>
        <w:spacing w:after="150"/>
        <w:rPr>
          <w:color w:val="333333"/>
          <w:sz w:val="20"/>
          <w:szCs w:val="20"/>
        </w:rPr>
      </w:pPr>
      <w:r>
        <w:rPr>
          <w:color w:val="333333"/>
          <w:sz w:val="20"/>
          <w:szCs w:val="20"/>
        </w:rPr>
        <w:t>log4j.appender.logfile.layout.ConversionPattern=%d{yyyy-MM-dd HH:mm:ss} %F %p %m%n</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 </w:t>
      </w:r>
    </w:p>
    <w:p w:rsidR="005F0196" w:rsidRDefault="005F0196" w:rsidP="005F0196">
      <w:pPr>
        <w:pStyle w:val="HTML0"/>
        <w:shd w:val="clear" w:color="auto" w:fill="F5F5F5"/>
        <w:wordWrap w:val="0"/>
        <w:spacing w:after="150"/>
        <w:rPr>
          <w:color w:val="333333"/>
          <w:sz w:val="20"/>
          <w:szCs w:val="20"/>
        </w:rPr>
      </w:pPr>
      <w:r>
        <w:rPr>
          <w:color w:val="333333"/>
          <w:sz w:val="20"/>
          <w:szCs w:val="20"/>
        </w:rPr>
        <w:t>log4j.logger.com.ibatis=DEBUG</w:t>
      </w:r>
    </w:p>
    <w:p w:rsidR="005F0196" w:rsidRDefault="005F0196" w:rsidP="005F0196">
      <w:pPr>
        <w:pStyle w:val="HTML0"/>
        <w:shd w:val="clear" w:color="auto" w:fill="F5F5F5"/>
        <w:wordWrap w:val="0"/>
        <w:spacing w:after="150"/>
        <w:rPr>
          <w:color w:val="333333"/>
          <w:sz w:val="20"/>
          <w:szCs w:val="20"/>
        </w:rPr>
      </w:pPr>
      <w:r>
        <w:rPr>
          <w:color w:val="333333"/>
          <w:sz w:val="20"/>
          <w:szCs w:val="20"/>
        </w:rPr>
        <w:t>log4j.logger.com.ibatis.common.jdbc.SimpleDataSource=DEBUG</w:t>
      </w:r>
    </w:p>
    <w:p w:rsidR="005F0196" w:rsidRDefault="005F0196" w:rsidP="005F0196">
      <w:pPr>
        <w:pStyle w:val="HTML0"/>
        <w:shd w:val="clear" w:color="auto" w:fill="F5F5F5"/>
        <w:wordWrap w:val="0"/>
        <w:spacing w:after="150"/>
        <w:rPr>
          <w:color w:val="333333"/>
          <w:sz w:val="20"/>
          <w:szCs w:val="20"/>
        </w:rPr>
      </w:pPr>
      <w:r>
        <w:rPr>
          <w:color w:val="333333"/>
          <w:sz w:val="20"/>
          <w:szCs w:val="20"/>
        </w:rPr>
        <w:t>log4j.logger.com.ibatis.common.jdbc.ScriptRunner=DEBUG</w:t>
      </w:r>
    </w:p>
    <w:p w:rsidR="005F0196" w:rsidRDefault="005F0196" w:rsidP="005F0196">
      <w:pPr>
        <w:pStyle w:val="HTML0"/>
        <w:shd w:val="clear" w:color="auto" w:fill="F5F5F5"/>
        <w:wordWrap w:val="0"/>
        <w:spacing w:after="150"/>
        <w:rPr>
          <w:color w:val="333333"/>
          <w:sz w:val="20"/>
          <w:szCs w:val="20"/>
        </w:rPr>
      </w:pPr>
      <w:r>
        <w:rPr>
          <w:color w:val="333333"/>
          <w:sz w:val="20"/>
          <w:szCs w:val="20"/>
        </w:rPr>
        <w:t>log4j.logger.com.ibatis.sqlmap.engine.impl.SqlMapClientDelegate=DEBUG</w:t>
      </w:r>
    </w:p>
    <w:p w:rsidR="005F0196" w:rsidRDefault="005F0196" w:rsidP="005F0196">
      <w:pPr>
        <w:pStyle w:val="HTML0"/>
        <w:shd w:val="clear" w:color="auto" w:fill="F5F5F5"/>
        <w:wordWrap w:val="0"/>
        <w:spacing w:after="150"/>
        <w:rPr>
          <w:color w:val="333333"/>
          <w:sz w:val="20"/>
          <w:szCs w:val="20"/>
        </w:rPr>
      </w:pPr>
      <w:r>
        <w:rPr>
          <w:color w:val="333333"/>
          <w:sz w:val="20"/>
          <w:szCs w:val="20"/>
        </w:rPr>
        <w:t>log4j.logger.java.sql.Connection=DEBUG</w:t>
      </w:r>
    </w:p>
    <w:p w:rsidR="005F0196" w:rsidRDefault="005F0196" w:rsidP="005F0196">
      <w:pPr>
        <w:pStyle w:val="HTML0"/>
        <w:shd w:val="clear" w:color="auto" w:fill="F5F5F5"/>
        <w:wordWrap w:val="0"/>
        <w:spacing w:after="150"/>
        <w:rPr>
          <w:color w:val="333333"/>
          <w:sz w:val="20"/>
          <w:szCs w:val="20"/>
        </w:rPr>
      </w:pPr>
      <w:r>
        <w:rPr>
          <w:color w:val="333333"/>
          <w:sz w:val="20"/>
          <w:szCs w:val="20"/>
        </w:rPr>
        <w:t>log4j.logger.java.sql.Statement=DEBUG</w:t>
      </w:r>
    </w:p>
    <w:p w:rsidR="005F0196" w:rsidRDefault="005F0196" w:rsidP="005F0196">
      <w:pPr>
        <w:pStyle w:val="HTML0"/>
        <w:shd w:val="clear" w:color="auto" w:fill="F5F5F5"/>
        <w:wordWrap w:val="0"/>
        <w:spacing w:after="150"/>
        <w:rPr>
          <w:color w:val="333333"/>
          <w:sz w:val="20"/>
          <w:szCs w:val="20"/>
        </w:rPr>
      </w:pPr>
      <w:r>
        <w:rPr>
          <w:color w:val="333333"/>
          <w:sz w:val="20"/>
          <w:szCs w:val="20"/>
        </w:rPr>
        <w:t>log4j.logger.java.sql.PreparedStatement=DEBUG</w:t>
      </w:r>
    </w:p>
    <w:p w:rsidR="005F0196" w:rsidRDefault="005F0196" w:rsidP="005F0196">
      <w:pPr>
        <w:pStyle w:val="3"/>
        <w:rPr>
          <w:rFonts w:ascii="宋体" w:hAnsi="宋体" w:cs="宋体"/>
          <w:sz w:val="24"/>
          <w:szCs w:val="24"/>
        </w:rPr>
      </w:pPr>
      <w:r>
        <w:rPr>
          <w:shd w:val="clear" w:color="auto" w:fill="FFFFFF"/>
        </w:rPr>
        <w:t>主类测试代码如下：</w:t>
      </w:r>
    </w:p>
    <w:p w:rsidR="005F0196" w:rsidRDefault="005F0196" w:rsidP="005F0196">
      <w:pPr>
        <w:pStyle w:val="HTML0"/>
        <w:shd w:val="clear" w:color="auto" w:fill="F5F5F5"/>
        <w:wordWrap w:val="0"/>
        <w:spacing w:after="150"/>
        <w:rPr>
          <w:color w:val="333333"/>
          <w:sz w:val="20"/>
          <w:szCs w:val="20"/>
        </w:rPr>
      </w:pPr>
      <w:r>
        <w:rPr>
          <w:color w:val="333333"/>
          <w:sz w:val="20"/>
          <w:szCs w:val="20"/>
        </w:rPr>
        <w:t>import java.io.Reader;</w:t>
      </w:r>
    </w:p>
    <w:p w:rsidR="005F0196" w:rsidRDefault="005F0196" w:rsidP="005F0196">
      <w:pPr>
        <w:pStyle w:val="HTML0"/>
        <w:shd w:val="clear" w:color="auto" w:fill="F5F5F5"/>
        <w:wordWrap w:val="0"/>
        <w:spacing w:after="150"/>
        <w:rPr>
          <w:color w:val="333333"/>
          <w:sz w:val="20"/>
          <w:szCs w:val="20"/>
        </w:rPr>
      </w:pPr>
      <w:r>
        <w:rPr>
          <w:color w:val="333333"/>
          <w:sz w:val="20"/>
          <w:szCs w:val="20"/>
        </w:rPr>
        <w:t>import java.text.MessageFormat;</w:t>
      </w:r>
    </w:p>
    <w:p w:rsidR="005F0196" w:rsidRDefault="005F0196" w:rsidP="005F0196">
      <w:pPr>
        <w:pStyle w:val="HTML0"/>
        <w:shd w:val="clear" w:color="auto" w:fill="F5F5F5"/>
        <w:wordWrap w:val="0"/>
        <w:spacing w:after="150"/>
        <w:rPr>
          <w:color w:val="333333"/>
          <w:sz w:val="20"/>
          <w:szCs w:val="20"/>
        </w:rPr>
      </w:pPr>
      <w:r>
        <w:rPr>
          <w:color w:val="333333"/>
          <w:sz w:val="20"/>
          <w:szCs w:val="20"/>
        </w:rPr>
        <w:t>import java.util.List;</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import org.apache.ibatis.io.Resources;</w:t>
      </w:r>
    </w:p>
    <w:p w:rsidR="005F0196" w:rsidRDefault="005F0196" w:rsidP="005F0196">
      <w:pPr>
        <w:pStyle w:val="HTML0"/>
        <w:shd w:val="clear" w:color="auto" w:fill="F5F5F5"/>
        <w:wordWrap w:val="0"/>
        <w:spacing w:after="150"/>
        <w:rPr>
          <w:color w:val="333333"/>
          <w:sz w:val="20"/>
          <w:szCs w:val="20"/>
        </w:rPr>
      </w:pPr>
      <w:r>
        <w:rPr>
          <w:color w:val="333333"/>
          <w:sz w:val="20"/>
          <w:szCs w:val="20"/>
        </w:rPr>
        <w:t>import org.apache.ibatis.session.SqlSession;</w:t>
      </w:r>
    </w:p>
    <w:p w:rsidR="005F0196" w:rsidRDefault="005F0196" w:rsidP="005F0196">
      <w:pPr>
        <w:pStyle w:val="HTML0"/>
        <w:shd w:val="clear" w:color="auto" w:fill="F5F5F5"/>
        <w:wordWrap w:val="0"/>
        <w:spacing w:after="150"/>
        <w:rPr>
          <w:color w:val="333333"/>
          <w:sz w:val="20"/>
          <w:szCs w:val="20"/>
        </w:rPr>
      </w:pPr>
      <w:r>
        <w:rPr>
          <w:color w:val="333333"/>
          <w:sz w:val="20"/>
          <w:szCs w:val="20"/>
        </w:rPr>
        <w:t>import org.apache.ibatis.session.SqlSessionFactory;</w:t>
      </w:r>
    </w:p>
    <w:p w:rsidR="005F0196" w:rsidRDefault="005F0196" w:rsidP="005F0196">
      <w:pPr>
        <w:pStyle w:val="HTML0"/>
        <w:shd w:val="clear" w:color="auto" w:fill="F5F5F5"/>
        <w:wordWrap w:val="0"/>
        <w:spacing w:after="150"/>
        <w:rPr>
          <w:color w:val="333333"/>
          <w:sz w:val="20"/>
          <w:szCs w:val="20"/>
        </w:rPr>
      </w:pPr>
      <w:r>
        <w:rPr>
          <w:color w:val="333333"/>
          <w:sz w:val="20"/>
          <w:szCs w:val="20"/>
        </w:rPr>
        <w:t>import org.apache.ibatis.session.SqlSessionFactoryBuilder;</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import com.yiibai.dao.IUser;</w:t>
      </w:r>
    </w:p>
    <w:p w:rsidR="005F0196" w:rsidRDefault="005F0196" w:rsidP="005F0196">
      <w:pPr>
        <w:pStyle w:val="HTML0"/>
        <w:shd w:val="clear" w:color="auto" w:fill="F5F5F5"/>
        <w:wordWrap w:val="0"/>
        <w:spacing w:after="150"/>
        <w:rPr>
          <w:color w:val="333333"/>
          <w:sz w:val="20"/>
          <w:szCs w:val="20"/>
        </w:rPr>
      </w:pPr>
      <w:r>
        <w:rPr>
          <w:color w:val="333333"/>
          <w:sz w:val="20"/>
          <w:szCs w:val="20"/>
        </w:rPr>
        <w:t>import com.yiibai.pojo.User;</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public class Main {</w:t>
      </w:r>
    </w:p>
    <w:p w:rsidR="005F0196" w:rsidRDefault="005F0196" w:rsidP="005F0196">
      <w:pPr>
        <w:pStyle w:val="HTML0"/>
        <w:shd w:val="clear" w:color="auto" w:fill="F5F5F5"/>
        <w:wordWrap w:val="0"/>
        <w:spacing w:after="150"/>
        <w:rPr>
          <w:color w:val="333333"/>
          <w:sz w:val="20"/>
          <w:szCs w:val="20"/>
        </w:rPr>
      </w:pPr>
      <w:r>
        <w:rPr>
          <w:color w:val="333333"/>
          <w:sz w:val="20"/>
          <w:szCs w:val="20"/>
        </w:rPr>
        <w:tab/>
        <w:t>private static SqlSessionFactory sqlSessionFactory;</w:t>
      </w:r>
    </w:p>
    <w:p w:rsidR="005F0196" w:rsidRDefault="005F0196" w:rsidP="005F0196">
      <w:pPr>
        <w:pStyle w:val="HTML0"/>
        <w:shd w:val="clear" w:color="auto" w:fill="F5F5F5"/>
        <w:wordWrap w:val="0"/>
        <w:spacing w:after="150"/>
        <w:rPr>
          <w:color w:val="333333"/>
          <w:sz w:val="20"/>
          <w:szCs w:val="20"/>
        </w:rPr>
      </w:pPr>
      <w:r>
        <w:rPr>
          <w:color w:val="333333"/>
          <w:sz w:val="20"/>
          <w:szCs w:val="20"/>
        </w:rPr>
        <w:tab/>
        <w:t>private static Reader reader;</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ab/>
        <w:t>static {</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5F0196" w:rsidRDefault="005F0196" w:rsidP="005F019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t>reader = Resources.getResourceAsReader("config/Configure.xml");</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sqlSessionFactory = new SqlSessionFactoryBuilder().build(reader);</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catch (Exception e) {</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e.printStackTrace();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ab/>
        <w:t>public static SqlSessionFactory getSession() {</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return sqlSessionFactory;</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 xml:space="preserve"> * @param args</w:t>
      </w:r>
    </w:p>
    <w:p w:rsidR="005F0196" w:rsidRDefault="005F0196" w:rsidP="005F0196">
      <w:pPr>
        <w:pStyle w:val="HTML0"/>
        <w:shd w:val="clear" w:color="auto" w:fill="F5F5F5"/>
        <w:wordWrap w:val="0"/>
        <w:spacing w:after="150"/>
        <w:rPr>
          <w:color w:val="333333"/>
          <w:sz w:val="20"/>
          <w:szCs w:val="20"/>
        </w:rPr>
      </w:pPr>
      <w:r>
        <w:rPr>
          <w:color w:val="333333"/>
          <w:sz w:val="20"/>
          <w:szCs w:val="20"/>
        </w:rPr>
        <w:tab/>
        <w:t xml:space="preserve"> */</w:t>
      </w:r>
    </w:p>
    <w:p w:rsidR="005F0196" w:rsidRDefault="005F0196" w:rsidP="005F0196">
      <w:pPr>
        <w:pStyle w:val="HTML0"/>
        <w:shd w:val="clear" w:color="auto" w:fill="F5F5F5"/>
        <w:wordWrap w:val="0"/>
        <w:spacing w:after="150"/>
        <w:rPr>
          <w:color w:val="333333"/>
          <w:sz w:val="20"/>
          <w:szCs w:val="20"/>
        </w:rPr>
      </w:pPr>
      <w:r>
        <w:rPr>
          <w:color w:val="333333"/>
          <w:sz w:val="20"/>
          <w:szCs w:val="20"/>
        </w:rPr>
        <w:tab/>
        <w:t>public static void main(String[] args) {</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TODO Auto-generated method stub</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SqlSession session = sqlSessionFactory.openSession();</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 {</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 user = (User) session.selectOne(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w:t>
      </w:r>
      <w:r>
        <w:rPr>
          <w:color w:val="333333"/>
          <w:sz w:val="20"/>
          <w:szCs w:val="20"/>
        </w:rPr>
        <w:tab/>
      </w:r>
      <w:r>
        <w:rPr>
          <w:color w:val="333333"/>
          <w:sz w:val="20"/>
          <w:szCs w:val="20"/>
        </w:rPr>
        <w:tab/>
        <w:t>"com.yiibai.mybatis.models.UserMapper.getUserByID", 1);</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IUser iuser = session.getMapper(IUser.class);</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getUserList();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//testInsert();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testUpdate();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//testDelete();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 finally {</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session.close();</w:t>
      </w:r>
    </w:p>
    <w:p w:rsidR="005F0196" w:rsidRDefault="005F0196" w:rsidP="005F019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 xml:space="preserve">// </w:t>
      </w:r>
    </w:p>
    <w:p w:rsidR="005F0196" w:rsidRDefault="005F0196" w:rsidP="005F0196">
      <w:pPr>
        <w:pStyle w:val="HTML0"/>
        <w:shd w:val="clear" w:color="auto" w:fill="F5F5F5"/>
        <w:wordWrap w:val="0"/>
        <w:spacing w:after="150"/>
        <w:rPr>
          <w:color w:val="333333"/>
          <w:sz w:val="20"/>
          <w:szCs w:val="20"/>
        </w:rPr>
      </w:pPr>
      <w:r>
        <w:rPr>
          <w:color w:val="333333"/>
          <w:sz w:val="20"/>
          <w:szCs w:val="20"/>
        </w:rPr>
        <w:tab/>
        <w:t>public static void testInsert()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SqlSession session = sqlSessionFactory.openSession();</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IUser userMapper = session.getMapper(IUser.class);</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System.out.println("Test insert start...");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 user = new User();</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user.setId(0);</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user.setName("Google");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user.setDept("Tech");</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user.setWebsite("http://www.google.com");</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user.setPhone("120");</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userMapper.insertUser(user);</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session.commit();</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System.out.println("\r\nAfter insert");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getUserList();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System.out.println("Test insert finished...");</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catch (Exception 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e.printStackTrace();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p>
    <w:p w:rsidR="005F0196" w:rsidRDefault="005F0196" w:rsidP="005F0196">
      <w:pPr>
        <w:pStyle w:val="HTML0"/>
        <w:shd w:val="clear" w:color="auto" w:fill="F5F5F5"/>
        <w:wordWrap w:val="0"/>
        <w:spacing w:after="150"/>
        <w:rPr>
          <w:color w:val="333333"/>
          <w:sz w:val="20"/>
          <w:szCs w:val="20"/>
        </w:rPr>
      </w:pPr>
      <w:r>
        <w:rPr>
          <w:color w:val="333333"/>
          <w:sz w:val="20"/>
          <w:szCs w:val="20"/>
        </w:rPr>
        <w:tab/>
        <w:t>// 用户列表</w:t>
      </w:r>
    </w:p>
    <w:p w:rsidR="005F0196" w:rsidRDefault="005F0196" w:rsidP="005F0196">
      <w:pPr>
        <w:pStyle w:val="HTML0"/>
        <w:shd w:val="clear" w:color="auto" w:fill="F5F5F5"/>
        <w:wordWrap w:val="0"/>
        <w:spacing w:after="150"/>
        <w:rPr>
          <w:color w:val="333333"/>
          <w:sz w:val="20"/>
          <w:szCs w:val="20"/>
        </w:rPr>
      </w:pPr>
      <w:r>
        <w:rPr>
          <w:color w:val="333333"/>
          <w:sz w:val="20"/>
          <w:szCs w:val="20"/>
        </w:rPr>
        <w:lastRenderedPageBreak/>
        <w:tab/>
        <w:t>public static void getUserList(){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SqlSession session = sqlSessionFactory.openSession();</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IUser iuser = session.getMapper(IUser.class);</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System.out.println("Test Get start...");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printUsers(iuser.getUserList());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System.out.println("Test Get finished...");</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}catch (Exception 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e.printStackTrace();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public static void testUpdate()</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SqlSession session = sqlSessionFactory.openSession();</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IUser iuser = session.getMapper(IUser.class);</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System.out.println("Test update start...");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printUsers(iuser.getUserList());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 user = iuser.getUser(1);</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user.setName("New name");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iuser.updateUser(user);</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session.commit();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System.out.println("\r\nAfter update");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printUsers(iuser.getUserList());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System.out.println("Test update finished...");</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}catch (Exception 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r>
      <w:r>
        <w:rPr>
          <w:color w:val="333333"/>
          <w:sz w:val="20"/>
          <w:szCs w:val="20"/>
        </w:rPr>
        <w:tab/>
        <w:t>e.printStackTrace();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p>
    <w:p w:rsidR="005F0196" w:rsidRDefault="005F0196" w:rsidP="005F0196">
      <w:pPr>
        <w:pStyle w:val="HTML0"/>
        <w:shd w:val="clear" w:color="auto" w:fill="F5F5F5"/>
        <w:wordWrap w:val="0"/>
        <w:spacing w:after="150"/>
        <w:rPr>
          <w:color w:val="333333"/>
          <w:sz w:val="20"/>
          <w:szCs w:val="20"/>
        </w:rPr>
      </w:pPr>
      <w:r>
        <w:rPr>
          <w:color w:val="333333"/>
          <w:sz w:val="20"/>
          <w:szCs w:val="20"/>
        </w:rPr>
        <w:tab/>
        <w:t>public static void testDelete()</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try</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SqlSession session = sqlSessionFactory.openSession();</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IUser iuser = session.getMapper(IUser.class);</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System.out.println("Test delete start...");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System.out.println("Before delete");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printUsers(iuser.getUserList());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iuser.deleteUser(3);</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session.commit();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System.out.println("\r\nAfter delete");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printUsers(iuser.getUserList());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System.out.println("Test delete finished...");</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}catch (Exception 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e.printStackTrace();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 xml:space="preserve"> * </w:t>
      </w:r>
    </w:p>
    <w:p w:rsidR="005F0196" w:rsidRDefault="005F0196" w:rsidP="005F0196">
      <w:pPr>
        <w:pStyle w:val="HTML0"/>
        <w:shd w:val="clear" w:color="auto" w:fill="F5F5F5"/>
        <w:wordWrap w:val="0"/>
        <w:spacing w:after="150"/>
        <w:rPr>
          <w:color w:val="333333"/>
          <w:sz w:val="20"/>
          <w:szCs w:val="20"/>
        </w:rPr>
      </w:pPr>
      <w:r>
        <w:rPr>
          <w:color w:val="333333"/>
          <w:sz w:val="20"/>
          <w:szCs w:val="20"/>
        </w:rPr>
        <w:tab/>
        <w:t xml:space="preserve"> * </w:t>
      </w:r>
    </w:p>
    <w:p w:rsidR="005F0196" w:rsidRDefault="005F0196" w:rsidP="005F0196">
      <w:pPr>
        <w:pStyle w:val="HTML0"/>
        <w:shd w:val="clear" w:color="auto" w:fill="F5F5F5"/>
        <w:wordWrap w:val="0"/>
        <w:spacing w:after="150"/>
        <w:rPr>
          <w:color w:val="333333"/>
          <w:sz w:val="20"/>
          <w:szCs w:val="20"/>
        </w:rPr>
      </w:pPr>
      <w:r>
        <w:rPr>
          <w:color w:val="333333"/>
          <w:sz w:val="20"/>
          <w:szCs w:val="20"/>
        </w:rPr>
        <w:tab/>
        <w:t xml:space="preserve"> * @param users</w:t>
      </w:r>
    </w:p>
    <w:p w:rsidR="005F0196" w:rsidRDefault="005F0196" w:rsidP="005F0196">
      <w:pPr>
        <w:pStyle w:val="HTML0"/>
        <w:shd w:val="clear" w:color="auto" w:fill="F5F5F5"/>
        <w:wordWrap w:val="0"/>
        <w:spacing w:after="150"/>
        <w:rPr>
          <w:color w:val="333333"/>
          <w:sz w:val="20"/>
          <w:szCs w:val="20"/>
        </w:rPr>
      </w:pPr>
      <w:r>
        <w:rPr>
          <w:color w:val="333333"/>
          <w:sz w:val="20"/>
          <w:szCs w:val="20"/>
        </w:rPr>
        <w:tab/>
        <w:t xml:space="preserve"> */</w:t>
      </w:r>
    </w:p>
    <w:p w:rsidR="005F0196" w:rsidRDefault="005F0196" w:rsidP="005F0196">
      <w:pPr>
        <w:pStyle w:val="HTML0"/>
        <w:shd w:val="clear" w:color="auto" w:fill="F5F5F5"/>
        <w:wordWrap w:val="0"/>
        <w:spacing w:after="150"/>
        <w:rPr>
          <w:color w:val="333333"/>
          <w:sz w:val="20"/>
          <w:szCs w:val="20"/>
        </w:rPr>
      </w:pPr>
      <w:r>
        <w:rPr>
          <w:color w:val="333333"/>
          <w:sz w:val="20"/>
          <w:szCs w:val="20"/>
        </w:rPr>
        <w:tab/>
        <w:t>private static void printUsers(final List&lt;User&gt; users)</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lastRenderedPageBreak/>
        <w:tab/>
      </w:r>
      <w:r>
        <w:rPr>
          <w:color w:val="333333"/>
          <w:sz w:val="20"/>
          <w:szCs w:val="20"/>
        </w:rPr>
        <w:tab/>
        <w:t>int count = 0;</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for (User user : users)</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System.out.println(MessageFormat.format("============= User[{0}]=================", ++count));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System.out.println("User Id: " + user.getId());</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System.out.println("User Name: " + user.getName());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System.out.println("User Dept: " + user.getDept());</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r>
      <w:r>
        <w:rPr>
          <w:color w:val="333333"/>
          <w:sz w:val="20"/>
          <w:szCs w:val="20"/>
        </w:rPr>
        <w:tab/>
        <w:t>System.out.println("User Website: " + user.getWebsite());</w:t>
      </w:r>
    </w:p>
    <w:p w:rsidR="005F0196" w:rsidRDefault="005F0196" w:rsidP="005F0196">
      <w:pPr>
        <w:pStyle w:val="HTML0"/>
        <w:shd w:val="clear" w:color="auto" w:fill="F5F5F5"/>
        <w:wordWrap w:val="0"/>
        <w:spacing w:after="150"/>
        <w:rPr>
          <w:color w:val="333333"/>
          <w:sz w:val="20"/>
          <w:szCs w:val="20"/>
        </w:rPr>
      </w:pPr>
      <w:r>
        <w:rPr>
          <w:color w:val="333333"/>
          <w:sz w:val="20"/>
          <w:szCs w:val="20"/>
        </w:rPr>
        <w:tab/>
      </w:r>
      <w:r>
        <w:rPr>
          <w:color w:val="333333"/>
          <w:sz w:val="20"/>
          <w:szCs w:val="20"/>
        </w:rPr>
        <w:tab/>
        <w:t>}</w:t>
      </w:r>
    </w:p>
    <w:p w:rsidR="005F0196" w:rsidRDefault="005F0196" w:rsidP="005F0196">
      <w:pPr>
        <w:pStyle w:val="HTML0"/>
        <w:shd w:val="clear" w:color="auto" w:fill="F5F5F5"/>
        <w:wordWrap w:val="0"/>
        <w:spacing w:after="150"/>
        <w:rPr>
          <w:color w:val="333333"/>
          <w:sz w:val="20"/>
          <w:szCs w:val="20"/>
        </w:rPr>
      </w:pPr>
      <w:r>
        <w:rPr>
          <w:color w:val="333333"/>
          <w:sz w:val="20"/>
          <w:szCs w:val="20"/>
        </w:rPr>
        <w:tab/>
        <w:t>}</w:t>
      </w:r>
    </w:p>
    <w:p w:rsidR="005F0196" w:rsidRDefault="005F0196" w:rsidP="005F0196">
      <w:pPr>
        <w:pStyle w:val="HTML0"/>
        <w:shd w:val="clear" w:color="auto" w:fill="F5F5F5"/>
        <w:wordWrap w:val="0"/>
        <w:spacing w:after="150"/>
        <w:rPr>
          <w:rFonts w:hint="eastAsia"/>
          <w:color w:val="333333"/>
          <w:sz w:val="20"/>
          <w:szCs w:val="20"/>
        </w:rPr>
      </w:pPr>
      <w:r>
        <w:rPr>
          <w:color w:val="333333"/>
          <w:sz w:val="20"/>
          <w:szCs w:val="20"/>
        </w:rPr>
        <w:t>}</w:t>
      </w:r>
      <w:bookmarkStart w:id="185" w:name="_GoBack"/>
      <w:bookmarkEnd w:id="185"/>
    </w:p>
    <w:p w:rsidR="005F0196" w:rsidRDefault="005F0196" w:rsidP="005F0196">
      <w:pPr>
        <w:pStyle w:val="HTML0"/>
        <w:shd w:val="clear" w:color="auto" w:fill="F5F5F5"/>
        <w:wordWrap w:val="0"/>
        <w:spacing w:after="150"/>
        <w:rPr>
          <w:rFonts w:hint="eastAsia"/>
          <w:color w:val="333333"/>
          <w:sz w:val="20"/>
          <w:szCs w:val="20"/>
        </w:rPr>
      </w:pPr>
    </w:p>
    <w:p w:rsidR="005F0196" w:rsidRPr="005F0196" w:rsidRDefault="005F0196" w:rsidP="005F0196">
      <w:pPr>
        <w:pStyle w:val="3"/>
        <w:rPr>
          <w:rFonts w:hint="eastAsia"/>
        </w:rPr>
      </w:pPr>
      <w:r w:rsidRPr="005F0196">
        <w:t>执行后，在</w:t>
      </w:r>
      <w:r w:rsidRPr="005F0196">
        <w:t>MyEclise</w:t>
      </w:r>
      <w:r w:rsidRPr="005F0196">
        <w:t>终端输出结果如下：</w:t>
      </w:r>
      <w:r w:rsidRPr="005F0196">
        <w:t> </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Logging initialized using 'class org.apache.ibatis.logging.commons.JakartaCommonsLoggingImpl' adapter.</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PooledDataSource forcefully closed/removed all connections.</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PooledDataSource forcefully closed/removed all connections.</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PooledDataSource forcefully closed/removed all connections.</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PooledDataSource forcefully closed/removed all connections.</w:t>
      </w:r>
    </w:p>
    <w:p w:rsidR="005F0196" w:rsidRDefault="005F0196" w:rsidP="005F0196">
      <w:pPr>
        <w:pStyle w:val="HTML0"/>
        <w:shd w:val="clear" w:color="auto" w:fill="F5F5F5"/>
        <w:wordWrap w:val="0"/>
        <w:spacing w:after="150"/>
        <w:rPr>
          <w:color w:val="333333"/>
          <w:sz w:val="20"/>
          <w:szCs w:val="20"/>
        </w:rPr>
      </w:pPr>
      <w:r>
        <w:rPr>
          <w:color w:val="333333"/>
          <w:sz w:val="20"/>
          <w:szCs w:val="20"/>
        </w:rPr>
        <w:t>Test Get start...</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Opening JDBC Connection</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Created connection 22927632.</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Setting autocommit to false on JDBC Connection [com.mysql.jdbc.JDBC4Connection@15dd910]</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ooo Using Connection [com.mysql.jdbc.JDBC4Connection@15dd910]</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DEBUG - ==&gt;  Preparing: select * from user </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DEBUG - ==&gt; Parameters: </w:t>
      </w:r>
    </w:p>
    <w:p w:rsidR="005F0196" w:rsidRDefault="005F0196" w:rsidP="005F0196">
      <w:pPr>
        <w:pStyle w:val="HTML0"/>
        <w:shd w:val="clear" w:color="auto" w:fill="F5F5F5"/>
        <w:wordWrap w:val="0"/>
        <w:spacing w:after="150"/>
        <w:rPr>
          <w:color w:val="333333"/>
          <w:sz w:val="20"/>
          <w:szCs w:val="20"/>
        </w:rPr>
      </w:pPr>
      <w:r>
        <w:rPr>
          <w:color w:val="333333"/>
          <w:sz w:val="20"/>
          <w:szCs w:val="20"/>
        </w:rPr>
        <w:lastRenderedPageBreak/>
        <w:t>DEBUG - &lt;==      Total: 2</w:t>
      </w:r>
    </w:p>
    <w:p w:rsidR="005F0196" w:rsidRDefault="005F0196" w:rsidP="005F0196">
      <w:pPr>
        <w:pStyle w:val="HTML0"/>
        <w:shd w:val="clear" w:color="auto" w:fill="F5F5F5"/>
        <w:wordWrap w:val="0"/>
        <w:spacing w:after="150"/>
        <w:rPr>
          <w:color w:val="333333"/>
          <w:sz w:val="20"/>
          <w:szCs w:val="20"/>
        </w:rPr>
      </w:pPr>
      <w:r>
        <w:rPr>
          <w:color w:val="333333"/>
          <w:sz w:val="20"/>
          <w:szCs w:val="20"/>
        </w:rPr>
        <w:t>============= User[1]=================</w:t>
      </w:r>
    </w:p>
    <w:p w:rsidR="005F0196" w:rsidRDefault="005F0196" w:rsidP="005F0196">
      <w:pPr>
        <w:pStyle w:val="HTML0"/>
        <w:shd w:val="clear" w:color="auto" w:fill="F5F5F5"/>
        <w:wordWrap w:val="0"/>
        <w:spacing w:after="150"/>
        <w:rPr>
          <w:color w:val="333333"/>
          <w:sz w:val="20"/>
          <w:szCs w:val="20"/>
        </w:rPr>
      </w:pPr>
      <w:r>
        <w:rPr>
          <w:color w:val="333333"/>
          <w:sz w:val="20"/>
          <w:szCs w:val="20"/>
        </w:rPr>
        <w:t>User Id: 1</w:t>
      </w:r>
    </w:p>
    <w:p w:rsidR="005F0196" w:rsidRDefault="005F0196" w:rsidP="005F0196">
      <w:pPr>
        <w:pStyle w:val="HTML0"/>
        <w:shd w:val="clear" w:color="auto" w:fill="F5F5F5"/>
        <w:wordWrap w:val="0"/>
        <w:spacing w:after="150"/>
        <w:rPr>
          <w:color w:val="333333"/>
          <w:sz w:val="20"/>
          <w:szCs w:val="20"/>
        </w:rPr>
      </w:pPr>
      <w:r>
        <w:rPr>
          <w:color w:val="333333"/>
          <w:sz w:val="20"/>
          <w:szCs w:val="20"/>
        </w:rPr>
        <w:t>User Name: New name</w:t>
      </w:r>
    </w:p>
    <w:p w:rsidR="005F0196" w:rsidRDefault="005F0196" w:rsidP="005F0196">
      <w:pPr>
        <w:pStyle w:val="HTML0"/>
        <w:shd w:val="clear" w:color="auto" w:fill="F5F5F5"/>
        <w:wordWrap w:val="0"/>
        <w:spacing w:after="150"/>
        <w:rPr>
          <w:color w:val="333333"/>
          <w:sz w:val="20"/>
          <w:szCs w:val="20"/>
        </w:rPr>
      </w:pPr>
      <w:r>
        <w:rPr>
          <w:color w:val="333333"/>
          <w:sz w:val="20"/>
          <w:szCs w:val="20"/>
        </w:rPr>
        <w:t>User Dept: Tech</w:t>
      </w:r>
    </w:p>
    <w:p w:rsidR="005F0196" w:rsidRDefault="005F0196" w:rsidP="005F0196">
      <w:pPr>
        <w:pStyle w:val="HTML0"/>
        <w:shd w:val="clear" w:color="auto" w:fill="F5F5F5"/>
        <w:wordWrap w:val="0"/>
        <w:spacing w:after="150"/>
        <w:rPr>
          <w:color w:val="333333"/>
          <w:sz w:val="20"/>
          <w:szCs w:val="20"/>
        </w:rPr>
      </w:pPr>
      <w:r>
        <w:rPr>
          <w:color w:val="333333"/>
          <w:sz w:val="20"/>
          <w:szCs w:val="20"/>
        </w:rPr>
        <w:t>User Website: http://www.yiibai.com</w:t>
      </w:r>
    </w:p>
    <w:p w:rsidR="005F0196" w:rsidRDefault="005F0196" w:rsidP="005F0196">
      <w:pPr>
        <w:pStyle w:val="HTML0"/>
        <w:shd w:val="clear" w:color="auto" w:fill="F5F5F5"/>
        <w:wordWrap w:val="0"/>
        <w:spacing w:after="150"/>
        <w:rPr>
          <w:color w:val="333333"/>
          <w:sz w:val="20"/>
          <w:szCs w:val="20"/>
        </w:rPr>
      </w:pPr>
      <w:r>
        <w:rPr>
          <w:color w:val="333333"/>
          <w:sz w:val="20"/>
          <w:szCs w:val="20"/>
        </w:rPr>
        <w:t>============= User[2]=================</w:t>
      </w:r>
    </w:p>
    <w:p w:rsidR="005F0196" w:rsidRDefault="005F0196" w:rsidP="005F0196">
      <w:pPr>
        <w:pStyle w:val="HTML0"/>
        <w:shd w:val="clear" w:color="auto" w:fill="F5F5F5"/>
        <w:wordWrap w:val="0"/>
        <w:spacing w:after="150"/>
        <w:rPr>
          <w:color w:val="333333"/>
          <w:sz w:val="20"/>
          <w:szCs w:val="20"/>
        </w:rPr>
      </w:pPr>
      <w:r>
        <w:rPr>
          <w:color w:val="333333"/>
          <w:sz w:val="20"/>
          <w:szCs w:val="20"/>
        </w:rPr>
        <w:t>User Id: 2</w:t>
      </w:r>
    </w:p>
    <w:p w:rsidR="005F0196" w:rsidRDefault="005F0196" w:rsidP="005F0196">
      <w:pPr>
        <w:pStyle w:val="HTML0"/>
        <w:shd w:val="clear" w:color="auto" w:fill="F5F5F5"/>
        <w:wordWrap w:val="0"/>
        <w:spacing w:after="150"/>
        <w:rPr>
          <w:color w:val="333333"/>
          <w:sz w:val="20"/>
          <w:szCs w:val="20"/>
        </w:rPr>
      </w:pPr>
      <w:r>
        <w:rPr>
          <w:color w:val="333333"/>
          <w:sz w:val="20"/>
          <w:szCs w:val="20"/>
        </w:rPr>
        <w:t>User Name: Hevi</w:t>
      </w:r>
    </w:p>
    <w:p w:rsidR="005F0196" w:rsidRDefault="005F0196" w:rsidP="005F0196">
      <w:pPr>
        <w:pStyle w:val="HTML0"/>
        <w:shd w:val="clear" w:color="auto" w:fill="F5F5F5"/>
        <w:wordWrap w:val="0"/>
        <w:spacing w:after="150"/>
        <w:rPr>
          <w:color w:val="333333"/>
          <w:sz w:val="20"/>
          <w:szCs w:val="20"/>
        </w:rPr>
      </w:pPr>
      <w:r>
        <w:rPr>
          <w:color w:val="333333"/>
          <w:sz w:val="20"/>
          <w:szCs w:val="20"/>
        </w:rPr>
        <w:t>User Dept: Tech</w:t>
      </w:r>
    </w:p>
    <w:p w:rsidR="005F0196" w:rsidRDefault="005F0196" w:rsidP="005F0196">
      <w:pPr>
        <w:pStyle w:val="HTML0"/>
        <w:shd w:val="clear" w:color="auto" w:fill="F5F5F5"/>
        <w:wordWrap w:val="0"/>
        <w:spacing w:after="150"/>
        <w:rPr>
          <w:color w:val="333333"/>
          <w:sz w:val="20"/>
          <w:szCs w:val="20"/>
        </w:rPr>
      </w:pPr>
      <w:r>
        <w:rPr>
          <w:color w:val="333333"/>
          <w:sz w:val="20"/>
          <w:szCs w:val="20"/>
        </w:rPr>
        <w:t>User Website: http://www.baidu.com</w:t>
      </w:r>
    </w:p>
    <w:p w:rsidR="005F0196" w:rsidRDefault="005F0196" w:rsidP="005F0196">
      <w:pPr>
        <w:pStyle w:val="HTML0"/>
        <w:shd w:val="clear" w:color="auto" w:fill="F5F5F5"/>
        <w:wordWrap w:val="0"/>
        <w:spacing w:after="150"/>
        <w:rPr>
          <w:color w:val="333333"/>
          <w:sz w:val="20"/>
          <w:szCs w:val="20"/>
        </w:rPr>
      </w:pPr>
      <w:r>
        <w:rPr>
          <w:color w:val="333333"/>
          <w:sz w:val="20"/>
          <w:szCs w:val="20"/>
        </w:rPr>
        <w:t>Test Get finished...</w:t>
      </w:r>
    </w:p>
    <w:p w:rsidR="005F0196" w:rsidRDefault="005F0196" w:rsidP="005F0196">
      <w:pPr>
        <w:pStyle w:val="HTML0"/>
        <w:shd w:val="clear" w:color="auto" w:fill="F5F5F5"/>
        <w:wordWrap w:val="0"/>
        <w:spacing w:after="150"/>
        <w:rPr>
          <w:color w:val="333333"/>
          <w:sz w:val="20"/>
          <w:szCs w:val="20"/>
        </w:rPr>
      </w:pPr>
      <w:r>
        <w:rPr>
          <w:color w:val="333333"/>
          <w:sz w:val="20"/>
          <w:szCs w:val="20"/>
        </w:rPr>
        <w:t>Test update start...</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Opening JDBC Connection</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Created connection 33189144.</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Setting autocommit to false on JDBC Connection [com.mysql.jdbc.JDBC4Connection@1fa6d18]</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ooo Using Connection [com.mysql.jdbc.JDBC4Connection@1fa6d18]</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DEBUG - ==&gt;  Preparing: select * from user </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DEBUG - ==&gt; Parameters: </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&lt;==      Total: 2</w:t>
      </w:r>
    </w:p>
    <w:p w:rsidR="005F0196" w:rsidRDefault="005F0196" w:rsidP="005F0196">
      <w:pPr>
        <w:pStyle w:val="HTML0"/>
        <w:shd w:val="clear" w:color="auto" w:fill="F5F5F5"/>
        <w:wordWrap w:val="0"/>
        <w:spacing w:after="150"/>
        <w:rPr>
          <w:color w:val="333333"/>
          <w:sz w:val="20"/>
          <w:szCs w:val="20"/>
        </w:rPr>
      </w:pPr>
      <w:r>
        <w:rPr>
          <w:color w:val="333333"/>
          <w:sz w:val="20"/>
          <w:szCs w:val="20"/>
        </w:rPr>
        <w:t>============= User[1]=================</w:t>
      </w:r>
    </w:p>
    <w:p w:rsidR="005F0196" w:rsidRDefault="005F0196" w:rsidP="005F0196">
      <w:pPr>
        <w:pStyle w:val="HTML0"/>
        <w:shd w:val="clear" w:color="auto" w:fill="F5F5F5"/>
        <w:wordWrap w:val="0"/>
        <w:spacing w:after="150"/>
        <w:rPr>
          <w:color w:val="333333"/>
          <w:sz w:val="20"/>
          <w:szCs w:val="20"/>
        </w:rPr>
      </w:pPr>
      <w:r>
        <w:rPr>
          <w:color w:val="333333"/>
          <w:sz w:val="20"/>
          <w:szCs w:val="20"/>
        </w:rPr>
        <w:t>User Id: 1</w:t>
      </w:r>
    </w:p>
    <w:p w:rsidR="005F0196" w:rsidRDefault="005F0196" w:rsidP="005F0196">
      <w:pPr>
        <w:pStyle w:val="HTML0"/>
        <w:shd w:val="clear" w:color="auto" w:fill="F5F5F5"/>
        <w:wordWrap w:val="0"/>
        <w:spacing w:after="150"/>
        <w:rPr>
          <w:color w:val="333333"/>
          <w:sz w:val="20"/>
          <w:szCs w:val="20"/>
        </w:rPr>
      </w:pPr>
      <w:r>
        <w:rPr>
          <w:color w:val="333333"/>
          <w:sz w:val="20"/>
          <w:szCs w:val="20"/>
        </w:rPr>
        <w:t>User Name: New name</w:t>
      </w:r>
    </w:p>
    <w:p w:rsidR="005F0196" w:rsidRDefault="005F0196" w:rsidP="005F0196">
      <w:pPr>
        <w:pStyle w:val="HTML0"/>
        <w:shd w:val="clear" w:color="auto" w:fill="F5F5F5"/>
        <w:wordWrap w:val="0"/>
        <w:spacing w:after="150"/>
        <w:rPr>
          <w:color w:val="333333"/>
          <w:sz w:val="20"/>
          <w:szCs w:val="20"/>
        </w:rPr>
      </w:pPr>
      <w:r>
        <w:rPr>
          <w:color w:val="333333"/>
          <w:sz w:val="20"/>
          <w:szCs w:val="20"/>
        </w:rPr>
        <w:t>User Dept: Tech</w:t>
      </w:r>
    </w:p>
    <w:p w:rsidR="005F0196" w:rsidRDefault="005F0196" w:rsidP="005F0196">
      <w:pPr>
        <w:pStyle w:val="HTML0"/>
        <w:shd w:val="clear" w:color="auto" w:fill="F5F5F5"/>
        <w:wordWrap w:val="0"/>
        <w:spacing w:after="150"/>
        <w:rPr>
          <w:color w:val="333333"/>
          <w:sz w:val="20"/>
          <w:szCs w:val="20"/>
        </w:rPr>
      </w:pPr>
      <w:r>
        <w:rPr>
          <w:color w:val="333333"/>
          <w:sz w:val="20"/>
          <w:szCs w:val="20"/>
        </w:rPr>
        <w:t>User Website: http://www.yiibai.com</w:t>
      </w:r>
    </w:p>
    <w:p w:rsidR="005F0196" w:rsidRDefault="005F0196" w:rsidP="005F0196">
      <w:pPr>
        <w:pStyle w:val="HTML0"/>
        <w:shd w:val="clear" w:color="auto" w:fill="F5F5F5"/>
        <w:wordWrap w:val="0"/>
        <w:spacing w:after="150"/>
        <w:rPr>
          <w:color w:val="333333"/>
          <w:sz w:val="20"/>
          <w:szCs w:val="20"/>
        </w:rPr>
      </w:pPr>
      <w:r>
        <w:rPr>
          <w:color w:val="333333"/>
          <w:sz w:val="20"/>
          <w:szCs w:val="20"/>
        </w:rPr>
        <w:t>============= User[2]=================</w:t>
      </w:r>
    </w:p>
    <w:p w:rsidR="005F0196" w:rsidRDefault="005F0196" w:rsidP="005F0196">
      <w:pPr>
        <w:pStyle w:val="HTML0"/>
        <w:shd w:val="clear" w:color="auto" w:fill="F5F5F5"/>
        <w:wordWrap w:val="0"/>
        <w:spacing w:after="150"/>
        <w:rPr>
          <w:color w:val="333333"/>
          <w:sz w:val="20"/>
          <w:szCs w:val="20"/>
        </w:rPr>
      </w:pPr>
      <w:r>
        <w:rPr>
          <w:color w:val="333333"/>
          <w:sz w:val="20"/>
          <w:szCs w:val="20"/>
        </w:rPr>
        <w:t>User Id: 2</w:t>
      </w:r>
    </w:p>
    <w:p w:rsidR="005F0196" w:rsidRDefault="005F0196" w:rsidP="005F0196">
      <w:pPr>
        <w:pStyle w:val="HTML0"/>
        <w:shd w:val="clear" w:color="auto" w:fill="F5F5F5"/>
        <w:wordWrap w:val="0"/>
        <w:spacing w:after="150"/>
        <w:rPr>
          <w:color w:val="333333"/>
          <w:sz w:val="20"/>
          <w:szCs w:val="20"/>
        </w:rPr>
      </w:pPr>
      <w:r>
        <w:rPr>
          <w:color w:val="333333"/>
          <w:sz w:val="20"/>
          <w:szCs w:val="20"/>
        </w:rPr>
        <w:t>User Name: Hevi</w:t>
      </w:r>
    </w:p>
    <w:p w:rsidR="005F0196" w:rsidRDefault="005F0196" w:rsidP="005F0196">
      <w:pPr>
        <w:pStyle w:val="HTML0"/>
        <w:shd w:val="clear" w:color="auto" w:fill="F5F5F5"/>
        <w:wordWrap w:val="0"/>
        <w:spacing w:after="150"/>
        <w:rPr>
          <w:color w:val="333333"/>
          <w:sz w:val="20"/>
          <w:szCs w:val="20"/>
        </w:rPr>
      </w:pPr>
      <w:r>
        <w:rPr>
          <w:color w:val="333333"/>
          <w:sz w:val="20"/>
          <w:szCs w:val="20"/>
        </w:rPr>
        <w:t>User Dept: Tech</w:t>
      </w:r>
    </w:p>
    <w:p w:rsidR="005F0196" w:rsidRDefault="005F0196" w:rsidP="005F0196">
      <w:pPr>
        <w:pStyle w:val="HTML0"/>
        <w:shd w:val="clear" w:color="auto" w:fill="F5F5F5"/>
        <w:wordWrap w:val="0"/>
        <w:spacing w:after="150"/>
        <w:rPr>
          <w:color w:val="333333"/>
          <w:sz w:val="20"/>
          <w:szCs w:val="20"/>
        </w:rPr>
      </w:pPr>
      <w:r>
        <w:rPr>
          <w:color w:val="333333"/>
          <w:sz w:val="20"/>
          <w:szCs w:val="20"/>
        </w:rPr>
        <w:lastRenderedPageBreak/>
        <w:t>User Website: http://www.baidu.com</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ooo Using Connection [com.mysql.jdbc.JDBC4Connection@1fa6d18]</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DEBUG - ==&gt;  Preparing: select * from user where id=? </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==&gt; Parameters: 1(Integer)</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&lt;==      Total: 1</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ooo Using Connection [com.mysql.jdbc.JDBC4Connection@1fa6d18]</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DEBUG - ==&gt;  Preparing: UPDATE user SET name = ?, dept = ?, website = ?, phone = ? where id = ? </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==&gt; Parameters: New name(String), Tech(String), http://www.yiibai.com(String), 13800009988(String), 1(Integer)</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&lt;==    Updates: 1</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Committing JDBC Connection [com.mysql.jdbc.JDBC4Connection@1fa6d18]</w:t>
      </w:r>
    </w:p>
    <w:p w:rsidR="005F0196" w:rsidRDefault="005F0196" w:rsidP="005F0196">
      <w:pPr>
        <w:pStyle w:val="HTML0"/>
        <w:shd w:val="clear" w:color="auto" w:fill="F5F5F5"/>
        <w:wordWrap w:val="0"/>
        <w:spacing w:after="150"/>
        <w:rPr>
          <w:color w:val="333333"/>
          <w:sz w:val="20"/>
          <w:szCs w:val="20"/>
        </w:rPr>
      </w:pPr>
    </w:p>
    <w:p w:rsidR="005F0196" w:rsidRDefault="005F0196" w:rsidP="005F0196">
      <w:pPr>
        <w:pStyle w:val="HTML0"/>
        <w:shd w:val="clear" w:color="auto" w:fill="F5F5F5"/>
        <w:wordWrap w:val="0"/>
        <w:spacing w:after="150"/>
        <w:rPr>
          <w:color w:val="333333"/>
          <w:sz w:val="20"/>
          <w:szCs w:val="20"/>
        </w:rPr>
      </w:pPr>
      <w:r>
        <w:rPr>
          <w:color w:val="333333"/>
          <w:sz w:val="20"/>
          <w:szCs w:val="20"/>
        </w:rPr>
        <w:t>After update</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ooo Using Connection [com.mysql.jdbc.JDBC4Connection@1fa6d18]</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DEBUG - ==&gt;  Preparing: select * from user </w:t>
      </w:r>
    </w:p>
    <w:p w:rsidR="005F0196" w:rsidRDefault="005F0196" w:rsidP="005F0196">
      <w:pPr>
        <w:pStyle w:val="HTML0"/>
        <w:shd w:val="clear" w:color="auto" w:fill="F5F5F5"/>
        <w:wordWrap w:val="0"/>
        <w:spacing w:after="150"/>
        <w:rPr>
          <w:color w:val="333333"/>
          <w:sz w:val="20"/>
          <w:szCs w:val="20"/>
        </w:rPr>
      </w:pPr>
      <w:r>
        <w:rPr>
          <w:color w:val="333333"/>
          <w:sz w:val="20"/>
          <w:szCs w:val="20"/>
        </w:rPr>
        <w:t xml:space="preserve">DEBUG - ==&gt; Parameters: </w:t>
      </w:r>
    </w:p>
    <w:p w:rsidR="005F0196" w:rsidRDefault="005F0196" w:rsidP="005F0196">
      <w:pPr>
        <w:pStyle w:val="HTML0"/>
        <w:shd w:val="clear" w:color="auto" w:fill="F5F5F5"/>
        <w:wordWrap w:val="0"/>
        <w:spacing w:after="150"/>
        <w:rPr>
          <w:color w:val="333333"/>
          <w:sz w:val="20"/>
          <w:szCs w:val="20"/>
        </w:rPr>
      </w:pPr>
      <w:r>
        <w:rPr>
          <w:color w:val="333333"/>
          <w:sz w:val="20"/>
          <w:szCs w:val="20"/>
        </w:rPr>
        <w:t>DEBUG - &lt;==      Total: 2</w:t>
      </w:r>
    </w:p>
    <w:p w:rsidR="005F0196" w:rsidRDefault="005F0196" w:rsidP="005F0196">
      <w:pPr>
        <w:pStyle w:val="HTML0"/>
        <w:shd w:val="clear" w:color="auto" w:fill="F5F5F5"/>
        <w:wordWrap w:val="0"/>
        <w:spacing w:after="150"/>
        <w:rPr>
          <w:color w:val="333333"/>
          <w:sz w:val="20"/>
          <w:szCs w:val="20"/>
        </w:rPr>
      </w:pPr>
      <w:r>
        <w:rPr>
          <w:color w:val="333333"/>
          <w:sz w:val="20"/>
          <w:szCs w:val="20"/>
        </w:rPr>
        <w:t>============= User[1]=================</w:t>
      </w:r>
    </w:p>
    <w:p w:rsidR="005F0196" w:rsidRDefault="005F0196" w:rsidP="005F0196">
      <w:pPr>
        <w:pStyle w:val="HTML0"/>
        <w:shd w:val="clear" w:color="auto" w:fill="F5F5F5"/>
        <w:wordWrap w:val="0"/>
        <w:spacing w:after="150"/>
        <w:rPr>
          <w:color w:val="333333"/>
          <w:sz w:val="20"/>
          <w:szCs w:val="20"/>
        </w:rPr>
      </w:pPr>
      <w:r>
        <w:rPr>
          <w:color w:val="333333"/>
          <w:sz w:val="20"/>
          <w:szCs w:val="20"/>
        </w:rPr>
        <w:t>User Id: 1</w:t>
      </w:r>
    </w:p>
    <w:p w:rsidR="005F0196" w:rsidRDefault="005F0196" w:rsidP="005F0196">
      <w:pPr>
        <w:pStyle w:val="HTML0"/>
        <w:shd w:val="clear" w:color="auto" w:fill="F5F5F5"/>
        <w:wordWrap w:val="0"/>
        <w:spacing w:after="150"/>
        <w:rPr>
          <w:color w:val="333333"/>
          <w:sz w:val="20"/>
          <w:szCs w:val="20"/>
        </w:rPr>
      </w:pPr>
      <w:r>
        <w:rPr>
          <w:color w:val="333333"/>
          <w:sz w:val="20"/>
          <w:szCs w:val="20"/>
        </w:rPr>
        <w:t>User Name: New name</w:t>
      </w:r>
    </w:p>
    <w:p w:rsidR="005F0196" w:rsidRDefault="005F0196" w:rsidP="005F0196">
      <w:pPr>
        <w:pStyle w:val="HTML0"/>
        <w:shd w:val="clear" w:color="auto" w:fill="F5F5F5"/>
        <w:wordWrap w:val="0"/>
        <w:spacing w:after="150"/>
        <w:rPr>
          <w:color w:val="333333"/>
          <w:sz w:val="20"/>
          <w:szCs w:val="20"/>
        </w:rPr>
      </w:pPr>
      <w:r>
        <w:rPr>
          <w:color w:val="333333"/>
          <w:sz w:val="20"/>
          <w:szCs w:val="20"/>
        </w:rPr>
        <w:t>User Dept: Tech</w:t>
      </w:r>
    </w:p>
    <w:p w:rsidR="005F0196" w:rsidRDefault="005F0196" w:rsidP="005F0196">
      <w:pPr>
        <w:pStyle w:val="HTML0"/>
        <w:shd w:val="clear" w:color="auto" w:fill="F5F5F5"/>
        <w:wordWrap w:val="0"/>
        <w:spacing w:after="150"/>
        <w:rPr>
          <w:color w:val="333333"/>
          <w:sz w:val="20"/>
          <w:szCs w:val="20"/>
        </w:rPr>
      </w:pPr>
      <w:r>
        <w:rPr>
          <w:color w:val="333333"/>
          <w:sz w:val="20"/>
          <w:szCs w:val="20"/>
        </w:rPr>
        <w:t>User Website: http://www.yiibai.com</w:t>
      </w:r>
    </w:p>
    <w:p w:rsidR="005F0196" w:rsidRDefault="005F0196" w:rsidP="005F0196">
      <w:pPr>
        <w:pStyle w:val="HTML0"/>
        <w:shd w:val="clear" w:color="auto" w:fill="F5F5F5"/>
        <w:wordWrap w:val="0"/>
        <w:spacing w:after="150"/>
        <w:rPr>
          <w:color w:val="333333"/>
          <w:sz w:val="20"/>
          <w:szCs w:val="20"/>
        </w:rPr>
      </w:pPr>
      <w:r>
        <w:rPr>
          <w:color w:val="333333"/>
          <w:sz w:val="20"/>
          <w:szCs w:val="20"/>
        </w:rPr>
        <w:t>============= User[2]=================</w:t>
      </w:r>
    </w:p>
    <w:p w:rsidR="005F0196" w:rsidRDefault="005F0196" w:rsidP="005F0196">
      <w:pPr>
        <w:pStyle w:val="HTML0"/>
        <w:shd w:val="clear" w:color="auto" w:fill="F5F5F5"/>
        <w:wordWrap w:val="0"/>
        <w:spacing w:after="150"/>
        <w:rPr>
          <w:color w:val="333333"/>
          <w:sz w:val="20"/>
          <w:szCs w:val="20"/>
        </w:rPr>
      </w:pPr>
      <w:r>
        <w:rPr>
          <w:color w:val="333333"/>
          <w:sz w:val="20"/>
          <w:szCs w:val="20"/>
        </w:rPr>
        <w:t>User Id: 2</w:t>
      </w:r>
    </w:p>
    <w:p w:rsidR="005F0196" w:rsidRDefault="005F0196" w:rsidP="005F0196">
      <w:pPr>
        <w:pStyle w:val="HTML0"/>
        <w:shd w:val="clear" w:color="auto" w:fill="F5F5F5"/>
        <w:wordWrap w:val="0"/>
        <w:spacing w:after="150"/>
        <w:rPr>
          <w:color w:val="333333"/>
          <w:sz w:val="20"/>
          <w:szCs w:val="20"/>
        </w:rPr>
      </w:pPr>
      <w:r>
        <w:rPr>
          <w:color w:val="333333"/>
          <w:sz w:val="20"/>
          <w:szCs w:val="20"/>
        </w:rPr>
        <w:t>User Name: Hevi</w:t>
      </w:r>
    </w:p>
    <w:p w:rsidR="005F0196" w:rsidRDefault="005F0196" w:rsidP="005F0196">
      <w:pPr>
        <w:pStyle w:val="HTML0"/>
        <w:shd w:val="clear" w:color="auto" w:fill="F5F5F5"/>
        <w:wordWrap w:val="0"/>
        <w:spacing w:after="150"/>
        <w:rPr>
          <w:color w:val="333333"/>
          <w:sz w:val="20"/>
          <w:szCs w:val="20"/>
        </w:rPr>
      </w:pPr>
      <w:r>
        <w:rPr>
          <w:color w:val="333333"/>
          <w:sz w:val="20"/>
          <w:szCs w:val="20"/>
        </w:rPr>
        <w:t>User Dept: Tech</w:t>
      </w:r>
    </w:p>
    <w:p w:rsidR="005F0196" w:rsidRDefault="005F0196" w:rsidP="005F0196">
      <w:pPr>
        <w:pStyle w:val="HTML0"/>
        <w:shd w:val="clear" w:color="auto" w:fill="F5F5F5"/>
        <w:wordWrap w:val="0"/>
        <w:spacing w:after="150"/>
        <w:rPr>
          <w:color w:val="333333"/>
          <w:sz w:val="20"/>
          <w:szCs w:val="20"/>
        </w:rPr>
      </w:pPr>
      <w:r>
        <w:rPr>
          <w:color w:val="333333"/>
          <w:sz w:val="20"/>
          <w:szCs w:val="20"/>
        </w:rPr>
        <w:t>User Website: http://www.baidu.com</w:t>
      </w:r>
    </w:p>
    <w:p w:rsidR="005F0196" w:rsidRDefault="005F0196" w:rsidP="005F0196">
      <w:pPr>
        <w:pStyle w:val="HTML0"/>
        <w:shd w:val="clear" w:color="auto" w:fill="F5F5F5"/>
        <w:wordWrap w:val="0"/>
        <w:spacing w:after="150"/>
        <w:rPr>
          <w:color w:val="333333"/>
          <w:sz w:val="20"/>
          <w:szCs w:val="20"/>
        </w:rPr>
      </w:pPr>
      <w:r>
        <w:rPr>
          <w:color w:val="333333"/>
          <w:sz w:val="20"/>
          <w:szCs w:val="20"/>
        </w:rPr>
        <w:t>Test update finished...</w:t>
      </w:r>
    </w:p>
    <w:p w:rsidR="005F0196" w:rsidRDefault="005F0196" w:rsidP="005F0196">
      <w:r>
        <w:rPr>
          <w:rFonts w:ascii="Helvetica" w:hAnsi="Helvetica" w:cs="Helvetica"/>
          <w:color w:val="333344"/>
          <w:sz w:val="23"/>
          <w:szCs w:val="23"/>
          <w:shd w:val="clear" w:color="auto" w:fill="FFFFFF"/>
        </w:rPr>
        <w:t>代码下载：</w:t>
      </w:r>
      <w:hyperlink r:id="rId44" w:tgtFrame="_blank" w:history="1">
        <w:r>
          <w:rPr>
            <w:rStyle w:val="a6"/>
            <w:rFonts w:ascii="Helvetica" w:hAnsi="Helvetica" w:cs="Helvetica"/>
            <w:color w:val="3298D6"/>
            <w:sz w:val="23"/>
            <w:szCs w:val="23"/>
            <w:shd w:val="clear" w:color="auto" w:fill="FFFFFF"/>
          </w:rPr>
          <w:t>http://pan.baidu.com/s/1jGk165o</w:t>
        </w:r>
      </w:hyperlink>
    </w:p>
    <w:p w:rsidR="005F0196" w:rsidRDefault="005F0196" w:rsidP="005F0196">
      <w:pPr>
        <w:pStyle w:val="a3"/>
        <w:shd w:val="clear" w:color="auto" w:fill="FFFFFF"/>
        <w:spacing w:before="0" w:beforeAutospacing="0" w:after="120" w:afterAutospacing="0"/>
        <w:rPr>
          <w:rFonts w:ascii="Helvetica" w:hAnsi="Helvetica" w:cs="Helvetica"/>
          <w:color w:val="333344"/>
          <w:sz w:val="23"/>
          <w:szCs w:val="23"/>
        </w:rPr>
      </w:pPr>
      <w:r>
        <w:rPr>
          <w:rFonts w:ascii="Arial" w:hAnsi="Arial" w:cs="Arial"/>
          <w:color w:val="535B60"/>
          <w:sz w:val="23"/>
          <w:szCs w:val="23"/>
          <w:shd w:val="clear" w:color="auto" w:fill="FFFFFF"/>
        </w:rPr>
        <w:t xml:space="preserve">Jar </w:t>
      </w:r>
      <w:r>
        <w:rPr>
          <w:rFonts w:ascii="Arial" w:hAnsi="Arial" w:cs="Arial"/>
          <w:color w:val="535B60"/>
          <w:sz w:val="23"/>
          <w:szCs w:val="23"/>
          <w:shd w:val="clear" w:color="auto" w:fill="FFFFFF"/>
        </w:rPr>
        <w:t>包下载：</w:t>
      </w:r>
      <w:hyperlink r:id="rId45" w:tgtFrame="_blank" w:history="1">
        <w:r>
          <w:rPr>
            <w:rStyle w:val="a6"/>
            <w:rFonts w:ascii="Helvetica" w:hAnsi="Helvetica" w:cs="Helvetica"/>
            <w:color w:val="3298D6"/>
            <w:sz w:val="23"/>
            <w:szCs w:val="23"/>
          </w:rPr>
          <w:t>http://pan.baidu.com/s/1bnyRJ9H</w:t>
        </w:r>
      </w:hyperlink>
    </w:p>
    <w:p w:rsidR="00E6121A" w:rsidRPr="0043008B" w:rsidRDefault="00E6121A" w:rsidP="00E6121A">
      <w:pPr>
        <w:pStyle w:val="2"/>
      </w:pPr>
    </w:p>
    <w:sectPr w:rsidR="00E6121A" w:rsidRPr="00430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52D" w:rsidRDefault="0057652D" w:rsidP="00B92F60">
      <w:r>
        <w:separator/>
      </w:r>
    </w:p>
  </w:endnote>
  <w:endnote w:type="continuationSeparator" w:id="0">
    <w:p w:rsidR="0057652D" w:rsidRDefault="0057652D" w:rsidP="00B9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52D" w:rsidRDefault="0057652D" w:rsidP="00B92F60">
      <w:r>
        <w:separator/>
      </w:r>
    </w:p>
  </w:footnote>
  <w:footnote w:type="continuationSeparator" w:id="0">
    <w:p w:rsidR="0057652D" w:rsidRDefault="0057652D" w:rsidP="00B92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EDC"/>
    <w:multiLevelType w:val="multilevel"/>
    <w:tmpl w:val="F124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D3F98"/>
    <w:multiLevelType w:val="multilevel"/>
    <w:tmpl w:val="F124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329"/>
    <w:rsid w:val="00067874"/>
    <w:rsid w:val="001F10D5"/>
    <w:rsid w:val="00271F64"/>
    <w:rsid w:val="00303F31"/>
    <w:rsid w:val="00376ED1"/>
    <w:rsid w:val="0043008B"/>
    <w:rsid w:val="00456FD9"/>
    <w:rsid w:val="00494329"/>
    <w:rsid w:val="004B30EE"/>
    <w:rsid w:val="0057652D"/>
    <w:rsid w:val="005C72B7"/>
    <w:rsid w:val="005F0196"/>
    <w:rsid w:val="00614D32"/>
    <w:rsid w:val="00667448"/>
    <w:rsid w:val="00717E67"/>
    <w:rsid w:val="007C26A8"/>
    <w:rsid w:val="007D66D5"/>
    <w:rsid w:val="00844EE6"/>
    <w:rsid w:val="00967946"/>
    <w:rsid w:val="00A75B66"/>
    <w:rsid w:val="00B067A8"/>
    <w:rsid w:val="00B92F60"/>
    <w:rsid w:val="00BA1F3E"/>
    <w:rsid w:val="00C058B2"/>
    <w:rsid w:val="00CF52CF"/>
    <w:rsid w:val="00D07DFA"/>
    <w:rsid w:val="00D41EE1"/>
    <w:rsid w:val="00D819BE"/>
    <w:rsid w:val="00D84455"/>
    <w:rsid w:val="00D918CE"/>
    <w:rsid w:val="00DA3588"/>
    <w:rsid w:val="00E6121A"/>
    <w:rsid w:val="00EF637B"/>
    <w:rsid w:val="00F8063D"/>
    <w:rsid w:val="00F95FC4"/>
    <w:rsid w:val="00FF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6121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943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943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78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94329"/>
    <w:rPr>
      <w:rFonts w:ascii="宋体" w:eastAsia="宋体" w:hAnsi="宋体" w:cs="宋体"/>
      <w:b/>
      <w:bCs/>
      <w:kern w:val="0"/>
      <w:sz w:val="36"/>
      <w:szCs w:val="36"/>
    </w:rPr>
  </w:style>
  <w:style w:type="paragraph" w:styleId="a3">
    <w:name w:val="Normal (Web)"/>
    <w:basedOn w:val="a"/>
    <w:uiPriority w:val="99"/>
    <w:unhideWhenUsed/>
    <w:rsid w:val="0049432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94329"/>
    <w:rPr>
      <w:rFonts w:ascii="宋体" w:eastAsia="宋体" w:hAnsi="宋体" w:cs="宋体"/>
      <w:sz w:val="24"/>
      <w:szCs w:val="24"/>
    </w:rPr>
  </w:style>
  <w:style w:type="paragraph" w:styleId="HTML0">
    <w:name w:val="HTML Preformatted"/>
    <w:basedOn w:val="a"/>
    <w:link w:val="HTMLChar"/>
    <w:uiPriority w:val="99"/>
    <w:unhideWhenUsed/>
    <w:rsid w:val="00494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94329"/>
    <w:rPr>
      <w:rFonts w:ascii="宋体" w:eastAsia="宋体" w:hAnsi="宋体" w:cs="宋体"/>
      <w:kern w:val="0"/>
      <w:sz w:val="24"/>
      <w:szCs w:val="24"/>
    </w:rPr>
  </w:style>
  <w:style w:type="character" w:customStyle="1" w:styleId="token">
    <w:name w:val="token"/>
    <w:basedOn w:val="a0"/>
    <w:rsid w:val="00494329"/>
  </w:style>
  <w:style w:type="character" w:styleId="a4">
    <w:name w:val="Emphasis"/>
    <w:basedOn w:val="a0"/>
    <w:uiPriority w:val="20"/>
    <w:qFormat/>
    <w:rsid w:val="00494329"/>
    <w:rPr>
      <w:i/>
      <w:iCs/>
    </w:rPr>
  </w:style>
  <w:style w:type="paragraph" w:styleId="a5">
    <w:name w:val="Balloon Text"/>
    <w:basedOn w:val="a"/>
    <w:link w:val="Char"/>
    <w:uiPriority w:val="99"/>
    <w:semiHidden/>
    <w:unhideWhenUsed/>
    <w:rsid w:val="00494329"/>
    <w:rPr>
      <w:sz w:val="18"/>
      <w:szCs w:val="18"/>
    </w:rPr>
  </w:style>
  <w:style w:type="character" w:customStyle="1" w:styleId="Char">
    <w:name w:val="批注框文本 Char"/>
    <w:basedOn w:val="a0"/>
    <w:link w:val="a5"/>
    <w:uiPriority w:val="99"/>
    <w:semiHidden/>
    <w:rsid w:val="00494329"/>
    <w:rPr>
      <w:sz w:val="18"/>
      <w:szCs w:val="18"/>
    </w:rPr>
  </w:style>
  <w:style w:type="character" w:customStyle="1" w:styleId="3Char">
    <w:name w:val="标题 3 Char"/>
    <w:basedOn w:val="a0"/>
    <w:link w:val="3"/>
    <w:uiPriority w:val="9"/>
    <w:rsid w:val="00494329"/>
    <w:rPr>
      <w:b/>
      <w:bCs/>
      <w:sz w:val="32"/>
      <w:szCs w:val="32"/>
    </w:rPr>
  </w:style>
  <w:style w:type="character" w:styleId="a6">
    <w:name w:val="Hyperlink"/>
    <w:basedOn w:val="a0"/>
    <w:uiPriority w:val="99"/>
    <w:unhideWhenUsed/>
    <w:rsid w:val="00494329"/>
    <w:rPr>
      <w:color w:val="0000FF"/>
      <w:u w:val="single"/>
    </w:rPr>
  </w:style>
  <w:style w:type="paragraph" w:styleId="a7">
    <w:name w:val="List Paragraph"/>
    <w:basedOn w:val="a"/>
    <w:uiPriority w:val="34"/>
    <w:qFormat/>
    <w:rsid w:val="00494329"/>
    <w:pPr>
      <w:ind w:firstLineChars="200" w:firstLine="420"/>
    </w:pPr>
  </w:style>
  <w:style w:type="character" w:customStyle="1" w:styleId="1Char">
    <w:name w:val="标题 1 Char"/>
    <w:basedOn w:val="a0"/>
    <w:link w:val="1"/>
    <w:uiPriority w:val="9"/>
    <w:rsid w:val="00E6121A"/>
    <w:rPr>
      <w:b/>
      <w:bCs/>
      <w:kern w:val="44"/>
      <w:sz w:val="44"/>
      <w:szCs w:val="44"/>
    </w:rPr>
  </w:style>
  <w:style w:type="character" w:customStyle="1" w:styleId="header-link">
    <w:name w:val="header-link"/>
    <w:basedOn w:val="a0"/>
    <w:rsid w:val="00E6121A"/>
  </w:style>
  <w:style w:type="paragraph" w:styleId="a8">
    <w:name w:val="header"/>
    <w:basedOn w:val="a"/>
    <w:link w:val="Char0"/>
    <w:uiPriority w:val="99"/>
    <w:unhideWhenUsed/>
    <w:rsid w:val="00B92F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92F60"/>
    <w:rPr>
      <w:sz w:val="18"/>
      <w:szCs w:val="18"/>
    </w:rPr>
  </w:style>
  <w:style w:type="paragraph" w:styleId="a9">
    <w:name w:val="footer"/>
    <w:basedOn w:val="a"/>
    <w:link w:val="Char1"/>
    <w:uiPriority w:val="99"/>
    <w:unhideWhenUsed/>
    <w:rsid w:val="00B92F60"/>
    <w:pPr>
      <w:tabs>
        <w:tab w:val="center" w:pos="4153"/>
        <w:tab w:val="right" w:pos="8306"/>
      </w:tabs>
      <w:snapToGrid w:val="0"/>
      <w:jc w:val="left"/>
    </w:pPr>
    <w:rPr>
      <w:sz w:val="18"/>
      <w:szCs w:val="18"/>
    </w:rPr>
  </w:style>
  <w:style w:type="character" w:customStyle="1" w:styleId="Char1">
    <w:name w:val="页脚 Char"/>
    <w:basedOn w:val="a0"/>
    <w:link w:val="a9"/>
    <w:uiPriority w:val="99"/>
    <w:rsid w:val="00B92F60"/>
    <w:rPr>
      <w:sz w:val="18"/>
      <w:szCs w:val="18"/>
    </w:rPr>
  </w:style>
  <w:style w:type="character" w:styleId="aa">
    <w:name w:val="Strong"/>
    <w:basedOn w:val="a0"/>
    <w:uiPriority w:val="22"/>
    <w:qFormat/>
    <w:rsid w:val="0043008B"/>
    <w:rPr>
      <w:b/>
      <w:bCs/>
    </w:rPr>
  </w:style>
  <w:style w:type="character" w:customStyle="1" w:styleId="4Char">
    <w:name w:val="标题 4 Char"/>
    <w:basedOn w:val="a0"/>
    <w:link w:val="4"/>
    <w:uiPriority w:val="9"/>
    <w:rsid w:val="00067874"/>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C058B2"/>
    <w:rPr>
      <w:color w:val="800080" w:themeColor="followedHyperlink"/>
      <w:u w:val="single"/>
    </w:rPr>
  </w:style>
  <w:style w:type="character" w:customStyle="1" w:styleId="pln">
    <w:name w:val="pln"/>
    <w:basedOn w:val="a0"/>
    <w:rsid w:val="00C058B2"/>
  </w:style>
  <w:style w:type="character" w:customStyle="1" w:styleId="pun">
    <w:name w:val="pun"/>
    <w:basedOn w:val="a0"/>
    <w:rsid w:val="00C058B2"/>
  </w:style>
  <w:style w:type="character" w:customStyle="1" w:styleId="tag">
    <w:name w:val="tag"/>
    <w:basedOn w:val="a0"/>
    <w:rsid w:val="00C058B2"/>
  </w:style>
  <w:style w:type="character" w:customStyle="1" w:styleId="atn">
    <w:name w:val="atn"/>
    <w:basedOn w:val="a0"/>
    <w:rsid w:val="00C058B2"/>
  </w:style>
  <w:style w:type="character" w:customStyle="1" w:styleId="atv">
    <w:name w:val="atv"/>
    <w:basedOn w:val="a0"/>
    <w:rsid w:val="00C058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6121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943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943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78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94329"/>
    <w:rPr>
      <w:rFonts w:ascii="宋体" w:eastAsia="宋体" w:hAnsi="宋体" w:cs="宋体"/>
      <w:b/>
      <w:bCs/>
      <w:kern w:val="0"/>
      <w:sz w:val="36"/>
      <w:szCs w:val="36"/>
    </w:rPr>
  </w:style>
  <w:style w:type="paragraph" w:styleId="a3">
    <w:name w:val="Normal (Web)"/>
    <w:basedOn w:val="a"/>
    <w:uiPriority w:val="99"/>
    <w:unhideWhenUsed/>
    <w:rsid w:val="0049432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94329"/>
    <w:rPr>
      <w:rFonts w:ascii="宋体" w:eastAsia="宋体" w:hAnsi="宋体" w:cs="宋体"/>
      <w:sz w:val="24"/>
      <w:szCs w:val="24"/>
    </w:rPr>
  </w:style>
  <w:style w:type="paragraph" w:styleId="HTML0">
    <w:name w:val="HTML Preformatted"/>
    <w:basedOn w:val="a"/>
    <w:link w:val="HTMLChar"/>
    <w:uiPriority w:val="99"/>
    <w:unhideWhenUsed/>
    <w:rsid w:val="00494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94329"/>
    <w:rPr>
      <w:rFonts w:ascii="宋体" w:eastAsia="宋体" w:hAnsi="宋体" w:cs="宋体"/>
      <w:kern w:val="0"/>
      <w:sz w:val="24"/>
      <w:szCs w:val="24"/>
    </w:rPr>
  </w:style>
  <w:style w:type="character" w:customStyle="1" w:styleId="token">
    <w:name w:val="token"/>
    <w:basedOn w:val="a0"/>
    <w:rsid w:val="00494329"/>
  </w:style>
  <w:style w:type="character" w:styleId="a4">
    <w:name w:val="Emphasis"/>
    <w:basedOn w:val="a0"/>
    <w:uiPriority w:val="20"/>
    <w:qFormat/>
    <w:rsid w:val="00494329"/>
    <w:rPr>
      <w:i/>
      <w:iCs/>
    </w:rPr>
  </w:style>
  <w:style w:type="paragraph" w:styleId="a5">
    <w:name w:val="Balloon Text"/>
    <w:basedOn w:val="a"/>
    <w:link w:val="Char"/>
    <w:uiPriority w:val="99"/>
    <w:semiHidden/>
    <w:unhideWhenUsed/>
    <w:rsid w:val="00494329"/>
    <w:rPr>
      <w:sz w:val="18"/>
      <w:szCs w:val="18"/>
    </w:rPr>
  </w:style>
  <w:style w:type="character" w:customStyle="1" w:styleId="Char">
    <w:name w:val="批注框文本 Char"/>
    <w:basedOn w:val="a0"/>
    <w:link w:val="a5"/>
    <w:uiPriority w:val="99"/>
    <w:semiHidden/>
    <w:rsid w:val="00494329"/>
    <w:rPr>
      <w:sz w:val="18"/>
      <w:szCs w:val="18"/>
    </w:rPr>
  </w:style>
  <w:style w:type="character" w:customStyle="1" w:styleId="3Char">
    <w:name w:val="标题 3 Char"/>
    <w:basedOn w:val="a0"/>
    <w:link w:val="3"/>
    <w:uiPriority w:val="9"/>
    <w:rsid w:val="00494329"/>
    <w:rPr>
      <w:b/>
      <w:bCs/>
      <w:sz w:val="32"/>
      <w:szCs w:val="32"/>
    </w:rPr>
  </w:style>
  <w:style w:type="character" w:styleId="a6">
    <w:name w:val="Hyperlink"/>
    <w:basedOn w:val="a0"/>
    <w:uiPriority w:val="99"/>
    <w:unhideWhenUsed/>
    <w:rsid w:val="00494329"/>
    <w:rPr>
      <w:color w:val="0000FF"/>
      <w:u w:val="single"/>
    </w:rPr>
  </w:style>
  <w:style w:type="paragraph" w:styleId="a7">
    <w:name w:val="List Paragraph"/>
    <w:basedOn w:val="a"/>
    <w:uiPriority w:val="34"/>
    <w:qFormat/>
    <w:rsid w:val="00494329"/>
    <w:pPr>
      <w:ind w:firstLineChars="200" w:firstLine="420"/>
    </w:pPr>
  </w:style>
  <w:style w:type="character" w:customStyle="1" w:styleId="1Char">
    <w:name w:val="标题 1 Char"/>
    <w:basedOn w:val="a0"/>
    <w:link w:val="1"/>
    <w:uiPriority w:val="9"/>
    <w:rsid w:val="00E6121A"/>
    <w:rPr>
      <w:b/>
      <w:bCs/>
      <w:kern w:val="44"/>
      <w:sz w:val="44"/>
      <w:szCs w:val="44"/>
    </w:rPr>
  </w:style>
  <w:style w:type="character" w:customStyle="1" w:styleId="header-link">
    <w:name w:val="header-link"/>
    <w:basedOn w:val="a0"/>
    <w:rsid w:val="00E6121A"/>
  </w:style>
  <w:style w:type="paragraph" w:styleId="a8">
    <w:name w:val="header"/>
    <w:basedOn w:val="a"/>
    <w:link w:val="Char0"/>
    <w:uiPriority w:val="99"/>
    <w:unhideWhenUsed/>
    <w:rsid w:val="00B92F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92F60"/>
    <w:rPr>
      <w:sz w:val="18"/>
      <w:szCs w:val="18"/>
    </w:rPr>
  </w:style>
  <w:style w:type="paragraph" w:styleId="a9">
    <w:name w:val="footer"/>
    <w:basedOn w:val="a"/>
    <w:link w:val="Char1"/>
    <w:uiPriority w:val="99"/>
    <w:unhideWhenUsed/>
    <w:rsid w:val="00B92F60"/>
    <w:pPr>
      <w:tabs>
        <w:tab w:val="center" w:pos="4153"/>
        <w:tab w:val="right" w:pos="8306"/>
      </w:tabs>
      <w:snapToGrid w:val="0"/>
      <w:jc w:val="left"/>
    </w:pPr>
    <w:rPr>
      <w:sz w:val="18"/>
      <w:szCs w:val="18"/>
    </w:rPr>
  </w:style>
  <w:style w:type="character" w:customStyle="1" w:styleId="Char1">
    <w:name w:val="页脚 Char"/>
    <w:basedOn w:val="a0"/>
    <w:link w:val="a9"/>
    <w:uiPriority w:val="99"/>
    <w:rsid w:val="00B92F60"/>
    <w:rPr>
      <w:sz w:val="18"/>
      <w:szCs w:val="18"/>
    </w:rPr>
  </w:style>
  <w:style w:type="character" w:styleId="aa">
    <w:name w:val="Strong"/>
    <w:basedOn w:val="a0"/>
    <w:uiPriority w:val="22"/>
    <w:qFormat/>
    <w:rsid w:val="0043008B"/>
    <w:rPr>
      <w:b/>
      <w:bCs/>
    </w:rPr>
  </w:style>
  <w:style w:type="character" w:customStyle="1" w:styleId="4Char">
    <w:name w:val="标题 4 Char"/>
    <w:basedOn w:val="a0"/>
    <w:link w:val="4"/>
    <w:uiPriority w:val="9"/>
    <w:rsid w:val="00067874"/>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C058B2"/>
    <w:rPr>
      <w:color w:val="800080" w:themeColor="followedHyperlink"/>
      <w:u w:val="single"/>
    </w:rPr>
  </w:style>
  <w:style w:type="character" w:customStyle="1" w:styleId="pln">
    <w:name w:val="pln"/>
    <w:basedOn w:val="a0"/>
    <w:rsid w:val="00C058B2"/>
  </w:style>
  <w:style w:type="character" w:customStyle="1" w:styleId="pun">
    <w:name w:val="pun"/>
    <w:basedOn w:val="a0"/>
    <w:rsid w:val="00C058B2"/>
  </w:style>
  <w:style w:type="character" w:customStyle="1" w:styleId="tag">
    <w:name w:val="tag"/>
    <w:basedOn w:val="a0"/>
    <w:rsid w:val="00C058B2"/>
  </w:style>
  <w:style w:type="character" w:customStyle="1" w:styleId="atn">
    <w:name w:val="atn"/>
    <w:basedOn w:val="a0"/>
    <w:rsid w:val="00C058B2"/>
  </w:style>
  <w:style w:type="character" w:customStyle="1" w:styleId="atv">
    <w:name w:val="atv"/>
    <w:basedOn w:val="a0"/>
    <w:rsid w:val="00C05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9597">
      <w:bodyDiv w:val="1"/>
      <w:marLeft w:val="0"/>
      <w:marRight w:val="0"/>
      <w:marTop w:val="0"/>
      <w:marBottom w:val="0"/>
      <w:divBdr>
        <w:top w:val="none" w:sz="0" w:space="0" w:color="auto"/>
        <w:left w:val="none" w:sz="0" w:space="0" w:color="auto"/>
        <w:bottom w:val="none" w:sz="0" w:space="0" w:color="auto"/>
        <w:right w:val="none" w:sz="0" w:space="0" w:color="auto"/>
      </w:divBdr>
      <w:divsChild>
        <w:div w:id="804078217">
          <w:marLeft w:val="0"/>
          <w:marRight w:val="0"/>
          <w:marTop w:val="0"/>
          <w:marBottom w:val="0"/>
          <w:divBdr>
            <w:top w:val="none" w:sz="0" w:space="0" w:color="auto"/>
            <w:left w:val="none" w:sz="0" w:space="0" w:color="auto"/>
            <w:bottom w:val="none" w:sz="0" w:space="0" w:color="auto"/>
            <w:right w:val="none" w:sz="0" w:space="0" w:color="auto"/>
          </w:divBdr>
          <w:divsChild>
            <w:div w:id="1247494653">
              <w:marLeft w:val="0"/>
              <w:marRight w:val="0"/>
              <w:marTop w:val="0"/>
              <w:marBottom w:val="0"/>
              <w:divBdr>
                <w:top w:val="none" w:sz="0" w:space="0" w:color="auto"/>
                <w:left w:val="none" w:sz="0" w:space="0" w:color="auto"/>
                <w:bottom w:val="none" w:sz="0" w:space="0" w:color="auto"/>
                <w:right w:val="none" w:sz="0" w:space="0" w:color="auto"/>
              </w:divBdr>
            </w:div>
          </w:divsChild>
        </w:div>
        <w:div w:id="1141653211">
          <w:marLeft w:val="0"/>
          <w:marRight w:val="0"/>
          <w:marTop w:val="0"/>
          <w:marBottom w:val="0"/>
          <w:divBdr>
            <w:top w:val="none" w:sz="0" w:space="0" w:color="auto"/>
            <w:left w:val="none" w:sz="0" w:space="0" w:color="auto"/>
            <w:bottom w:val="none" w:sz="0" w:space="0" w:color="auto"/>
            <w:right w:val="none" w:sz="0" w:space="0" w:color="auto"/>
          </w:divBdr>
          <w:divsChild>
            <w:div w:id="526870574">
              <w:marLeft w:val="0"/>
              <w:marRight w:val="0"/>
              <w:marTop w:val="0"/>
              <w:marBottom w:val="0"/>
              <w:divBdr>
                <w:top w:val="none" w:sz="0" w:space="0" w:color="auto"/>
                <w:left w:val="none" w:sz="0" w:space="0" w:color="auto"/>
                <w:bottom w:val="none" w:sz="0" w:space="0" w:color="auto"/>
                <w:right w:val="none" w:sz="0" w:space="0" w:color="auto"/>
              </w:divBdr>
            </w:div>
          </w:divsChild>
        </w:div>
        <w:div w:id="941883698">
          <w:marLeft w:val="0"/>
          <w:marRight w:val="0"/>
          <w:marTop w:val="0"/>
          <w:marBottom w:val="0"/>
          <w:divBdr>
            <w:top w:val="none" w:sz="0" w:space="0" w:color="auto"/>
            <w:left w:val="none" w:sz="0" w:space="0" w:color="auto"/>
            <w:bottom w:val="none" w:sz="0" w:space="0" w:color="auto"/>
            <w:right w:val="none" w:sz="0" w:space="0" w:color="auto"/>
          </w:divBdr>
          <w:divsChild>
            <w:div w:id="1642686072">
              <w:marLeft w:val="0"/>
              <w:marRight w:val="0"/>
              <w:marTop w:val="0"/>
              <w:marBottom w:val="0"/>
              <w:divBdr>
                <w:top w:val="none" w:sz="0" w:space="0" w:color="auto"/>
                <w:left w:val="none" w:sz="0" w:space="0" w:color="auto"/>
                <w:bottom w:val="none" w:sz="0" w:space="0" w:color="auto"/>
                <w:right w:val="none" w:sz="0" w:space="0" w:color="auto"/>
              </w:divBdr>
            </w:div>
          </w:divsChild>
        </w:div>
        <w:div w:id="416246998">
          <w:marLeft w:val="0"/>
          <w:marRight w:val="0"/>
          <w:marTop w:val="0"/>
          <w:marBottom w:val="0"/>
          <w:divBdr>
            <w:top w:val="none" w:sz="0" w:space="0" w:color="auto"/>
            <w:left w:val="none" w:sz="0" w:space="0" w:color="auto"/>
            <w:bottom w:val="none" w:sz="0" w:space="0" w:color="auto"/>
            <w:right w:val="none" w:sz="0" w:space="0" w:color="auto"/>
          </w:divBdr>
          <w:divsChild>
            <w:div w:id="1949577927">
              <w:marLeft w:val="0"/>
              <w:marRight w:val="0"/>
              <w:marTop w:val="0"/>
              <w:marBottom w:val="0"/>
              <w:divBdr>
                <w:top w:val="none" w:sz="0" w:space="0" w:color="auto"/>
                <w:left w:val="none" w:sz="0" w:space="0" w:color="auto"/>
                <w:bottom w:val="none" w:sz="0" w:space="0" w:color="auto"/>
                <w:right w:val="none" w:sz="0" w:space="0" w:color="auto"/>
              </w:divBdr>
            </w:div>
          </w:divsChild>
        </w:div>
        <w:div w:id="641429278">
          <w:marLeft w:val="0"/>
          <w:marRight w:val="0"/>
          <w:marTop w:val="0"/>
          <w:marBottom w:val="0"/>
          <w:divBdr>
            <w:top w:val="none" w:sz="0" w:space="0" w:color="auto"/>
            <w:left w:val="none" w:sz="0" w:space="0" w:color="auto"/>
            <w:bottom w:val="none" w:sz="0" w:space="0" w:color="auto"/>
            <w:right w:val="none" w:sz="0" w:space="0" w:color="auto"/>
          </w:divBdr>
          <w:divsChild>
            <w:div w:id="20402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1387">
      <w:bodyDiv w:val="1"/>
      <w:marLeft w:val="0"/>
      <w:marRight w:val="0"/>
      <w:marTop w:val="0"/>
      <w:marBottom w:val="0"/>
      <w:divBdr>
        <w:top w:val="none" w:sz="0" w:space="0" w:color="auto"/>
        <w:left w:val="none" w:sz="0" w:space="0" w:color="auto"/>
        <w:bottom w:val="none" w:sz="0" w:space="0" w:color="auto"/>
        <w:right w:val="none" w:sz="0" w:space="0" w:color="auto"/>
      </w:divBdr>
    </w:div>
    <w:div w:id="123013287">
      <w:bodyDiv w:val="1"/>
      <w:marLeft w:val="0"/>
      <w:marRight w:val="0"/>
      <w:marTop w:val="0"/>
      <w:marBottom w:val="0"/>
      <w:divBdr>
        <w:top w:val="none" w:sz="0" w:space="0" w:color="auto"/>
        <w:left w:val="none" w:sz="0" w:space="0" w:color="auto"/>
        <w:bottom w:val="none" w:sz="0" w:space="0" w:color="auto"/>
        <w:right w:val="none" w:sz="0" w:space="0" w:color="auto"/>
      </w:divBdr>
    </w:div>
    <w:div w:id="141192092">
      <w:bodyDiv w:val="1"/>
      <w:marLeft w:val="0"/>
      <w:marRight w:val="0"/>
      <w:marTop w:val="0"/>
      <w:marBottom w:val="0"/>
      <w:divBdr>
        <w:top w:val="none" w:sz="0" w:space="0" w:color="auto"/>
        <w:left w:val="none" w:sz="0" w:space="0" w:color="auto"/>
        <w:bottom w:val="none" w:sz="0" w:space="0" w:color="auto"/>
        <w:right w:val="none" w:sz="0" w:space="0" w:color="auto"/>
      </w:divBdr>
    </w:div>
    <w:div w:id="196503061">
      <w:bodyDiv w:val="1"/>
      <w:marLeft w:val="0"/>
      <w:marRight w:val="0"/>
      <w:marTop w:val="0"/>
      <w:marBottom w:val="0"/>
      <w:divBdr>
        <w:top w:val="none" w:sz="0" w:space="0" w:color="auto"/>
        <w:left w:val="none" w:sz="0" w:space="0" w:color="auto"/>
        <w:bottom w:val="none" w:sz="0" w:space="0" w:color="auto"/>
        <w:right w:val="none" w:sz="0" w:space="0" w:color="auto"/>
      </w:divBdr>
    </w:div>
    <w:div w:id="271742121">
      <w:bodyDiv w:val="1"/>
      <w:marLeft w:val="0"/>
      <w:marRight w:val="0"/>
      <w:marTop w:val="0"/>
      <w:marBottom w:val="0"/>
      <w:divBdr>
        <w:top w:val="none" w:sz="0" w:space="0" w:color="auto"/>
        <w:left w:val="none" w:sz="0" w:space="0" w:color="auto"/>
        <w:bottom w:val="none" w:sz="0" w:space="0" w:color="auto"/>
        <w:right w:val="none" w:sz="0" w:space="0" w:color="auto"/>
      </w:divBdr>
    </w:div>
    <w:div w:id="272400268">
      <w:bodyDiv w:val="1"/>
      <w:marLeft w:val="0"/>
      <w:marRight w:val="0"/>
      <w:marTop w:val="0"/>
      <w:marBottom w:val="0"/>
      <w:divBdr>
        <w:top w:val="none" w:sz="0" w:space="0" w:color="auto"/>
        <w:left w:val="none" w:sz="0" w:space="0" w:color="auto"/>
        <w:bottom w:val="none" w:sz="0" w:space="0" w:color="auto"/>
        <w:right w:val="none" w:sz="0" w:space="0" w:color="auto"/>
      </w:divBdr>
    </w:div>
    <w:div w:id="280497119">
      <w:bodyDiv w:val="1"/>
      <w:marLeft w:val="0"/>
      <w:marRight w:val="0"/>
      <w:marTop w:val="0"/>
      <w:marBottom w:val="0"/>
      <w:divBdr>
        <w:top w:val="none" w:sz="0" w:space="0" w:color="auto"/>
        <w:left w:val="none" w:sz="0" w:space="0" w:color="auto"/>
        <w:bottom w:val="none" w:sz="0" w:space="0" w:color="auto"/>
        <w:right w:val="none" w:sz="0" w:space="0" w:color="auto"/>
      </w:divBdr>
    </w:div>
    <w:div w:id="332875031">
      <w:bodyDiv w:val="1"/>
      <w:marLeft w:val="0"/>
      <w:marRight w:val="0"/>
      <w:marTop w:val="0"/>
      <w:marBottom w:val="0"/>
      <w:divBdr>
        <w:top w:val="none" w:sz="0" w:space="0" w:color="auto"/>
        <w:left w:val="none" w:sz="0" w:space="0" w:color="auto"/>
        <w:bottom w:val="none" w:sz="0" w:space="0" w:color="auto"/>
        <w:right w:val="none" w:sz="0" w:space="0" w:color="auto"/>
      </w:divBdr>
    </w:div>
    <w:div w:id="425657987">
      <w:bodyDiv w:val="1"/>
      <w:marLeft w:val="0"/>
      <w:marRight w:val="0"/>
      <w:marTop w:val="0"/>
      <w:marBottom w:val="0"/>
      <w:divBdr>
        <w:top w:val="none" w:sz="0" w:space="0" w:color="auto"/>
        <w:left w:val="none" w:sz="0" w:space="0" w:color="auto"/>
        <w:bottom w:val="none" w:sz="0" w:space="0" w:color="auto"/>
        <w:right w:val="none" w:sz="0" w:space="0" w:color="auto"/>
      </w:divBdr>
    </w:div>
    <w:div w:id="448010945">
      <w:bodyDiv w:val="1"/>
      <w:marLeft w:val="0"/>
      <w:marRight w:val="0"/>
      <w:marTop w:val="0"/>
      <w:marBottom w:val="0"/>
      <w:divBdr>
        <w:top w:val="none" w:sz="0" w:space="0" w:color="auto"/>
        <w:left w:val="none" w:sz="0" w:space="0" w:color="auto"/>
        <w:bottom w:val="none" w:sz="0" w:space="0" w:color="auto"/>
        <w:right w:val="none" w:sz="0" w:space="0" w:color="auto"/>
      </w:divBdr>
    </w:div>
    <w:div w:id="468674226">
      <w:bodyDiv w:val="1"/>
      <w:marLeft w:val="0"/>
      <w:marRight w:val="0"/>
      <w:marTop w:val="0"/>
      <w:marBottom w:val="0"/>
      <w:divBdr>
        <w:top w:val="none" w:sz="0" w:space="0" w:color="auto"/>
        <w:left w:val="none" w:sz="0" w:space="0" w:color="auto"/>
        <w:bottom w:val="none" w:sz="0" w:space="0" w:color="auto"/>
        <w:right w:val="none" w:sz="0" w:space="0" w:color="auto"/>
      </w:divBdr>
    </w:div>
    <w:div w:id="560872434">
      <w:bodyDiv w:val="1"/>
      <w:marLeft w:val="0"/>
      <w:marRight w:val="0"/>
      <w:marTop w:val="0"/>
      <w:marBottom w:val="0"/>
      <w:divBdr>
        <w:top w:val="none" w:sz="0" w:space="0" w:color="auto"/>
        <w:left w:val="none" w:sz="0" w:space="0" w:color="auto"/>
        <w:bottom w:val="none" w:sz="0" w:space="0" w:color="auto"/>
        <w:right w:val="none" w:sz="0" w:space="0" w:color="auto"/>
      </w:divBdr>
    </w:div>
    <w:div w:id="562522416">
      <w:bodyDiv w:val="1"/>
      <w:marLeft w:val="0"/>
      <w:marRight w:val="0"/>
      <w:marTop w:val="0"/>
      <w:marBottom w:val="0"/>
      <w:divBdr>
        <w:top w:val="none" w:sz="0" w:space="0" w:color="auto"/>
        <w:left w:val="none" w:sz="0" w:space="0" w:color="auto"/>
        <w:bottom w:val="none" w:sz="0" w:space="0" w:color="auto"/>
        <w:right w:val="none" w:sz="0" w:space="0" w:color="auto"/>
      </w:divBdr>
    </w:div>
    <w:div w:id="607395084">
      <w:bodyDiv w:val="1"/>
      <w:marLeft w:val="0"/>
      <w:marRight w:val="0"/>
      <w:marTop w:val="0"/>
      <w:marBottom w:val="0"/>
      <w:divBdr>
        <w:top w:val="none" w:sz="0" w:space="0" w:color="auto"/>
        <w:left w:val="none" w:sz="0" w:space="0" w:color="auto"/>
        <w:bottom w:val="none" w:sz="0" w:space="0" w:color="auto"/>
        <w:right w:val="none" w:sz="0" w:space="0" w:color="auto"/>
      </w:divBdr>
    </w:div>
    <w:div w:id="630522943">
      <w:bodyDiv w:val="1"/>
      <w:marLeft w:val="0"/>
      <w:marRight w:val="0"/>
      <w:marTop w:val="0"/>
      <w:marBottom w:val="0"/>
      <w:divBdr>
        <w:top w:val="none" w:sz="0" w:space="0" w:color="auto"/>
        <w:left w:val="none" w:sz="0" w:space="0" w:color="auto"/>
        <w:bottom w:val="none" w:sz="0" w:space="0" w:color="auto"/>
        <w:right w:val="none" w:sz="0" w:space="0" w:color="auto"/>
      </w:divBdr>
    </w:div>
    <w:div w:id="646667265">
      <w:bodyDiv w:val="1"/>
      <w:marLeft w:val="0"/>
      <w:marRight w:val="0"/>
      <w:marTop w:val="0"/>
      <w:marBottom w:val="0"/>
      <w:divBdr>
        <w:top w:val="none" w:sz="0" w:space="0" w:color="auto"/>
        <w:left w:val="none" w:sz="0" w:space="0" w:color="auto"/>
        <w:bottom w:val="none" w:sz="0" w:space="0" w:color="auto"/>
        <w:right w:val="none" w:sz="0" w:space="0" w:color="auto"/>
      </w:divBdr>
    </w:div>
    <w:div w:id="648093338">
      <w:bodyDiv w:val="1"/>
      <w:marLeft w:val="0"/>
      <w:marRight w:val="0"/>
      <w:marTop w:val="0"/>
      <w:marBottom w:val="0"/>
      <w:divBdr>
        <w:top w:val="none" w:sz="0" w:space="0" w:color="auto"/>
        <w:left w:val="none" w:sz="0" w:space="0" w:color="auto"/>
        <w:bottom w:val="none" w:sz="0" w:space="0" w:color="auto"/>
        <w:right w:val="none" w:sz="0" w:space="0" w:color="auto"/>
      </w:divBdr>
    </w:div>
    <w:div w:id="651182036">
      <w:bodyDiv w:val="1"/>
      <w:marLeft w:val="0"/>
      <w:marRight w:val="0"/>
      <w:marTop w:val="0"/>
      <w:marBottom w:val="0"/>
      <w:divBdr>
        <w:top w:val="none" w:sz="0" w:space="0" w:color="auto"/>
        <w:left w:val="none" w:sz="0" w:space="0" w:color="auto"/>
        <w:bottom w:val="none" w:sz="0" w:space="0" w:color="auto"/>
        <w:right w:val="none" w:sz="0" w:space="0" w:color="auto"/>
      </w:divBdr>
    </w:div>
    <w:div w:id="734402173">
      <w:bodyDiv w:val="1"/>
      <w:marLeft w:val="0"/>
      <w:marRight w:val="0"/>
      <w:marTop w:val="0"/>
      <w:marBottom w:val="0"/>
      <w:divBdr>
        <w:top w:val="none" w:sz="0" w:space="0" w:color="auto"/>
        <w:left w:val="none" w:sz="0" w:space="0" w:color="auto"/>
        <w:bottom w:val="none" w:sz="0" w:space="0" w:color="auto"/>
        <w:right w:val="none" w:sz="0" w:space="0" w:color="auto"/>
      </w:divBdr>
      <w:divsChild>
        <w:div w:id="770441927">
          <w:marLeft w:val="0"/>
          <w:marRight w:val="0"/>
          <w:marTop w:val="0"/>
          <w:marBottom w:val="0"/>
          <w:divBdr>
            <w:top w:val="none" w:sz="0" w:space="0" w:color="auto"/>
            <w:left w:val="none" w:sz="0" w:space="0" w:color="auto"/>
            <w:bottom w:val="none" w:sz="0" w:space="0" w:color="auto"/>
            <w:right w:val="none" w:sz="0" w:space="0" w:color="auto"/>
          </w:divBdr>
          <w:divsChild>
            <w:div w:id="600529237">
              <w:marLeft w:val="0"/>
              <w:marRight w:val="0"/>
              <w:marTop w:val="0"/>
              <w:marBottom w:val="0"/>
              <w:divBdr>
                <w:top w:val="none" w:sz="0" w:space="0" w:color="auto"/>
                <w:left w:val="none" w:sz="0" w:space="0" w:color="auto"/>
                <w:bottom w:val="none" w:sz="0" w:space="0" w:color="auto"/>
                <w:right w:val="none" w:sz="0" w:space="0" w:color="auto"/>
              </w:divBdr>
            </w:div>
          </w:divsChild>
        </w:div>
        <w:div w:id="1074548499">
          <w:marLeft w:val="0"/>
          <w:marRight w:val="0"/>
          <w:marTop w:val="0"/>
          <w:marBottom w:val="0"/>
          <w:divBdr>
            <w:top w:val="none" w:sz="0" w:space="0" w:color="auto"/>
            <w:left w:val="none" w:sz="0" w:space="0" w:color="auto"/>
            <w:bottom w:val="none" w:sz="0" w:space="0" w:color="auto"/>
            <w:right w:val="none" w:sz="0" w:space="0" w:color="auto"/>
          </w:divBdr>
          <w:divsChild>
            <w:div w:id="5834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4042">
      <w:bodyDiv w:val="1"/>
      <w:marLeft w:val="0"/>
      <w:marRight w:val="0"/>
      <w:marTop w:val="0"/>
      <w:marBottom w:val="0"/>
      <w:divBdr>
        <w:top w:val="none" w:sz="0" w:space="0" w:color="auto"/>
        <w:left w:val="none" w:sz="0" w:space="0" w:color="auto"/>
        <w:bottom w:val="none" w:sz="0" w:space="0" w:color="auto"/>
        <w:right w:val="none" w:sz="0" w:space="0" w:color="auto"/>
      </w:divBdr>
      <w:divsChild>
        <w:div w:id="1479304897">
          <w:marLeft w:val="0"/>
          <w:marRight w:val="0"/>
          <w:marTop w:val="0"/>
          <w:marBottom w:val="0"/>
          <w:divBdr>
            <w:top w:val="none" w:sz="0" w:space="0" w:color="auto"/>
            <w:left w:val="none" w:sz="0" w:space="0" w:color="auto"/>
            <w:bottom w:val="none" w:sz="0" w:space="0" w:color="auto"/>
            <w:right w:val="none" w:sz="0" w:space="0" w:color="auto"/>
          </w:divBdr>
          <w:divsChild>
            <w:div w:id="1581716253">
              <w:marLeft w:val="0"/>
              <w:marRight w:val="0"/>
              <w:marTop w:val="0"/>
              <w:marBottom w:val="0"/>
              <w:divBdr>
                <w:top w:val="none" w:sz="0" w:space="0" w:color="auto"/>
                <w:left w:val="none" w:sz="0" w:space="0" w:color="auto"/>
                <w:bottom w:val="none" w:sz="0" w:space="0" w:color="auto"/>
                <w:right w:val="none" w:sz="0" w:space="0" w:color="auto"/>
              </w:divBdr>
            </w:div>
          </w:divsChild>
        </w:div>
        <w:div w:id="950279471">
          <w:marLeft w:val="0"/>
          <w:marRight w:val="0"/>
          <w:marTop w:val="0"/>
          <w:marBottom w:val="0"/>
          <w:divBdr>
            <w:top w:val="none" w:sz="0" w:space="0" w:color="auto"/>
            <w:left w:val="none" w:sz="0" w:space="0" w:color="auto"/>
            <w:bottom w:val="none" w:sz="0" w:space="0" w:color="auto"/>
            <w:right w:val="none" w:sz="0" w:space="0" w:color="auto"/>
          </w:divBdr>
          <w:divsChild>
            <w:div w:id="65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332">
      <w:bodyDiv w:val="1"/>
      <w:marLeft w:val="0"/>
      <w:marRight w:val="0"/>
      <w:marTop w:val="0"/>
      <w:marBottom w:val="0"/>
      <w:divBdr>
        <w:top w:val="none" w:sz="0" w:space="0" w:color="auto"/>
        <w:left w:val="none" w:sz="0" w:space="0" w:color="auto"/>
        <w:bottom w:val="none" w:sz="0" w:space="0" w:color="auto"/>
        <w:right w:val="none" w:sz="0" w:space="0" w:color="auto"/>
      </w:divBdr>
    </w:div>
    <w:div w:id="802696719">
      <w:bodyDiv w:val="1"/>
      <w:marLeft w:val="0"/>
      <w:marRight w:val="0"/>
      <w:marTop w:val="0"/>
      <w:marBottom w:val="0"/>
      <w:divBdr>
        <w:top w:val="none" w:sz="0" w:space="0" w:color="auto"/>
        <w:left w:val="none" w:sz="0" w:space="0" w:color="auto"/>
        <w:bottom w:val="none" w:sz="0" w:space="0" w:color="auto"/>
        <w:right w:val="none" w:sz="0" w:space="0" w:color="auto"/>
      </w:divBdr>
    </w:div>
    <w:div w:id="851065661">
      <w:bodyDiv w:val="1"/>
      <w:marLeft w:val="0"/>
      <w:marRight w:val="0"/>
      <w:marTop w:val="0"/>
      <w:marBottom w:val="0"/>
      <w:divBdr>
        <w:top w:val="none" w:sz="0" w:space="0" w:color="auto"/>
        <w:left w:val="none" w:sz="0" w:space="0" w:color="auto"/>
        <w:bottom w:val="none" w:sz="0" w:space="0" w:color="auto"/>
        <w:right w:val="none" w:sz="0" w:space="0" w:color="auto"/>
      </w:divBdr>
    </w:div>
    <w:div w:id="876504370">
      <w:bodyDiv w:val="1"/>
      <w:marLeft w:val="0"/>
      <w:marRight w:val="0"/>
      <w:marTop w:val="0"/>
      <w:marBottom w:val="0"/>
      <w:divBdr>
        <w:top w:val="none" w:sz="0" w:space="0" w:color="auto"/>
        <w:left w:val="none" w:sz="0" w:space="0" w:color="auto"/>
        <w:bottom w:val="none" w:sz="0" w:space="0" w:color="auto"/>
        <w:right w:val="none" w:sz="0" w:space="0" w:color="auto"/>
      </w:divBdr>
    </w:div>
    <w:div w:id="909732975">
      <w:bodyDiv w:val="1"/>
      <w:marLeft w:val="0"/>
      <w:marRight w:val="0"/>
      <w:marTop w:val="0"/>
      <w:marBottom w:val="0"/>
      <w:divBdr>
        <w:top w:val="none" w:sz="0" w:space="0" w:color="auto"/>
        <w:left w:val="none" w:sz="0" w:space="0" w:color="auto"/>
        <w:bottom w:val="none" w:sz="0" w:space="0" w:color="auto"/>
        <w:right w:val="none" w:sz="0" w:space="0" w:color="auto"/>
      </w:divBdr>
    </w:div>
    <w:div w:id="921599736">
      <w:bodyDiv w:val="1"/>
      <w:marLeft w:val="0"/>
      <w:marRight w:val="0"/>
      <w:marTop w:val="0"/>
      <w:marBottom w:val="0"/>
      <w:divBdr>
        <w:top w:val="none" w:sz="0" w:space="0" w:color="auto"/>
        <w:left w:val="none" w:sz="0" w:space="0" w:color="auto"/>
        <w:bottom w:val="none" w:sz="0" w:space="0" w:color="auto"/>
        <w:right w:val="none" w:sz="0" w:space="0" w:color="auto"/>
      </w:divBdr>
    </w:div>
    <w:div w:id="970861992">
      <w:bodyDiv w:val="1"/>
      <w:marLeft w:val="0"/>
      <w:marRight w:val="0"/>
      <w:marTop w:val="0"/>
      <w:marBottom w:val="0"/>
      <w:divBdr>
        <w:top w:val="none" w:sz="0" w:space="0" w:color="auto"/>
        <w:left w:val="none" w:sz="0" w:space="0" w:color="auto"/>
        <w:bottom w:val="none" w:sz="0" w:space="0" w:color="auto"/>
        <w:right w:val="none" w:sz="0" w:space="0" w:color="auto"/>
      </w:divBdr>
    </w:div>
    <w:div w:id="970942592">
      <w:bodyDiv w:val="1"/>
      <w:marLeft w:val="0"/>
      <w:marRight w:val="0"/>
      <w:marTop w:val="0"/>
      <w:marBottom w:val="0"/>
      <w:divBdr>
        <w:top w:val="none" w:sz="0" w:space="0" w:color="auto"/>
        <w:left w:val="none" w:sz="0" w:space="0" w:color="auto"/>
        <w:bottom w:val="none" w:sz="0" w:space="0" w:color="auto"/>
        <w:right w:val="none" w:sz="0" w:space="0" w:color="auto"/>
      </w:divBdr>
    </w:div>
    <w:div w:id="997729042">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04279301">
      <w:bodyDiv w:val="1"/>
      <w:marLeft w:val="0"/>
      <w:marRight w:val="0"/>
      <w:marTop w:val="0"/>
      <w:marBottom w:val="0"/>
      <w:divBdr>
        <w:top w:val="none" w:sz="0" w:space="0" w:color="auto"/>
        <w:left w:val="none" w:sz="0" w:space="0" w:color="auto"/>
        <w:bottom w:val="none" w:sz="0" w:space="0" w:color="auto"/>
        <w:right w:val="none" w:sz="0" w:space="0" w:color="auto"/>
      </w:divBdr>
    </w:div>
    <w:div w:id="1166478437">
      <w:bodyDiv w:val="1"/>
      <w:marLeft w:val="0"/>
      <w:marRight w:val="0"/>
      <w:marTop w:val="0"/>
      <w:marBottom w:val="0"/>
      <w:divBdr>
        <w:top w:val="none" w:sz="0" w:space="0" w:color="auto"/>
        <w:left w:val="none" w:sz="0" w:space="0" w:color="auto"/>
        <w:bottom w:val="none" w:sz="0" w:space="0" w:color="auto"/>
        <w:right w:val="none" w:sz="0" w:space="0" w:color="auto"/>
      </w:divBdr>
    </w:div>
    <w:div w:id="1213466809">
      <w:bodyDiv w:val="1"/>
      <w:marLeft w:val="0"/>
      <w:marRight w:val="0"/>
      <w:marTop w:val="0"/>
      <w:marBottom w:val="0"/>
      <w:divBdr>
        <w:top w:val="none" w:sz="0" w:space="0" w:color="auto"/>
        <w:left w:val="none" w:sz="0" w:space="0" w:color="auto"/>
        <w:bottom w:val="none" w:sz="0" w:space="0" w:color="auto"/>
        <w:right w:val="none" w:sz="0" w:space="0" w:color="auto"/>
      </w:divBdr>
    </w:div>
    <w:div w:id="1214123096">
      <w:bodyDiv w:val="1"/>
      <w:marLeft w:val="0"/>
      <w:marRight w:val="0"/>
      <w:marTop w:val="0"/>
      <w:marBottom w:val="0"/>
      <w:divBdr>
        <w:top w:val="none" w:sz="0" w:space="0" w:color="auto"/>
        <w:left w:val="none" w:sz="0" w:space="0" w:color="auto"/>
        <w:bottom w:val="none" w:sz="0" w:space="0" w:color="auto"/>
        <w:right w:val="none" w:sz="0" w:space="0" w:color="auto"/>
      </w:divBdr>
    </w:div>
    <w:div w:id="1237399908">
      <w:bodyDiv w:val="1"/>
      <w:marLeft w:val="0"/>
      <w:marRight w:val="0"/>
      <w:marTop w:val="0"/>
      <w:marBottom w:val="0"/>
      <w:divBdr>
        <w:top w:val="none" w:sz="0" w:space="0" w:color="auto"/>
        <w:left w:val="none" w:sz="0" w:space="0" w:color="auto"/>
        <w:bottom w:val="none" w:sz="0" w:space="0" w:color="auto"/>
        <w:right w:val="none" w:sz="0" w:space="0" w:color="auto"/>
      </w:divBdr>
    </w:div>
    <w:div w:id="1302615729">
      <w:bodyDiv w:val="1"/>
      <w:marLeft w:val="0"/>
      <w:marRight w:val="0"/>
      <w:marTop w:val="0"/>
      <w:marBottom w:val="0"/>
      <w:divBdr>
        <w:top w:val="none" w:sz="0" w:space="0" w:color="auto"/>
        <w:left w:val="none" w:sz="0" w:space="0" w:color="auto"/>
        <w:bottom w:val="none" w:sz="0" w:space="0" w:color="auto"/>
        <w:right w:val="none" w:sz="0" w:space="0" w:color="auto"/>
      </w:divBdr>
    </w:div>
    <w:div w:id="1336298319">
      <w:bodyDiv w:val="1"/>
      <w:marLeft w:val="0"/>
      <w:marRight w:val="0"/>
      <w:marTop w:val="0"/>
      <w:marBottom w:val="0"/>
      <w:divBdr>
        <w:top w:val="none" w:sz="0" w:space="0" w:color="auto"/>
        <w:left w:val="none" w:sz="0" w:space="0" w:color="auto"/>
        <w:bottom w:val="none" w:sz="0" w:space="0" w:color="auto"/>
        <w:right w:val="none" w:sz="0" w:space="0" w:color="auto"/>
      </w:divBdr>
    </w:div>
    <w:div w:id="1356927854">
      <w:bodyDiv w:val="1"/>
      <w:marLeft w:val="0"/>
      <w:marRight w:val="0"/>
      <w:marTop w:val="0"/>
      <w:marBottom w:val="0"/>
      <w:divBdr>
        <w:top w:val="none" w:sz="0" w:space="0" w:color="auto"/>
        <w:left w:val="none" w:sz="0" w:space="0" w:color="auto"/>
        <w:bottom w:val="none" w:sz="0" w:space="0" w:color="auto"/>
        <w:right w:val="none" w:sz="0" w:space="0" w:color="auto"/>
      </w:divBdr>
    </w:div>
    <w:div w:id="1409234410">
      <w:bodyDiv w:val="1"/>
      <w:marLeft w:val="0"/>
      <w:marRight w:val="0"/>
      <w:marTop w:val="0"/>
      <w:marBottom w:val="0"/>
      <w:divBdr>
        <w:top w:val="none" w:sz="0" w:space="0" w:color="auto"/>
        <w:left w:val="none" w:sz="0" w:space="0" w:color="auto"/>
        <w:bottom w:val="none" w:sz="0" w:space="0" w:color="auto"/>
        <w:right w:val="none" w:sz="0" w:space="0" w:color="auto"/>
      </w:divBdr>
      <w:divsChild>
        <w:div w:id="771050337">
          <w:marLeft w:val="0"/>
          <w:marRight w:val="0"/>
          <w:marTop w:val="0"/>
          <w:marBottom w:val="0"/>
          <w:divBdr>
            <w:top w:val="none" w:sz="0" w:space="0" w:color="auto"/>
            <w:left w:val="none" w:sz="0" w:space="0" w:color="auto"/>
            <w:bottom w:val="none" w:sz="0" w:space="0" w:color="auto"/>
            <w:right w:val="none" w:sz="0" w:space="0" w:color="auto"/>
          </w:divBdr>
        </w:div>
        <w:div w:id="2043044340">
          <w:marLeft w:val="0"/>
          <w:marRight w:val="0"/>
          <w:marTop w:val="0"/>
          <w:marBottom w:val="0"/>
          <w:divBdr>
            <w:top w:val="none" w:sz="0" w:space="0" w:color="auto"/>
            <w:left w:val="none" w:sz="0" w:space="0" w:color="auto"/>
            <w:bottom w:val="none" w:sz="0" w:space="0" w:color="auto"/>
            <w:right w:val="none" w:sz="0" w:space="0" w:color="auto"/>
          </w:divBdr>
        </w:div>
        <w:div w:id="59643536">
          <w:marLeft w:val="0"/>
          <w:marRight w:val="0"/>
          <w:marTop w:val="0"/>
          <w:marBottom w:val="0"/>
          <w:divBdr>
            <w:top w:val="none" w:sz="0" w:space="0" w:color="auto"/>
            <w:left w:val="none" w:sz="0" w:space="0" w:color="auto"/>
            <w:bottom w:val="none" w:sz="0" w:space="0" w:color="auto"/>
            <w:right w:val="none" w:sz="0" w:space="0" w:color="auto"/>
          </w:divBdr>
        </w:div>
        <w:div w:id="691342175">
          <w:marLeft w:val="0"/>
          <w:marRight w:val="0"/>
          <w:marTop w:val="0"/>
          <w:marBottom w:val="0"/>
          <w:divBdr>
            <w:top w:val="none" w:sz="0" w:space="0" w:color="auto"/>
            <w:left w:val="none" w:sz="0" w:space="0" w:color="auto"/>
            <w:bottom w:val="none" w:sz="0" w:space="0" w:color="auto"/>
            <w:right w:val="none" w:sz="0" w:space="0" w:color="auto"/>
          </w:divBdr>
        </w:div>
        <w:div w:id="1387334599">
          <w:marLeft w:val="0"/>
          <w:marRight w:val="0"/>
          <w:marTop w:val="0"/>
          <w:marBottom w:val="0"/>
          <w:divBdr>
            <w:top w:val="none" w:sz="0" w:space="0" w:color="auto"/>
            <w:left w:val="none" w:sz="0" w:space="0" w:color="auto"/>
            <w:bottom w:val="none" w:sz="0" w:space="0" w:color="auto"/>
            <w:right w:val="none" w:sz="0" w:space="0" w:color="auto"/>
          </w:divBdr>
        </w:div>
      </w:divsChild>
    </w:div>
    <w:div w:id="1425417947">
      <w:bodyDiv w:val="1"/>
      <w:marLeft w:val="0"/>
      <w:marRight w:val="0"/>
      <w:marTop w:val="0"/>
      <w:marBottom w:val="0"/>
      <w:divBdr>
        <w:top w:val="none" w:sz="0" w:space="0" w:color="auto"/>
        <w:left w:val="none" w:sz="0" w:space="0" w:color="auto"/>
        <w:bottom w:val="none" w:sz="0" w:space="0" w:color="auto"/>
        <w:right w:val="none" w:sz="0" w:space="0" w:color="auto"/>
      </w:divBdr>
    </w:div>
    <w:div w:id="1450127894">
      <w:bodyDiv w:val="1"/>
      <w:marLeft w:val="0"/>
      <w:marRight w:val="0"/>
      <w:marTop w:val="0"/>
      <w:marBottom w:val="0"/>
      <w:divBdr>
        <w:top w:val="none" w:sz="0" w:space="0" w:color="auto"/>
        <w:left w:val="none" w:sz="0" w:space="0" w:color="auto"/>
        <w:bottom w:val="none" w:sz="0" w:space="0" w:color="auto"/>
        <w:right w:val="none" w:sz="0" w:space="0" w:color="auto"/>
      </w:divBdr>
    </w:div>
    <w:div w:id="1460025640">
      <w:bodyDiv w:val="1"/>
      <w:marLeft w:val="0"/>
      <w:marRight w:val="0"/>
      <w:marTop w:val="0"/>
      <w:marBottom w:val="0"/>
      <w:divBdr>
        <w:top w:val="none" w:sz="0" w:space="0" w:color="auto"/>
        <w:left w:val="none" w:sz="0" w:space="0" w:color="auto"/>
        <w:bottom w:val="none" w:sz="0" w:space="0" w:color="auto"/>
        <w:right w:val="none" w:sz="0" w:space="0" w:color="auto"/>
      </w:divBdr>
    </w:div>
    <w:div w:id="1478953231">
      <w:bodyDiv w:val="1"/>
      <w:marLeft w:val="0"/>
      <w:marRight w:val="0"/>
      <w:marTop w:val="0"/>
      <w:marBottom w:val="0"/>
      <w:divBdr>
        <w:top w:val="none" w:sz="0" w:space="0" w:color="auto"/>
        <w:left w:val="none" w:sz="0" w:space="0" w:color="auto"/>
        <w:bottom w:val="none" w:sz="0" w:space="0" w:color="auto"/>
        <w:right w:val="none" w:sz="0" w:space="0" w:color="auto"/>
      </w:divBdr>
    </w:div>
    <w:div w:id="1535187749">
      <w:bodyDiv w:val="1"/>
      <w:marLeft w:val="0"/>
      <w:marRight w:val="0"/>
      <w:marTop w:val="0"/>
      <w:marBottom w:val="0"/>
      <w:divBdr>
        <w:top w:val="none" w:sz="0" w:space="0" w:color="auto"/>
        <w:left w:val="none" w:sz="0" w:space="0" w:color="auto"/>
        <w:bottom w:val="none" w:sz="0" w:space="0" w:color="auto"/>
        <w:right w:val="none" w:sz="0" w:space="0" w:color="auto"/>
      </w:divBdr>
    </w:div>
    <w:div w:id="1549031189">
      <w:bodyDiv w:val="1"/>
      <w:marLeft w:val="0"/>
      <w:marRight w:val="0"/>
      <w:marTop w:val="0"/>
      <w:marBottom w:val="0"/>
      <w:divBdr>
        <w:top w:val="none" w:sz="0" w:space="0" w:color="auto"/>
        <w:left w:val="none" w:sz="0" w:space="0" w:color="auto"/>
        <w:bottom w:val="none" w:sz="0" w:space="0" w:color="auto"/>
        <w:right w:val="none" w:sz="0" w:space="0" w:color="auto"/>
      </w:divBdr>
      <w:divsChild>
        <w:div w:id="1133212432">
          <w:marLeft w:val="0"/>
          <w:marRight w:val="0"/>
          <w:marTop w:val="0"/>
          <w:marBottom w:val="0"/>
          <w:divBdr>
            <w:top w:val="none" w:sz="0" w:space="0" w:color="auto"/>
            <w:left w:val="none" w:sz="0" w:space="0" w:color="auto"/>
            <w:bottom w:val="none" w:sz="0" w:space="0" w:color="auto"/>
            <w:right w:val="none" w:sz="0" w:space="0" w:color="auto"/>
          </w:divBdr>
        </w:div>
      </w:divsChild>
    </w:div>
    <w:div w:id="1563522733">
      <w:bodyDiv w:val="1"/>
      <w:marLeft w:val="0"/>
      <w:marRight w:val="0"/>
      <w:marTop w:val="0"/>
      <w:marBottom w:val="0"/>
      <w:divBdr>
        <w:top w:val="none" w:sz="0" w:space="0" w:color="auto"/>
        <w:left w:val="none" w:sz="0" w:space="0" w:color="auto"/>
        <w:bottom w:val="none" w:sz="0" w:space="0" w:color="auto"/>
        <w:right w:val="none" w:sz="0" w:space="0" w:color="auto"/>
      </w:divBdr>
    </w:div>
    <w:div w:id="1587298817">
      <w:bodyDiv w:val="1"/>
      <w:marLeft w:val="0"/>
      <w:marRight w:val="0"/>
      <w:marTop w:val="0"/>
      <w:marBottom w:val="0"/>
      <w:divBdr>
        <w:top w:val="none" w:sz="0" w:space="0" w:color="auto"/>
        <w:left w:val="none" w:sz="0" w:space="0" w:color="auto"/>
        <w:bottom w:val="none" w:sz="0" w:space="0" w:color="auto"/>
        <w:right w:val="none" w:sz="0" w:space="0" w:color="auto"/>
      </w:divBdr>
    </w:div>
    <w:div w:id="1656764115">
      <w:bodyDiv w:val="1"/>
      <w:marLeft w:val="0"/>
      <w:marRight w:val="0"/>
      <w:marTop w:val="0"/>
      <w:marBottom w:val="0"/>
      <w:divBdr>
        <w:top w:val="none" w:sz="0" w:space="0" w:color="auto"/>
        <w:left w:val="none" w:sz="0" w:space="0" w:color="auto"/>
        <w:bottom w:val="none" w:sz="0" w:space="0" w:color="auto"/>
        <w:right w:val="none" w:sz="0" w:space="0" w:color="auto"/>
      </w:divBdr>
    </w:div>
    <w:div w:id="1684934137">
      <w:bodyDiv w:val="1"/>
      <w:marLeft w:val="0"/>
      <w:marRight w:val="0"/>
      <w:marTop w:val="0"/>
      <w:marBottom w:val="0"/>
      <w:divBdr>
        <w:top w:val="none" w:sz="0" w:space="0" w:color="auto"/>
        <w:left w:val="none" w:sz="0" w:space="0" w:color="auto"/>
        <w:bottom w:val="none" w:sz="0" w:space="0" w:color="auto"/>
        <w:right w:val="none" w:sz="0" w:space="0" w:color="auto"/>
      </w:divBdr>
    </w:div>
    <w:div w:id="1736858696">
      <w:bodyDiv w:val="1"/>
      <w:marLeft w:val="0"/>
      <w:marRight w:val="0"/>
      <w:marTop w:val="0"/>
      <w:marBottom w:val="0"/>
      <w:divBdr>
        <w:top w:val="none" w:sz="0" w:space="0" w:color="auto"/>
        <w:left w:val="none" w:sz="0" w:space="0" w:color="auto"/>
        <w:bottom w:val="none" w:sz="0" w:space="0" w:color="auto"/>
        <w:right w:val="none" w:sz="0" w:space="0" w:color="auto"/>
      </w:divBdr>
    </w:div>
    <w:div w:id="1757899690">
      <w:bodyDiv w:val="1"/>
      <w:marLeft w:val="0"/>
      <w:marRight w:val="0"/>
      <w:marTop w:val="0"/>
      <w:marBottom w:val="0"/>
      <w:divBdr>
        <w:top w:val="none" w:sz="0" w:space="0" w:color="auto"/>
        <w:left w:val="none" w:sz="0" w:space="0" w:color="auto"/>
        <w:bottom w:val="none" w:sz="0" w:space="0" w:color="auto"/>
        <w:right w:val="none" w:sz="0" w:space="0" w:color="auto"/>
      </w:divBdr>
    </w:div>
    <w:div w:id="1765302789">
      <w:bodyDiv w:val="1"/>
      <w:marLeft w:val="0"/>
      <w:marRight w:val="0"/>
      <w:marTop w:val="0"/>
      <w:marBottom w:val="0"/>
      <w:divBdr>
        <w:top w:val="none" w:sz="0" w:space="0" w:color="auto"/>
        <w:left w:val="none" w:sz="0" w:space="0" w:color="auto"/>
        <w:bottom w:val="none" w:sz="0" w:space="0" w:color="auto"/>
        <w:right w:val="none" w:sz="0" w:space="0" w:color="auto"/>
      </w:divBdr>
    </w:div>
    <w:div w:id="1776054040">
      <w:bodyDiv w:val="1"/>
      <w:marLeft w:val="0"/>
      <w:marRight w:val="0"/>
      <w:marTop w:val="0"/>
      <w:marBottom w:val="0"/>
      <w:divBdr>
        <w:top w:val="none" w:sz="0" w:space="0" w:color="auto"/>
        <w:left w:val="none" w:sz="0" w:space="0" w:color="auto"/>
        <w:bottom w:val="none" w:sz="0" w:space="0" w:color="auto"/>
        <w:right w:val="none" w:sz="0" w:space="0" w:color="auto"/>
      </w:divBdr>
    </w:div>
    <w:div w:id="1798260560">
      <w:bodyDiv w:val="1"/>
      <w:marLeft w:val="0"/>
      <w:marRight w:val="0"/>
      <w:marTop w:val="0"/>
      <w:marBottom w:val="0"/>
      <w:divBdr>
        <w:top w:val="none" w:sz="0" w:space="0" w:color="auto"/>
        <w:left w:val="none" w:sz="0" w:space="0" w:color="auto"/>
        <w:bottom w:val="none" w:sz="0" w:space="0" w:color="auto"/>
        <w:right w:val="none" w:sz="0" w:space="0" w:color="auto"/>
      </w:divBdr>
      <w:divsChild>
        <w:div w:id="440731323">
          <w:marLeft w:val="0"/>
          <w:marRight w:val="0"/>
          <w:marTop w:val="0"/>
          <w:marBottom w:val="0"/>
          <w:divBdr>
            <w:top w:val="none" w:sz="0" w:space="0" w:color="auto"/>
            <w:left w:val="none" w:sz="0" w:space="0" w:color="auto"/>
            <w:bottom w:val="none" w:sz="0" w:space="0" w:color="auto"/>
            <w:right w:val="none" w:sz="0" w:space="0" w:color="auto"/>
          </w:divBdr>
          <w:divsChild>
            <w:div w:id="1527937643">
              <w:marLeft w:val="0"/>
              <w:marRight w:val="0"/>
              <w:marTop w:val="0"/>
              <w:marBottom w:val="0"/>
              <w:divBdr>
                <w:top w:val="none" w:sz="0" w:space="0" w:color="auto"/>
                <w:left w:val="none" w:sz="0" w:space="0" w:color="auto"/>
                <w:bottom w:val="none" w:sz="0" w:space="0" w:color="auto"/>
                <w:right w:val="none" w:sz="0" w:space="0" w:color="auto"/>
              </w:divBdr>
            </w:div>
          </w:divsChild>
        </w:div>
        <w:div w:id="379092428">
          <w:marLeft w:val="0"/>
          <w:marRight w:val="0"/>
          <w:marTop w:val="0"/>
          <w:marBottom w:val="0"/>
          <w:divBdr>
            <w:top w:val="none" w:sz="0" w:space="0" w:color="auto"/>
            <w:left w:val="none" w:sz="0" w:space="0" w:color="auto"/>
            <w:bottom w:val="none" w:sz="0" w:space="0" w:color="auto"/>
            <w:right w:val="none" w:sz="0" w:space="0" w:color="auto"/>
          </w:divBdr>
          <w:divsChild>
            <w:div w:id="951549694">
              <w:marLeft w:val="0"/>
              <w:marRight w:val="0"/>
              <w:marTop w:val="0"/>
              <w:marBottom w:val="0"/>
              <w:divBdr>
                <w:top w:val="none" w:sz="0" w:space="0" w:color="auto"/>
                <w:left w:val="none" w:sz="0" w:space="0" w:color="auto"/>
                <w:bottom w:val="none" w:sz="0" w:space="0" w:color="auto"/>
                <w:right w:val="none" w:sz="0" w:space="0" w:color="auto"/>
              </w:divBdr>
            </w:div>
          </w:divsChild>
        </w:div>
        <w:div w:id="55400212">
          <w:marLeft w:val="0"/>
          <w:marRight w:val="0"/>
          <w:marTop w:val="0"/>
          <w:marBottom w:val="0"/>
          <w:divBdr>
            <w:top w:val="none" w:sz="0" w:space="0" w:color="auto"/>
            <w:left w:val="none" w:sz="0" w:space="0" w:color="auto"/>
            <w:bottom w:val="none" w:sz="0" w:space="0" w:color="auto"/>
            <w:right w:val="none" w:sz="0" w:space="0" w:color="auto"/>
          </w:divBdr>
          <w:divsChild>
            <w:div w:id="492834847">
              <w:marLeft w:val="0"/>
              <w:marRight w:val="0"/>
              <w:marTop w:val="0"/>
              <w:marBottom w:val="0"/>
              <w:divBdr>
                <w:top w:val="none" w:sz="0" w:space="0" w:color="auto"/>
                <w:left w:val="none" w:sz="0" w:space="0" w:color="auto"/>
                <w:bottom w:val="none" w:sz="0" w:space="0" w:color="auto"/>
                <w:right w:val="none" w:sz="0" w:space="0" w:color="auto"/>
              </w:divBdr>
            </w:div>
          </w:divsChild>
        </w:div>
        <w:div w:id="1760101405">
          <w:marLeft w:val="0"/>
          <w:marRight w:val="0"/>
          <w:marTop w:val="0"/>
          <w:marBottom w:val="0"/>
          <w:divBdr>
            <w:top w:val="none" w:sz="0" w:space="0" w:color="auto"/>
            <w:left w:val="none" w:sz="0" w:space="0" w:color="auto"/>
            <w:bottom w:val="none" w:sz="0" w:space="0" w:color="auto"/>
            <w:right w:val="none" w:sz="0" w:space="0" w:color="auto"/>
          </w:divBdr>
          <w:divsChild>
            <w:div w:id="772866431">
              <w:marLeft w:val="0"/>
              <w:marRight w:val="0"/>
              <w:marTop w:val="0"/>
              <w:marBottom w:val="0"/>
              <w:divBdr>
                <w:top w:val="none" w:sz="0" w:space="0" w:color="auto"/>
                <w:left w:val="none" w:sz="0" w:space="0" w:color="auto"/>
                <w:bottom w:val="none" w:sz="0" w:space="0" w:color="auto"/>
                <w:right w:val="none" w:sz="0" w:space="0" w:color="auto"/>
              </w:divBdr>
            </w:div>
          </w:divsChild>
        </w:div>
        <w:div w:id="1735740048">
          <w:marLeft w:val="0"/>
          <w:marRight w:val="0"/>
          <w:marTop w:val="0"/>
          <w:marBottom w:val="0"/>
          <w:divBdr>
            <w:top w:val="none" w:sz="0" w:space="0" w:color="auto"/>
            <w:left w:val="none" w:sz="0" w:space="0" w:color="auto"/>
            <w:bottom w:val="none" w:sz="0" w:space="0" w:color="auto"/>
            <w:right w:val="none" w:sz="0" w:space="0" w:color="auto"/>
          </w:divBdr>
          <w:divsChild>
            <w:div w:id="1171986643">
              <w:marLeft w:val="0"/>
              <w:marRight w:val="0"/>
              <w:marTop w:val="0"/>
              <w:marBottom w:val="0"/>
              <w:divBdr>
                <w:top w:val="none" w:sz="0" w:space="0" w:color="auto"/>
                <w:left w:val="none" w:sz="0" w:space="0" w:color="auto"/>
                <w:bottom w:val="none" w:sz="0" w:space="0" w:color="auto"/>
                <w:right w:val="none" w:sz="0" w:space="0" w:color="auto"/>
              </w:divBdr>
            </w:div>
          </w:divsChild>
        </w:div>
        <w:div w:id="186020551">
          <w:marLeft w:val="0"/>
          <w:marRight w:val="0"/>
          <w:marTop w:val="0"/>
          <w:marBottom w:val="0"/>
          <w:divBdr>
            <w:top w:val="none" w:sz="0" w:space="0" w:color="auto"/>
            <w:left w:val="none" w:sz="0" w:space="0" w:color="auto"/>
            <w:bottom w:val="none" w:sz="0" w:space="0" w:color="auto"/>
            <w:right w:val="none" w:sz="0" w:space="0" w:color="auto"/>
          </w:divBdr>
          <w:divsChild>
            <w:div w:id="4996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7039">
      <w:bodyDiv w:val="1"/>
      <w:marLeft w:val="0"/>
      <w:marRight w:val="0"/>
      <w:marTop w:val="0"/>
      <w:marBottom w:val="0"/>
      <w:divBdr>
        <w:top w:val="none" w:sz="0" w:space="0" w:color="auto"/>
        <w:left w:val="none" w:sz="0" w:space="0" w:color="auto"/>
        <w:bottom w:val="none" w:sz="0" w:space="0" w:color="auto"/>
        <w:right w:val="none" w:sz="0" w:space="0" w:color="auto"/>
      </w:divBdr>
    </w:div>
    <w:div w:id="1869755119">
      <w:bodyDiv w:val="1"/>
      <w:marLeft w:val="0"/>
      <w:marRight w:val="0"/>
      <w:marTop w:val="0"/>
      <w:marBottom w:val="0"/>
      <w:divBdr>
        <w:top w:val="none" w:sz="0" w:space="0" w:color="auto"/>
        <w:left w:val="none" w:sz="0" w:space="0" w:color="auto"/>
        <w:bottom w:val="none" w:sz="0" w:space="0" w:color="auto"/>
        <w:right w:val="none" w:sz="0" w:space="0" w:color="auto"/>
      </w:divBdr>
    </w:div>
    <w:div w:id="1871063397">
      <w:bodyDiv w:val="1"/>
      <w:marLeft w:val="0"/>
      <w:marRight w:val="0"/>
      <w:marTop w:val="0"/>
      <w:marBottom w:val="0"/>
      <w:divBdr>
        <w:top w:val="none" w:sz="0" w:space="0" w:color="auto"/>
        <w:left w:val="none" w:sz="0" w:space="0" w:color="auto"/>
        <w:bottom w:val="none" w:sz="0" w:space="0" w:color="auto"/>
        <w:right w:val="none" w:sz="0" w:space="0" w:color="auto"/>
      </w:divBdr>
      <w:divsChild>
        <w:div w:id="689574162">
          <w:marLeft w:val="0"/>
          <w:marRight w:val="0"/>
          <w:marTop w:val="0"/>
          <w:marBottom w:val="0"/>
          <w:divBdr>
            <w:top w:val="none" w:sz="0" w:space="0" w:color="auto"/>
            <w:left w:val="none" w:sz="0" w:space="0" w:color="auto"/>
            <w:bottom w:val="none" w:sz="0" w:space="0" w:color="auto"/>
            <w:right w:val="none" w:sz="0" w:space="0" w:color="auto"/>
          </w:divBdr>
        </w:div>
      </w:divsChild>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2011517382">
      <w:bodyDiv w:val="1"/>
      <w:marLeft w:val="0"/>
      <w:marRight w:val="0"/>
      <w:marTop w:val="0"/>
      <w:marBottom w:val="0"/>
      <w:divBdr>
        <w:top w:val="none" w:sz="0" w:space="0" w:color="auto"/>
        <w:left w:val="none" w:sz="0" w:space="0" w:color="auto"/>
        <w:bottom w:val="none" w:sz="0" w:space="0" w:color="auto"/>
        <w:right w:val="none" w:sz="0" w:space="0" w:color="auto"/>
      </w:divBdr>
    </w:div>
    <w:div w:id="2023822261">
      <w:bodyDiv w:val="1"/>
      <w:marLeft w:val="0"/>
      <w:marRight w:val="0"/>
      <w:marTop w:val="0"/>
      <w:marBottom w:val="0"/>
      <w:divBdr>
        <w:top w:val="none" w:sz="0" w:space="0" w:color="auto"/>
        <w:left w:val="none" w:sz="0" w:space="0" w:color="auto"/>
        <w:bottom w:val="none" w:sz="0" w:space="0" w:color="auto"/>
        <w:right w:val="none" w:sz="0" w:space="0" w:color="auto"/>
      </w:divBdr>
    </w:div>
    <w:div w:id="20613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ibai.com/java/"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pan.baidu.com/s/1wRpOq" TargetMode="External"/><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hyperlink" Target="http://pan.baidu.com/s/1bnyRJ9H"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localhost:8080/mybatis08-paging/user/orderpages" TargetMode="External"/><Relationship Id="rId38" Type="http://schemas.openxmlformats.org/officeDocument/2006/relationships/hyperlink" Target="http://www.yiibai.com/jdbc/"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n.baidu.com/s/1bnyRJ9H" TargetMode="External"/><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hyperlink" Target="http://pan.baidu.com/s/1sjrEL9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yiibai.com/mybatis/" TargetMode="External"/><Relationship Id="rId32" Type="http://schemas.openxmlformats.org/officeDocument/2006/relationships/image" Target="media/image16.png"/><Relationship Id="rId37" Type="http://schemas.openxmlformats.org/officeDocument/2006/relationships/hyperlink" Target="http://www.yiibai.com/sql/" TargetMode="External"/><Relationship Id="rId40" Type="http://schemas.openxmlformats.org/officeDocument/2006/relationships/image" Target="media/image19.png"/><Relationship Id="rId45" Type="http://schemas.openxmlformats.org/officeDocument/2006/relationships/hyperlink" Target="http://pan.baidu.com/s/1bnyRJ9H"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an.baidu.com/s/1wRpOq" TargetMode="External"/><Relationship Id="rId28" Type="http://schemas.openxmlformats.org/officeDocument/2006/relationships/image" Target="media/image14.png"/><Relationship Id="rId36" Type="http://schemas.openxmlformats.org/officeDocument/2006/relationships/hyperlink" Target="http://pan.baidu.com/s/1bnyRJ9H" TargetMode="External"/><Relationship Id="rId10" Type="http://schemas.openxmlformats.org/officeDocument/2006/relationships/image" Target="media/image1.png"/><Relationship Id="rId19" Type="http://schemas.openxmlformats.org/officeDocument/2006/relationships/hyperlink" Target="http://pan.baidu.com/s/1pJIeU0b" TargetMode="External"/><Relationship Id="rId31" Type="http://schemas.openxmlformats.org/officeDocument/2006/relationships/hyperlink" Target="http://pan.baidu.com/s/1bnyRJ9H" TargetMode="External"/><Relationship Id="rId44" Type="http://schemas.openxmlformats.org/officeDocument/2006/relationships/hyperlink" Target="http://pan.baidu.com/s/1jGk165o" TargetMode="External"/><Relationship Id="rId4" Type="http://schemas.openxmlformats.org/officeDocument/2006/relationships/settings" Target="settings.xml"/><Relationship Id="rId9" Type="http://schemas.openxmlformats.org/officeDocument/2006/relationships/hyperlink" Target="http://www.yiibai.com/mysql/"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hyperlink" Target="http://pan.baidu.com/s/1bnkE8cZ" TargetMode="External"/><Relationship Id="rId35" Type="http://schemas.openxmlformats.org/officeDocument/2006/relationships/hyperlink" Target="http://pan.baidu.com/s/1pJxhvNt" TargetMode="External"/><Relationship Id="rId43"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144</Pages>
  <Words>16958</Words>
  <Characters>96662</Characters>
  <Application>Microsoft Office Word</Application>
  <DocSecurity>0</DocSecurity>
  <Lines>805</Lines>
  <Paragraphs>226</Paragraphs>
  <ScaleCrop>false</ScaleCrop>
  <Company/>
  <LinksUpToDate>false</LinksUpToDate>
  <CharactersWithSpaces>113394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LSZ</dc:creator>
  <cp:lastModifiedBy>LSZ</cp:lastModifiedBy>
  <cp:revision>25</cp:revision>
  <dcterms:created xsi:type="dcterms:W3CDTF">2018-05-12T01:38:00Z</dcterms:created>
  <dcterms:modified xsi:type="dcterms:W3CDTF">2018-05-14T08:49:00Z</dcterms:modified>
</cp:coreProperties>
</file>